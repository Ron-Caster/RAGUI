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C332" w14:textId="77777777" w:rsidR="007B3DFD" w:rsidRPr="00390445" w:rsidRDefault="007B3DFD" w:rsidP="00390445">
      <w:pPr>
        <w:pStyle w:val="Heading1"/>
        <w:jc w:val="left"/>
        <w:rPr>
          <w:rFonts w:asciiTheme="minorHAnsi" w:hAnsiTheme="minorHAnsi" w:cstheme="minorHAnsi"/>
          <w:sz w:val="20"/>
        </w:rPr>
      </w:pPr>
    </w:p>
    <w:p w14:paraId="1E6F2557" w14:textId="77777777" w:rsidR="007B3DFD" w:rsidRPr="00390445" w:rsidRDefault="007B3DFD" w:rsidP="00390445">
      <w:pPr>
        <w:pStyle w:val="Heading1"/>
        <w:jc w:val="left"/>
        <w:rPr>
          <w:rFonts w:asciiTheme="minorHAnsi" w:hAnsiTheme="minorHAnsi" w:cstheme="minorHAnsi"/>
          <w:sz w:val="20"/>
        </w:rPr>
      </w:pPr>
    </w:p>
    <w:p w14:paraId="28F83BB8" w14:textId="77777777" w:rsidR="005C0CB1" w:rsidRPr="00390445" w:rsidRDefault="0042099D" w:rsidP="00390445">
      <w:pPr>
        <w:pStyle w:val="Heading1"/>
        <w:jc w:val="left"/>
        <w:rPr>
          <w:rFonts w:asciiTheme="minorHAnsi" w:hAnsiTheme="minorHAnsi" w:cstheme="minorHAnsi"/>
          <w:sz w:val="20"/>
        </w:rPr>
      </w:pPr>
      <w:r w:rsidRPr="00390445">
        <w:rPr>
          <w:rFonts w:asciiTheme="minorHAnsi" w:hAnsiTheme="minorHAnsi" w:cstheme="minorHAnsi"/>
          <w:sz w:val="20"/>
        </w:rPr>
        <w:t>Expression of Interest</w:t>
      </w:r>
    </w:p>
    <w:p w14:paraId="5617D5C3" w14:textId="77777777" w:rsidR="003E310D" w:rsidRPr="00390445" w:rsidRDefault="003E310D" w:rsidP="00390445">
      <w:pPr>
        <w:rPr>
          <w:rFonts w:asciiTheme="minorHAnsi" w:hAnsiTheme="minorHAnsi" w:cstheme="minorHAnsi"/>
        </w:rPr>
      </w:pPr>
    </w:p>
    <w:p w14:paraId="6B708476" w14:textId="6484BE6E" w:rsidR="005C0CB1" w:rsidRPr="00390445" w:rsidRDefault="005C0CB1" w:rsidP="00390445">
      <w:pPr>
        <w:rPr>
          <w:rFonts w:asciiTheme="minorHAnsi" w:hAnsiTheme="minorHAnsi" w:cstheme="minorHAnsi"/>
        </w:rPr>
      </w:pPr>
      <w:r w:rsidRPr="00390445">
        <w:rPr>
          <w:rFonts w:asciiTheme="minorHAnsi" w:hAnsiTheme="minorHAnsi" w:cstheme="minorHAnsi"/>
        </w:rPr>
        <w:t xml:space="preserve">This </w:t>
      </w:r>
      <w:r w:rsidR="0042099D" w:rsidRPr="00390445">
        <w:rPr>
          <w:rFonts w:asciiTheme="minorHAnsi" w:hAnsiTheme="minorHAnsi" w:cstheme="minorHAnsi"/>
        </w:rPr>
        <w:t xml:space="preserve">Expression of Interest </w:t>
      </w:r>
      <w:r w:rsidR="00E33F98" w:rsidRPr="00390445">
        <w:rPr>
          <w:rFonts w:asciiTheme="minorHAnsi" w:hAnsiTheme="minorHAnsi" w:cstheme="minorHAnsi"/>
        </w:rPr>
        <w:t xml:space="preserve">is made at </w:t>
      </w:r>
      <w:r w:rsidR="00E8226F">
        <w:rPr>
          <w:rFonts w:asciiTheme="minorHAnsi" w:hAnsiTheme="minorHAnsi" w:cstheme="minorHAnsi"/>
        </w:rPr>
        <w:t>Bangalore</w:t>
      </w:r>
      <w:r w:rsidR="002B0E77">
        <w:rPr>
          <w:rFonts w:asciiTheme="minorHAnsi" w:hAnsiTheme="minorHAnsi" w:cstheme="minorHAnsi"/>
        </w:rPr>
        <w:t xml:space="preserve"> </w:t>
      </w:r>
      <w:r w:rsidR="008B4AEE" w:rsidRPr="00390445">
        <w:rPr>
          <w:rFonts w:asciiTheme="minorHAnsi" w:hAnsiTheme="minorHAnsi" w:cstheme="minorHAnsi"/>
        </w:rPr>
        <w:t xml:space="preserve">on </w:t>
      </w:r>
      <w:r w:rsidR="0042099D" w:rsidRPr="00390445">
        <w:rPr>
          <w:rFonts w:asciiTheme="minorHAnsi" w:hAnsiTheme="minorHAnsi" w:cstheme="minorHAnsi"/>
        </w:rPr>
        <w:t>1</w:t>
      </w:r>
      <w:r w:rsidR="00E8226F" w:rsidRPr="00E8226F">
        <w:rPr>
          <w:rFonts w:asciiTheme="minorHAnsi" w:hAnsiTheme="minorHAnsi" w:cstheme="minorHAnsi"/>
          <w:vertAlign w:val="superscript"/>
        </w:rPr>
        <w:t>st</w:t>
      </w:r>
      <w:r w:rsidR="00E8226F">
        <w:rPr>
          <w:rFonts w:asciiTheme="minorHAnsi" w:hAnsiTheme="minorHAnsi" w:cstheme="minorHAnsi"/>
        </w:rPr>
        <w:t xml:space="preserve"> </w:t>
      </w:r>
      <w:r w:rsidR="00A02125" w:rsidRPr="00390445">
        <w:rPr>
          <w:rFonts w:asciiTheme="minorHAnsi" w:hAnsiTheme="minorHAnsi" w:cstheme="minorHAnsi"/>
        </w:rPr>
        <w:t xml:space="preserve">Day of </w:t>
      </w:r>
      <w:del w:id="0" w:author="Author">
        <w:r w:rsidR="00E8226F" w:rsidDel="00704FF2">
          <w:rPr>
            <w:rFonts w:asciiTheme="minorHAnsi" w:hAnsiTheme="minorHAnsi" w:cstheme="minorHAnsi"/>
          </w:rPr>
          <w:delText>April</w:delText>
        </w:r>
      </w:del>
      <w:ins w:id="1" w:author="Author">
        <w:r w:rsidR="00704FF2">
          <w:rPr>
            <w:rFonts w:asciiTheme="minorHAnsi" w:hAnsiTheme="minorHAnsi" w:cstheme="minorHAnsi"/>
          </w:rPr>
          <w:t>August</w:t>
        </w:r>
      </w:ins>
      <w:r w:rsidR="00A43AEA" w:rsidRPr="00390445">
        <w:rPr>
          <w:rFonts w:asciiTheme="minorHAnsi" w:hAnsiTheme="minorHAnsi" w:cstheme="minorHAnsi"/>
        </w:rPr>
        <w:t>, 2021</w:t>
      </w:r>
      <w:r w:rsidRPr="00390445">
        <w:rPr>
          <w:rFonts w:asciiTheme="minorHAnsi" w:hAnsiTheme="minorHAnsi" w:cstheme="minorHAnsi"/>
        </w:rPr>
        <w:t>.</w:t>
      </w:r>
    </w:p>
    <w:p w14:paraId="56968EEA" w14:textId="77777777" w:rsidR="009E41C3" w:rsidRPr="00390445" w:rsidRDefault="009E41C3" w:rsidP="00390445">
      <w:pPr>
        <w:rPr>
          <w:rFonts w:asciiTheme="minorHAnsi" w:hAnsiTheme="minorHAnsi" w:cstheme="minorHAnsi"/>
        </w:rPr>
      </w:pPr>
    </w:p>
    <w:p w14:paraId="68F57E26" w14:textId="77777777" w:rsidR="005C0CB1" w:rsidRPr="00390445" w:rsidRDefault="005C0CB1" w:rsidP="00390445">
      <w:pPr>
        <w:rPr>
          <w:rFonts w:asciiTheme="minorHAnsi" w:hAnsiTheme="minorHAnsi" w:cstheme="minorHAnsi"/>
        </w:rPr>
      </w:pPr>
      <w:r w:rsidRPr="00390445">
        <w:rPr>
          <w:rFonts w:asciiTheme="minorHAnsi" w:hAnsiTheme="minorHAnsi" w:cstheme="minorHAnsi"/>
        </w:rPr>
        <w:t xml:space="preserve">BETWEEN  </w:t>
      </w:r>
    </w:p>
    <w:p w14:paraId="2CF55B29" w14:textId="77777777" w:rsidR="009E41C3" w:rsidRPr="00390445" w:rsidRDefault="009E41C3" w:rsidP="00390445">
      <w:pPr>
        <w:rPr>
          <w:rFonts w:asciiTheme="minorHAnsi" w:hAnsiTheme="minorHAnsi" w:cstheme="minorHAnsi"/>
        </w:rPr>
      </w:pPr>
    </w:p>
    <w:p w14:paraId="5BB70830" w14:textId="77777777" w:rsidR="005C0CB1" w:rsidRPr="00390445" w:rsidRDefault="005730D4" w:rsidP="00390445">
      <w:pPr>
        <w:rPr>
          <w:rFonts w:asciiTheme="minorHAnsi" w:hAnsiTheme="minorHAnsi" w:cstheme="minorHAnsi"/>
          <w:bCs/>
        </w:rPr>
      </w:pPr>
      <w:r w:rsidRPr="00390445">
        <w:rPr>
          <w:rFonts w:asciiTheme="minorHAnsi" w:hAnsiTheme="minorHAnsi" w:cstheme="minorHAnsi"/>
          <w:b/>
          <w:bCs/>
        </w:rPr>
        <w:t>EnAble</w:t>
      </w:r>
      <w:r w:rsidR="0042099D" w:rsidRPr="00390445">
        <w:rPr>
          <w:rFonts w:asciiTheme="minorHAnsi" w:hAnsiTheme="minorHAnsi" w:cstheme="minorHAnsi"/>
          <w:b/>
          <w:bCs/>
        </w:rPr>
        <w:t xml:space="preserve"> </w:t>
      </w:r>
      <w:r w:rsidR="00A02125" w:rsidRPr="00390445">
        <w:rPr>
          <w:rFonts w:asciiTheme="minorHAnsi" w:hAnsiTheme="minorHAnsi" w:cstheme="minorHAnsi"/>
          <w:b/>
          <w:bCs/>
        </w:rPr>
        <w:t>India</w:t>
      </w:r>
      <w:r w:rsidR="009875AE" w:rsidRPr="00390445">
        <w:rPr>
          <w:rFonts w:asciiTheme="minorHAnsi" w:hAnsiTheme="minorHAnsi" w:cstheme="minorHAnsi"/>
          <w:bCs/>
        </w:rPr>
        <w:t xml:space="preserve">, </w:t>
      </w:r>
      <w:r w:rsidRPr="00390445">
        <w:rPr>
          <w:rFonts w:asciiTheme="minorHAnsi" w:hAnsiTheme="minorHAnsi" w:cstheme="minorHAnsi"/>
          <w:bCs/>
        </w:rPr>
        <w:t xml:space="preserve">a non-profit working for the livelihoods of persons with disabilities, having its registered office at </w:t>
      </w:r>
      <w:r w:rsidRPr="00390445">
        <w:rPr>
          <w:rFonts w:asciiTheme="minorHAnsi" w:hAnsiTheme="minorHAnsi" w:cstheme="minorHAnsi"/>
        </w:rPr>
        <w:t xml:space="preserve">#473/B </w:t>
      </w:r>
      <w:proofErr w:type="spellStart"/>
      <w:r w:rsidRPr="00390445">
        <w:rPr>
          <w:rFonts w:asciiTheme="minorHAnsi" w:hAnsiTheme="minorHAnsi" w:cstheme="minorHAnsi"/>
        </w:rPr>
        <w:t>Adugodi</w:t>
      </w:r>
      <w:proofErr w:type="spellEnd"/>
      <w:r w:rsidRPr="00390445">
        <w:rPr>
          <w:rFonts w:asciiTheme="minorHAnsi" w:hAnsiTheme="minorHAnsi" w:cstheme="minorHAnsi"/>
        </w:rPr>
        <w:t xml:space="preserve"> Main Road, 8th Block Koramangala, Bangalore 560095,</w:t>
      </w:r>
      <w:r w:rsidR="005C0CB1" w:rsidRPr="00390445">
        <w:rPr>
          <w:rFonts w:asciiTheme="minorHAnsi" w:hAnsiTheme="minorHAnsi" w:cstheme="minorHAnsi"/>
          <w:bCs/>
        </w:rPr>
        <w:t>hereinafter referred to as “</w:t>
      </w:r>
      <w:r w:rsidR="0042099D" w:rsidRPr="00390445">
        <w:rPr>
          <w:rFonts w:asciiTheme="minorHAnsi" w:hAnsiTheme="minorHAnsi" w:cstheme="minorHAnsi"/>
          <w:bCs/>
        </w:rPr>
        <w:t>EI</w:t>
      </w:r>
      <w:r w:rsidR="005C0CB1" w:rsidRPr="00390445">
        <w:rPr>
          <w:rFonts w:asciiTheme="minorHAnsi" w:hAnsiTheme="minorHAnsi" w:cstheme="minorHAnsi"/>
          <w:bCs/>
        </w:rPr>
        <w:t>” (</w:t>
      </w:r>
      <w:r w:rsidR="009875AE" w:rsidRPr="00390445">
        <w:rPr>
          <w:rFonts w:asciiTheme="minorHAnsi" w:hAnsiTheme="minorHAnsi" w:cstheme="minorHAnsi"/>
          <w:bCs/>
        </w:rPr>
        <w:t>which expression shall, unless it be repugnant to the subject or context thereof, include its successors and permitted assigns</w:t>
      </w:r>
      <w:r w:rsidR="005C0CB1" w:rsidRPr="00390445">
        <w:rPr>
          <w:rFonts w:asciiTheme="minorHAnsi" w:hAnsiTheme="minorHAnsi" w:cstheme="minorHAnsi"/>
          <w:bCs/>
        </w:rPr>
        <w:t xml:space="preserve">) of the </w:t>
      </w:r>
      <w:r w:rsidR="005C0CB1" w:rsidRPr="00390445">
        <w:rPr>
          <w:rFonts w:asciiTheme="minorHAnsi" w:hAnsiTheme="minorHAnsi" w:cstheme="minorHAnsi"/>
          <w:b/>
          <w:bCs/>
        </w:rPr>
        <w:t>First Part</w:t>
      </w:r>
      <w:r w:rsidR="005C0CB1" w:rsidRPr="00390445">
        <w:rPr>
          <w:rFonts w:asciiTheme="minorHAnsi" w:hAnsiTheme="minorHAnsi" w:cstheme="minorHAnsi"/>
          <w:bCs/>
        </w:rPr>
        <w:t>,</w:t>
      </w:r>
    </w:p>
    <w:p w14:paraId="17C2008B" w14:textId="77777777" w:rsidR="005C0CB1" w:rsidRPr="00390445" w:rsidRDefault="005C0CB1" w:rsidP="00390445">
      <w:pPr>
        <w:rPr>
          <w:rFonts w:asciiTheme="minorHAnsi" w:hAnsiTheme="minorHAnsi" w:cstheme="minorHAnsi"/>
        </w:rPr>
      </w:pPr>
      <w:r w:rsidRPr="00390445">
        <w:rPr>
          <w:rFonts w:asciiTheme="minorHAnsi" w:hAnsiTheme="minorHAnsi" w:cstheme="minorHAnsi"/>
        </w:rPr>
        <w:t>AND</w:t>
      </w:r>
    </w:p>
    <w:p w14:paraId="089B8594" w14:textId="77777777" w:rsidR="005C0CB1" w:rsidRPr="00390445" w:rsidRDefault="005C0CB1" w:rsidP="00390445">
      <w:pPr>
        <w:rPr>
          <w:rFonts w:asciiTheme="minorHAnsi" w:hAnsiTheme="minorHAnsi" w:cstheme="minorHAnsi"/>
        </w:rPr>
      </w:pPr>
    </w:p>
    <w:p w14:paraId="51603144" w14:textId="60BFE072" w:rsidR="005C0CB1" w:rsidRPr="00390445" w:rsidRDefault="007A37ED" w:rsidP="00390445">
      <w:pPr>
        <w:pStyle w:val="BodyText"/>
        <w:rPr>
          <w:rFonts w:asciiTheme="minorHAnsi" w:hAnsiTheme="minorHAnsi" w:cstheme="minorHAnsi"/>
          <w:b w:val="0"/>
        </w:rPr>
      </w:pPr>
      <w:ins w:id="2" w:author="Author">
        <w:r>
          <w:rPr>
            <w:rFonts w:asciiTheme="minorHAnsi" w:hAnsiTheme="minorHAnsi" w:cstheme="minorHAnsi"/>
            <w:bCs w:val="0"/>
          </w:rPr>
          <w:t xml:space="preserve">WinVinaya Foundation, a non-profit </w:t>
        </w:r>
        <w:r w:rsidRPr="00966403">
          <w:rPr>
            <w:rFonts w:ascii="Calibri" w:hAnsi="Calibri"/>
            <w:szCs w:val="22"/>
          </w:rPr>
          <w:t>provid</w:t>
        </w:r>
        <w:r>
          <w:rPr>
            <w:rFonts w:ascii="Calibri" w:hAnsi="Calibri"/>
            <w:szCs w:val="22"/>
          </w:rPr>
          <w:t>ing</w:t>
        </w:r>
        <w:r w:rsidRPr="00966403">
          <w:rPr>
            <w:rFonts w:ascii="Calibri" w:hAnsi="Calibri"/>
            <w:szCs w:val="22"/>
          </w:rPr>
          <w:t xml:space="preserve"> life skills and resources to </w:t>
        </w:r>
        <w:r>
          <w:rPr>
            <w:rFonts w:ascii="Calibri" w:hAnsi="Calibri"/>
            <w:szCs w:val="22"/>
          </w:rPr>
          <w:t>persons with disabilities</w:t>
        </w:r>
        <w:r w:rsidRPr="00966403">
          <w:rPr>
            <w:rFonts w:ascii="Calibri" w:hAnsi="Calibri"/>
            <w:szCs w:val="22"/>
          </w:rPr>
          <w:t xml:space="preserve">, </w:t>
        </w:r>
        <w:r>
          <w:rPr>
            <w:rFonts w:ascii="Calibri" w:hAnsi="Calibri"/>
            <w:szCs w:val="22"/>
          </w:rPr>
          <w:t xml:space="preserve">persons from </w:t>
        </w:r>
        <w:r w:rsidRPr="00966403">
          <w:rPr>
            <w:rFonts w:ascii="Calibri" w:hAnsi="Calibri"/>
            <w:szCs w:val="22"/>
          </w:rPr>
          <w:t xml:space="preserve">economically </w:t>
        </w:r>
        <w:r>
          <w:rPr>
            <w:rFonts w:ascii="Calibri" w:hAnsi="Calibri"/>
            <w:szCs w:val="22"/>
          </w:rPr>
          <w:t xml:space="preserve">weaker sections, LGBTQ+ community </w:t>
        </w:r>
        <w:r w:rsidRPr="00966403">
          <w:rPr>
            <w:rFonts w:ascii="Calibri" w:hAnsi="Calibri"/>
            <w:szCs w:val="22"/>
          </w:rPr>
          <w:t>and enable them to earn a decent income and lead a life with dignity</w:t>
        </w:r>
        <w:r>
          <w:rPr>
            <w:rFonts w:ascii="Calibri" w:hAnsi="Calibri"/>
            <w:szCs w:val="22"/>
          </w:rPr>
          <w:t>, having its registered office at 25/3 Brindavan, 3</w:t>
        </w:r>
        <w:r w:rsidRPr="00704FF2">
          <w:rPr>
            <w:rFonts w:ascii="Calibri" w:hAnsi="Calibri"/>
            <w:szCs w:val="22"/>
            <w:vertAlign w:val="superscript"/>
            <w:rPrChange w:id="3" w:author="Author">
              <w:rPr>
                <w:rFonts w:ascii="Calibri" w:hAnsi="Calibri"/>
                <w:szCs w:val="22"/>
              </w:rPr>
            </w:rPrChange>
          </w:rPr>
          <w:t>rd</w:t>
        </w:r>
        <w:r>
          <w:rPr>
            <w:rFonts w:ascii="Calibri" w:hAnsi="Calibri"/>
            <w:szCs w:val="22"/>
          </w:rPr>
          <w:t xml:space="preserve"> cross, Saraswathi Puram, IIM Post, Bangalore 560076, hereinafter referred to as “WVF”</w:t>
        </w:r>
        <w:r w:rsidRPr="007A37ED">
          <w:rPr>
            <w:rFonts w:asciiTheme="minorHAnsi" w:hAnsiTheme="minorHAnsi" w:cstheme="minorHAnsi"/>
          </w:rPr>
          <w:t xml:space="preserve"> </w:t>
        </w:r>
        <w:r w:rsidRPr="00390445">
          <w:rPr>
            <w:rFonts w:asciiTheme="minorHAnsi" w:hAnsiTheme="minorHAnsi" w:cstheme="minorHAnsi"/>
          </w:rPr>
          <w:t xml:space="preserve">(which expression shall, unless it be repugnant to the subject or context thereof, include its successors and permitted assigns) of the </w:t>
        </w:r>
        <w:r>
          <w:rPr>
            <w:rFonts w:asciiTheme="minorHAnsi" w:hAnsiTheme="minorHAnsi" w:cstheme="minorHAnsi"/>
          </w:rPr>
          <w:t xml:space="preserve">Second </w:t>
        </w:r>
        <w:r w:rsidRPr="00390445">
          <w:rPr>
            <w:rFonts w:asciiTheme="minorHAnsi" w:hAnsiTheme="minorHAnsi" w:cstheme="minorHAnsi"/>
          </w:rPr>
          <w:t>Part</w:t>
        </w:r>
        <w:r>
          <w:rPr>
            <w:rFonts w:ascii="Calibri" w:hAnsi="Calibri"/>
            <w:szCs w:val="22"/>
          </w:rPr>
          <w:t xml:space="preserve"> </w:t>
        </w:r>
      </w:ins>
      <w:del w:id="4" w:author="Author">
        <w:r w:rsidR="00CB4A56" w:rsidDel="007A37ED">
          <w:rPr>
            <w:rFonts w:asciiTheme="minorHAnsi" w:hAnsiTheme="minorHAnsi" w:cstheme="minorHAnsi"/>
            <w:bCs w:val="0"/>
          </w:rPr>
          <w:delText>(Partner NGO/org details to be enclosed_</w:delText>
        </w:r>
      </w:del>
    </w:p>
    <w:p w14:paraId="724EE7E0" w14:textId="77777777" w:rsidR="005730D4" w:rsidRPr="00390445" w:rsidRDefault="005730D4" w:rsidP="00390445">
      <w:pPr>
        <w:pStyle w:val="BodyText"/>
        <w:rPr>
          <w:rFonts w:asciiTheme="minorHAnsi" w:hAnsiTheme="minorHAnsi" w:cstheme="minorHAnsi"/>
        </w:rPr>
      </w:pPr>
    </w:p>
    <w:p w14:paraId="582264F9" w14:textId="77777777" w:rsidR="00FB3A2E" w:rsidRPr="00390445" w:rsidRDefault="00FB3A2E" w:rsidP="00390445">
      <w:pPr>
        <w:pStyle w:val="BodyText"/>
        <w:rPr>
          <w:rFonts w:asciiTheme="minorHAnsi" w:hAnsiTheme="minorHAnsi" w:cstheme="minorHAnsi"/>
          <w:b w:val="0"/>
        </w:rPr>
      </w:pPr>
      <w:r w:rsidRPr="00390445">
        <w:rPr>
          <w:rFonts w:asciiTheme="minorHAnsi" w:hAnsiTheme="minorHAnsi" w:cstheme="minorHAnsi"/>
        </w:rPr>
        <w:t>WHEREAS</w:t>
      </w:r>
      <w:r w:rsidRPr="00390445">
        <w:rPr>
          <w:rFonts w:asciiTheme="minorHAnsi" w:hAnsiTheme="minorHAnsi" w:cstheme="minorHAnsi"/>
          <w:b w:val="0"/>
        </w:rPr>
        <w:t xml:space="preserve">: </w:t>
      </w:r>
    </w:p>
    <w:p w14:paraId="3A88942D" w14:textId="77777777" w:rsidR="00175625" w:rsidRPr="00390445" w:rsidRDefault="005730D4" w:rsidP="007B159A">
      <w:pPr>
        <w:pStyle w:val="NormalWeb"/>
        <w:numPr>
          <w:ilvl w:val="0"/>
          <w:numId w:val="16"/>
        </w:numPr>
        <w:shd w:val="clear" w:color="auto" w:fill="FFFFFF"/>
        <w:spacing w:before="0" w:beforeAutospacing="0" w:after="0" w:afterAutospacing="0"/>
        <w:textAlignment w:val="baseline"/>
        <w:rPr>
          <w:rFonts w:asciiTheme="minorHAnsi" w:eastAsia="Times New Roman" w:hAnsiTheme="minorHAnsi" w:cstheme="minorHAnsi" w:hint="default"/>
          <w:color w:val="auto"/>
          <w:sz w:val="20"/>
          <w:szCs w:val="20"/>
          <w:lang w:val="en-IN" w:eastAsia="en-IN"/>
        </w:rPr>
      </w:pPr>
      <w:r w:rsidRPr="00390445">
        <w:rPr>
          <w:rFonts w:asciiTheme="minorHAnsi" w:eastAsia="Times New Roman" w:hAnsiTheme="minorHAnsi" w:cstheme="minorHAnsi" w:hint="default"/>
          <w:color w:val="auto"/>
          <w:sz w:val="20"/>
          <w:szCs w:val="20"/>
          <w:lang w:val="en-IN" w:eastAsia="en-IN"/>
        </w:rPr>
        <w:t>EI</w:t>
      </w:r>
      <w:r w:rsidR="00E47D45" w:rsidRPr="00390445">
        <w:rPr>
          <w:rFonts w:asciiTheme="minorHAnsi" w:eastAsia="Times New Roman" w:hAnsiTheme="minorHAnsi" w:cstheme="minorHAnsi" w:hint="default"/>
          <w:color w:val="auto"/>
          <w:sz w:val="20"/>
          <w:szCs w:val="20"/>
          <w:lang w:val="en-IN" w:eastAsia="en-IN"/>
        </w:rPr>
        <w:t xml:space="preserve"> is a non-profit working for the livelihoods of persons with disabilities. EI provides training to PwDs and works to create employment opportunities for PwDs.</w:t>
      </w:r>
    </w:p>
    <w:p w14:paraId="24A95585" w14:textId="2E6C047A" w:rsidR="00FB3A2E" w:rsidRPr="00390445" w:rsidRDefault="00CB4A56" w:rsidP="00390445">
      <w:pPr>
        <w:pStyle w:val="BodyText"/>
        <w:numPr>
          <w:ilvl w:val="0"/>
          <w:numId w:val="16"/>
        </w:numPr>
        <w:rPr>
          <w:rFonts w:asciiTheme="minorHAnsi" w:hAnsiTheme="minorHAnsi" w:cstheme="minorHAnsi"/>
          <w:b w:val="0"/>
        </w:rPr>
      </w:pPr>
      <w:del w:id="5" w:author="Author">
        <w:r w:rsidDel="007A37ED">
          <w:rPr>
            <w:rFonts w:asciiTheme="minorHAnsi" w:hAnsiTheme="minorHAnsi" w:cstheme="minorHAnsi"/>
            <w:b w:val="0"/>
          </w:rPr>
          <w:delText>(Partner NGO)</w:delText>
        </w:r>
      </w:del>
      <w:ins w:id="6" w:author="Author">
        <w:r w:rsidR="007A37ED">
          <w:rPr>
            <w:rFonts w:asciiTheme="minorHAnsi" w:hAnsiTheme="minorHAnsi" w:cstheme="minorHAnsi"/>
            <w:b w:val="0"/>
          </w:rPr>
          <w:t>WVF</w:t>
        </w:r>
      </w:ins>
      <w:r w:rsidR="00FB3A2E" w:rsidRPr="00390445">
        <w:rPr>
          <w:rFonts w:asciiTheme="minorHAnsi" w:hAnsiTheme="minorHAnsi" w:cstheme="minorHAnsi"/>
          <w:b w:val="0"/>
        </w:rPr>
        <w:t xml:space="preserve"> is a Training</w:t>
      </w:r>
      <w:r w:rsidR="00C23E1D" w:rsidRPr="00390445">
        <w:rPr>
          <w:rFonts w:asciiTheme="minorHAnsi" w:hAnsiTheme="minorHAnsi" w:cstheme="minorHAnsi"/>
          <w:b w:val="0"/>
        </w:rPr>
        <w:t xml:space="preserve"> Partner associated with various corporates</w:t>
      </w:r>
      <w:r w:rsidR="00FB3A2E" w:rsidRPr="00390445">
        <w:rPr>
          <w:rFonts w:asciiTheme="minorHAnsi" w:hAnsiTheme="minorHAnsi" w:cstheme="minorHAnsi"/>
          <w:b w:val="0"/>
        </w:rPr>
        <w:t xml:space="preserve"> for providing training to the </w:t>
      </w:r>
      <w:del w:id="7" w:author="Author">
        <w:r w:rsidR="00FB3A2E" w:rsidRPr="00390445" w:rsidDel="007A37ED">
          <w:rPr>
            <w:rFonts w:asciiTheme="minorHAnsi" w:hAnsiTheme="minorHAnsi" w:cstheme="minorHAnsi"/>
            <w:b w:val="0"/>
          </w:rPr>
          <w:delText xml:space="preserve">students  </w:delText>
        </w:r>
      </w:del>
      <w:ins w:id="8" w:author="Author">
        <w:r w:rsidR="007A37ED">
          <w:rPr>
            <w:rFonts w:asciiTheme="minorHAnsi" w:hAnsiTheme="minorHAnsi" w:cstheme="minorHAnsi"/>
            <w:b w:val="0"/>
          </w:rPr>
          <w:t>candidates</w:t>
        </w:r>
        <w:r w:rsidR="007A37ED" w:rsidRPr="00390445">
          <w:rPr>
            <w:rFonts w:asciiTheme="minorHAnsi" w:hAnsiTheme="minorHAnsi" w:cstheme="minorHAnsi"/>
            <w:b w:val="0"/>
          </w:rPr>
          <w:t xml:space="preserve">  </w:t>
        </w:r>
      </w:ins>
    </w:p>
    <w:p w14:paraId="0F429A9F" w14:textId="677B785D" w:rsidR="00FB3A2E" w:rsidRPr="00390445" w:rsidRDefault="005730D4" w:rsidP="00390445">
      <w:pPr>
        <w:pStyle w:val="BodyText"/>
        <w:numPr>
          <w:ilvl w:val="0"/>
          <w:numId w:val="16"/>
        </w:numPr>
        <w:rPr>
          <w:rFonts w:asciiTheme="minorHAnsi" w:hAnsiTheme="minorHAnsi" w:cstheme="minorHAnsi"/>
          <w:b w:val="0"/>
        </w:rPr>
      </w:pPr>
      <w:r w:rsidRPr="00364FCF">
        <w:rPr>
          <w:rFonts w:asciiTheme="minorHAnsi" w:hAnsiTheme="minorHAnsi" w:cstheme="minorHAnsi"/>
          <w:b w:val="0"/>
          <w:bCs w:val="0"/>
          <w:rPrChange w:id="9" w:author="Author">
            <w:rPr>
              <w:rFonts w:asciiTheme="minorHAnsi" w:hAnsiTheme="minorHAnsi" w:cstheme="minorHAnsi"/>
            </w:rPr>
          </w:rPrChange>
        </w:rPr>
        <w:t>EI</w:t>
      </w:r>
      <w:r w:rsidR="0045442B" w:rsidRPr="00390445">
        <w:rPr>
          <w:rFonts w:asciiTheme="minorHAnsi" w:hAnsiTheme="minorHAnsi" w:cstheme="minorHAnsi"/>
        </w:rPr>
        <w:t xml:space="preserve"> </w:t>
      </w:r>
      <w:r w:rsidR="00FB3A2E" w:rsidRPr="00390445">
        <w:rPr>
          <w:rFonts w:asciiTheme="minorHAnsi" w:hAnsiTheme="minorHAnsi" w:cstheme="minorHAnsi"/>
          <w:b w:val="0"/>
        </w:rPr>
        <w:t>is willing to enter into a</w:t>
      </w:r>
      <w:r w:rsidR="0042099D" w:rsidRPr="00390445">
        <w:rPr>
          <w:rFonts w:asciiTheme="minorHAnsi" w:hAnsiTheme="minorHAnsi" w:cstheme="minorHAnsi"/>
          <w:b w:val="0"/>
        </w:rPr>
        <w:t>n Expression of Interest</w:t>
      </w:r>
      <w:r w:rsidRPr="00390445">
        <w:rPr>
          <w:rFonts w:asciiTheme="minorHAnsi" w:hAnsiTheme="minorHAnsi" w:cstheme="minorHAnsi"/>
          <w:b w:val="0"/>
        </w:rPr>
        <w:t xml:space="preserve"> </w:t>
      </w:r>
      <w:r w:rsidR="00CB4A56">
        <w:rPr>
          <w:rFonts w:asciiTheme="minorHAnsi" w:hAnsiTheme="minorHAnsi" w:cstheme="minorHAnsi"/>
          <w:b w:val="0"/>
        </w:rPr>
        <w:t xml:space="preserve">with </w:t>
      </w:r>
      <w:del w:id="10" w:author="Author">
        <w:r w:rsidR="00CB4A56" w:rsidDel="007A37ED">
          <w:rPr>
            <w:rFonts w:asciiTheme="minorHAnsi" w:hAnsiTheme="minorHAnsi" w:cstheme="minorHAnsi"/>
            <w:b w:val="0"/>
          </w:rPr>
          <w:delText>(Partner NGO)</w:delText>
        </w:r>
      </w:del>
      <w:ins w:id="11" w:author="Author">
        <w:r w:rsidR="007A37ED">
          <w:rPr>
            <w:rFonts w:asciiTheme="minorHAnsi" w:hAnsiTheme="minorHAnsi" w:cstheme="minorHAnsi"/>
            <w:b w:val="0"/>
          </w:rPr>
          <w:t>WVF</w:t>
        </w:r>
      </w:ins>
    </w:p>
    <w:p w14:paraId="09328E4C" w14:textId="77777777" w:rsidR="00DC3DCB" w:rsidRPr="00390445" w:rsidRDefault="00DC3DCB" w:rsidP="00390445">
      <w:pPr>
        <w:pStyle w:val="BodyText"/>
        <w:ind w:left="720"/>
        <w:rPr>
          <w:rFonts w:asciiTheme="minorHAnsi" w:hAnsiTheme="minorHAnsi" w:cstheme="minorHAnsi"/>
          <w:b w:val="0"/>
        </w:rPr>
      </w:pPr>
    </w:p>
    <w:p w14:paraId="7389A67D" w14:textId="77777777" w:rsidR="001D65AE" w:rsidRPr="00390445" w:rsidRDefault="001D65AE" w:rsidP="00390445">
      <w:pPr>
        <w:rPr>
          <w:rFonts w:asciiTheme="minorHAnsi" w:hAnsiTheme="minorHAnsi" w:cstheme="minorHAnsi"/>
          <w:b/>
        </w:rPr>
      </w:pPr>
      <w:r w:rsidRPr="00390445">
        <w:rPr>
          <w:rFonts w:asciiTheme="minorHAnsi" w:hAnsiTheme="minorHAnsi" w:cstheme="minorHAnsi"/>
          <w:b/>
        </w:rPr>
        <w:t xml:space="preserve">NOW IT IS HEREBY AGREED BY AND BETWEEN THE PARTIES HERETO AS UNDER: </w:t>
      </w:r>
    </w:p>
    <w:p w14:paraId="02C5020C" w14:textId="77777777" w:rsidR="0032130D" w:rsidRPr="00390445" w:rsidRDefault="0032130D" w:rsidP="00390445">
      <w:pPr>
        <w:pStyle w:val="BodyText"/>
        <w:rPr>
          <w:rFonts w:asciiTheme="minorHAnsi" w:hAnsiTheme="minorHAnsi" w:cstheme="minorHAnsi"/>
          <w:b w:val="0"/>
        </w:rPr>
      </w:pPr>
    </w:p>
    <w:p w14:paraId="5AEC4AEB" w14:textId="77777777" w:rsidR="00F036B8" w:rsidRPr="00390445" w:rsidRDefault="00651BBF" w:rsidP="00390445">
      <w:pPr>
        <w:pStyle w:val="ListParagraph"/>
        <w:numPr>
          <w:ilvl w:val="0"/>
          <w:numId w:val="22"/>
        </w:numPr>
        <w:rPr>
          <w:rFonts w:asciiTheme="minorHAnsi" w:hAnsiTheme="minorHAnsi" w:cstheme="minorHAnsi"/>
          <w:bCs/>
        </w:rPr>
      </w:pPr>
      <w:r w:rsidRPr="00390445">
        <w:rPr>
          <w:rFonts w:asciiTheme="minorHAnsi" w:hAnsiTheme="minorHAnsi" w:cstheme="minorHAnsi"/>
          <w:b/>
          <w:bCs/>
        </w:rPr>
        <w:t xml:space="preserve">Objective: </w:t>
      </w:r>
    </w:p>
    <w:p w14:paraId="3602FAEE" w14:textId="6C373420" w:rsidR="00651BBF" w:rsidRPr="00390445" w:rsidRDefault="00E3212A" w:rsidP="00390445">
      <w:pPr>
        <w:spacing w:after="200"/>
        <w:ind w:left="720"/>
        <w:rPr>
          <w:rFonts w:asciiTheme="minorHAnsi" w:hAnsiTheme="minorHAnsi" w:cstheme="minorHAnsi"/>
          <w:bCs/>
        </w:rPr>
      </w:pPr>
      <w:r w:rsidRPr="00390445">
        <w:rPr>
          <w:rFonts w:asciiTheme="minorHAnsi" w:hAnsiTheme="minorHAnsi" w:cstheme="minorHAnsi"/>
          <w:bCs/>
        </w:rPr>
        <w:t xml:space="preserve">The objective of this </w:t>
      </w:r>
      <w:r w:rsidR="0042099D" w:rsidRPr="00390445">
        <w:rPr>
          <w:rFonts w:asciiTheme="minorHAnsi" w:hAnsiTheme="minorHAnsi" w:cstheme="minorHAnsi"/>
          <w:bCs/>
        </w:rPr>
        <w:t>EOI</w:t>
      </w:r>
      <w:r w:rsidR="005730D4" w:rsidRPr="00390445">
        <w:rPr>
          <w:rFonts w:asciiTheme="minorHAnsi" w:hAnsiTheme="minorHAnsi" w:cstheme="minorHAnsi"/>
          <w:bCs/>
        </w:rPr>
        <w:t xml:space="preserve"> </w:t>
      </w:r>
      <w:r w:rsidRPr="00390445">
        <w:rPr>
          <w:rFonts w:asciiTheme="minorHAnsi" w:hAnsiTheme="minorHAnsi" w:cstheme="minorHAnsi"/>
          <w:bCs/>
        </w:rPr>
        <w:t xml:space="preserve">is </w:t>
      </w:r>
      <w:r w:rsidR="00E47D45" w:rsidRPr="00390445">
        <w:rPr>
          <w:rFonts w:asciiTheme="minorHAnsi" w:hAnsiTheme="minorHAnsi" w:cstheme="minorHAnsi"/>
          <w:bCs/>
        </w:rPr>
        <w:t xml:space="preserve">for EI </w:t>
      </w:r>
      <w:r w:rsidRPr="00390445">
        <w:rPr>
          <w:rFonts w:asciiTheme="minorHAnsi" w:hAnsiTheme="minorHAnsi" w:cstheme="minorHAnsi"/>
          <w:bCs/>
        </w:rPr>
        <w:t>to mobilize the</w:t>
      </w:r>
      <w:r w:rsidR="00CB5197" w:rsidRPr="00390445">
        <w:rPr>
          <w:rFonts w:asciiTheme="minorHAnsi" w:hAnsiTheme="minorHAnsi" w:cstheme="minorHAnsi"/>
          <w:bCs/>
        </w:rPr>
        <w:t xml:space="preserve"> </w:t>
      </w:r>
      <w:r w:rsidRPr="00390445">
        <w:rPr>
          <w:rFonts w:asciiTheme="minorHAnsi" w:hAnsiTheme="minorHAnsi" w:cstheme="minorHAnsi"/>
          <w:bCs/>
        </w:rPr>
        <w:t xml:space="preserve">candidates for </w:t>
      </w:r>
      <w:r w:rsidR="00E56C53">
        <w:rPr>
          <w:rFonts w:asciiTheme="minorHAnsi" w:hAnsiTheme="minorHAnsi" w:cstheme="minorHAnsi"/>
          <w:bCs/>
        </w:rPr>
        <w:t>trainings/</w:t>
      </w:r>
      <w:r w:rsidRPr="00390445">
        <w:rPr>
          <w:rFonts w:asciiTheme="minorHAnsi" w:hAnsiTheme="minorHAnsi" w:cstheme="minorHAnsi"/>
          <w:bCs/>
        </w:rPr>
        <w:t xml:space="preserve">job opportunities/openings provided by </w:t>
      </w:r>
      <w:del w:id="12" w:author="Author">
        <w:r w:rsidR="00E8226F" w:rsidDel="007A37ED">
          <w:rPr>
            <w:rFonts w:asciiTheme="minorHAnsi" w:hAnsiTheme="minorHAnsi" w:cstheme="minorHAnsi"/>
            <w:bCs/>
          </w:rPr>
          <w:delText>(Partner NGO)</w:delText>
        </w:r>
      </w:del>
      <w:ins w:id="13" w:author="Author">
        <w:r w:rsidR="007A37ED">
          <w:rPr>
            <w:rFonts w:asciiTheme="minorHAnsi" w:hAnsiTheme="minorHAnsi" w:cstheme="minorHAnsi"/>
            <w:bCs/>
          </w:rPr>
          <w:t>WVF</w:t>
        </w:r>
      </w:ins>
      <w:r w:rsidR="00E8226F">
        <w:rPr>
          <w:rFonts w:asciiTheme="minorHAnsi" w:hAnsiTheme="minorHAnsi" w:cstheme="minorHAnsi"/>
          <w:bCs/>
        </w:rPr>
        <w:t xml:space="preserve">_ </w:t>
      </w:r>
      <w:r w:rsidR="00E47D45" w:rsidRPr="00390445">
        <w:rPr>
          <w:rFonts w:asciiTheme="minorHAnsi" w:hAnsiTheme="minorHAnsi" w:cstheme="minorHAnsi"/>
          <w:bCs/>
        </w:rPr>
        <w:t xml:space="preserve">and for </w:t>
      </w:r>
      <w:del w:id="14" w:author="Author">
        <w:r w:rsidR="00E8226F" w:rsidDel="007A37ED">
          <w:rPr>
            <w:rFonts w:asciiTheme="minorHAnsi" w:hAnsiTheme="minorHAnsi" w:cstheme="minorHAnsi"/>
            <w:bCs/>
          </w:rPr>
          <w:delText>(Partner NGO)</w:delText>
        </w:r>
      </w:del>
      <w:ins w:id="15" w:author="Author">
        <w:r w:rsidR="007A37ED">
          <w:rPr>
            <w:rFonts w:asciiTheme="minorHAnsi" w:hAnsiTheme="minorHAnsi" w:cstheme="minorHAnsi"/>
            <w:bCs/>
          </w:rPr>
          <w:t>WVF</w:t>
        </w:r>
      </w:ins>
      <w:r w:rsidR="00E47D45" w:rsidRPr="00390445">
        <w:rPr>
          <w:rFonts w:asciiTheme="minorHAnsi" w:hAnsiTheme="minorHAnsi" w:cstheme="minorHAnsi"/>
          <w:bCs/>
        </w:rPr>
        <w:t xml:space="preserve"> to mobilize candidates for </w:t>
      </w:r>
      <w:r w:rsidR="00E56C53">
        <w:rPr>
          <w:rFonts w:asciiTheme="minorHAnsi" w:hAnsiTheme="minorHAnsi" w:cstheme="minorHAnsi"/>
          <w:bCs/>
        </w:rPr>
        <w:t>trainings/</w:t>
      </w:r>
      <w:r w:rsidR="00E47D45" w:rsidRPr="00390445">
        <w:rPr>
          <w:rFonts w:asciiTheme="minorHAnsi" w:hAnsiTheme="minorHAnsi" w:cstheme="minorHAnsi"/>
          <w:bCs/>
        </w:rPr>
        <w:t>job opportunities/openings provided by EI</w:t>
      </w:r>
    </w:p>
    <w:p w14:paraId="2B6159F9" w14:textId="77777777" w:rsidR="0076710F" w:rsidRPr="00390445" w:rsidRDefault="0076710F" w:rsidP="00390445">
      <w:pPr>
        <w:pStyle w:val="ListParagraph"/>
        <w:numPr>
          <w:ilvl w:val="0"/>
          <w:numId w:val="22"/>
        </w:numPr>
        <w:rPr>
          <w:rFonts w:asciiTheme="minorHAnsi" w:hAnsiTheme="minorHAnsi" w:cstheme="minorHAnsi"/>
          <w:bCs/>
        </w:rPr>
      </w:pPr>
      <w:r w:rsidRPr="00390445">
        <w:rPr>
          <w:rFonts w:asciiTheme="minorHAnsi" w:hAnsiTheme="minorHAnsi" w:cstheme="minorHAnsi"/>
          <w:b/>
          <w:bCs/>
        </w:rPr>
        <w:t xml:space="preserve">Period of </w:t>
      </w:r>
      <w:r w:rsidR="0042099D" w:rsidRPr="00390445">
        <w:rPr>
          <w:rFonts w:asciiTheme="minorHAnsi" w:hAnsiTheme="minorHAnsi" w:cstheme="minorHAnsi"/>
          <w:b/>
          <w:bCs/>
        </w:rPr>
        <w:t>EOI</w:t>
      </w:r>
      <w:r w:rsidRPr="00390445">
        <w:rPr>
          <w:rFonts w:asciiTheme="minorHAnsi" w:hAnsiTheme="minorHAnsi" w:cstheme="minorHAnsi"/>
          <w:bCs/>
        </w:rPr>
        <w:t xml:space="preserve">: </w:t>
      </w:r>
    </w:p>
    <w:p w14:paraId="50C5734F" w14:textId="77777777" w:rsidR="00C64DBC" w:rsidRPr="00390445" w:rsidRDefault="0076710F" w:rsidP="00390445">
      <w:pPr>
        <w:spacing w:after="200"/>
        <w:ind w:left="720"/>
        <w:rPr>
          <w:rFonts w:asciiTheme="minorHAnsi" w:hAnsiTheme="minorHAnsi" w:cstheme="minorHAnsi"/>
          <w:bCs/>
        </w:rPr>
      </w:pPr>
      <w:r w:rsidRPr="00390445">
        <w:rPr>
          <w:rFonts w:asciiTheme="minorHAnsi" w:hAnsiTheme="minorHAnsi" w:cstheme="minorHAnsi"/>
          <w:bCs/>
        </w:rPr>
        <w:t xml:space="preserve">This </w:t>
      </w:r>
      <w:r w:rsidR="0042099D" w:rsidRPr="00390445">
        <w:rPr>
          <w:rFonts w:asciiTheme="minorHAnsi" w:hAnsiTheme="minorHAnsi" w:cstheme="minorHAnsi"/>
          <w:bCs/>
        </w:rPr>
        <w:t>EOI</w:t>
      </w:r>
      <w:r w:rsidRPr="00390445">
        <w:rPr>
          <w:rFonts w:asciiTheme="minorHAnsi" w:hAnsiTheme="minorHAnsi" w:cstheme="minorHAnsi"/>
          <w:bCs/>
        </w:rPr>
        <w:t xml:space="preserve"> shall come into force and effect from the date of execution and shall remain valid for a period of </w:t>
      </w:r>
      <w:r w:rsidR="00A43AEA" w:rsidRPr="00390445">
        <w:rPr>
          <w:rFonts w:asciiTheme="minorHAnsi" w:hAnsiTheme="minorHAnsi" w:cstheme="minorHAnsi"/>
          <w:bCs/>
        </w:rPr>
        <w:t>1 Year</w:t>
      </w:r>
      <w:r w:rsidRPr="00390445">
        <w:rPr>
          <w:rFonts w:asciiTheme="minorHAnsi" w:hAnsiTheme="minorHAnsi" w:cstheme="minorHAnsi"/>
          <w:bCs/>
        </w:rPr>
        <w:t xml:space="preserve"> from such date after which the same may be reviewed by either party. However, if the same is not renewed this arrangement will be deemed terminated on the expiry of the said duration period</w:t>
      </w:r>
      <w:r w:rsidR="008E586C" w:rsidRPr="00390445">
        <w:rPr>
          <w:rFonts w:asciiTheme="minorHAnsi" w:hAnsiTheme="minorHAnsi" w:cstheme="minorHAnsi"/>
          <w:bCs/>
        </w:rPr>
        <w:t>.</w:t>
      </w:r>
    </w:p>
    <w:p w14:paraId="41E56CF9" w14:textId="77777777" w:rsidR="00F036B8" w:rsidRPr="00390445" w:rsidRDefault="00FB3A2E" w:rsidP="00390445">
      <w:pPr>
        <w:numPr>
          <w:ilvl w:val="0"/>
          <w:numId w:val="22"/>
        </w:numPr>
        <w:ind w:left="810" w:hanging="426"/>
        <w:rPr>
          <w:rFonts w:asciiTheme="minorHAnsi" w:hAnsiTheme="minorHAnsi" w:cstheme="minorHAnsi"/>
        </w:rPr>
      </w:pPr>
      <w:r w:rsidRPr="00390445">
        <w:rPr>
          <w:rFonts w:asciiTheme="minorHAnsi" w:hAnsiTheme="minorHAnsi" w:cstheme="minorHAnsi"/>
          <w:b/>
        </w:rPr>
        <w:t xml:space="preserve">Roles &amp; </w:t>
      </w:r>
      <w:r w:rsidR="00F036B8" w:rsidRPr="00390445">
        <w:rPr>
          <w:rFonts w:asciiTheme="minorHAnsi" w:hAnsiTheme="minorHAnsi" w:cstheme="minorHAnsi"/>
          <w:b/>
        </w:rPr>
        <w:t>Responsibilities</w:t>
      </w:r>
      <w:r w:rsidR="001B4500" w:rsidRPr="00390445">
        <w:rPr>
          <w:rFonts w:asciiTheme="minorHAnsi" w:hAnsiTheme="minorHAnsi" w:cstheme="minorHAnsi"/>
          <w:b/>
        </w:rPr>
        <w:t xml:space="preserve"> of </w:t>
      </w:r>
      <w:r w:rsidR="00E47D45" w:rsidRPr="00390445">
        <w:rPr>
          <w:rFonts w:asciiTheme="minorHAnsi" w:hAnsiTheme="minorHAnsi" w:cstheme="minorHAnsi"/>
          <w:b/>
        </w:rPr>
        <w:t>party mobilizing candidates</w:t>
      </w:r>
      <w:r w:rsidR="00CB5197" w:rsidRPr="00390445">
        <w:rPr>
          <w:rFonts w:asciiTheme="minorHAnsi" w:hAnsiTheme="minorHAnsi" w:cstheme="minorHAnsi"/>
          <w:b/>
        </w:rPr>
        <w:t xml:space="preserve"> </w:t>
      </w:r>
      <w:r w:rsidR="00F036B8" w:rsidRPr="00390445">
        <w:rPr>
          <w:rFonts w:asciiTheme="minorHAnsi" w:hAnsiTheme="minorHAnsi" w:cstheme="minorHAnsi"/>
          <w:b/>
        </w:rPr>
        <w:t>:</w:t>
      </w:r>
    </w:p>
    <w:p w14:paraId="19926D0B" w14:textId="77777777" w:rsidR="006D4099" w:rsidRPr="00390445" w:rsidRDefault="006D4099" w:rsidP="00390445">
      <w:pPr>
        <w:ind w:left="810"/>
        <w:rPr>
          <w:rFonts w:asciiTheme="minorHAnsi" w:hAnsiTheme="minorHAnsi" w:cstheme="minorHAnsi"/>
          <w:b/>
        </w:rPr>
      </w:pPr>
    </w:p>
    <w:p w14:paraId="216DF7A5" w14:textId="77777777" w:rsidR="00770BE5" w:rsidRPr="00390445" w:rsidRDefault="00390445" w:rsidP="00390445">
      <w:pPr>
        <w:pStyle w:val="BodyText"/>
        <w:numPr>
          <w:ilvl w:val="1"/>
          <w:numId w:val="15"/>
        </w:numPr>
        <w:tabs>
          <w:tab w:val="left" w:pos="1080"/>
        </w:tabs>
        <w:ind w:left="1080"/>
        <w:rPr>
          <w:rFonts w:asciiTheme="minorHAnsi" w:hAnsiTheme="minorHAnsi" w:cstheme="minorHAnsi"/>
          <w:b w:val="0"/>
        </w:rPr>
      </w:pPr>
      <w:r>
        <w:rPr>
          <w:rFonts w:asciiTheme="minorHAnsi" w:hAnsiTheme="minorHAnsi" w:cstheme="minorHAnsi"/>
          <w:b w:val="0"/>
          <w:bCs w:val="0"/>
        </w:rPr>
        <w:t>C</w:t>
      </w:r>
      <w:r w:rsidR="00056E6C" w:rsidRPr="00390445">
        <w:rPr>
          <w:rFonts w:asciiTheme="minorHAnsi" w:hAnsiTheme="minorHAnsi" w:cstheme="minorHAnsi"/>
          <w:b w:val="0"/>
          <w:bCs w:val="0"/>
        </w:rPr>
        <w:t xml:space="preserve">ontact </w:t>
      </w:r>
      <w:r w:rsidR="006D4099" w:rsidRPr="00390445">
        <w:rPr>
          <w:rFonts w:asciiTheme="minorHAnsi" w:hAnsiTheme="minorHAnsi" w:cstheme="minorHAnsi"/>
          <w:b w:val="0"/>
          <w:bCs w:val="0"/>
        </w:rPr>
        <w:t>candidates</w:t>
      </w:r>
      <w:r w:rsidR="00056E6C" w:rsidRPr="00390445">
        <w:rPr>
          <w:rFonts w:asciiTheme="minorHAnsi" w:hAnsiTheme="minorHAnsi" w:cstheme="minorHAnsi"/>
          <w:b w:val="0"/>
          <w:bCs w:val="0"/>
        </w:rPr>
        <w:t xml:space="preserve"> and create groups </w:t>
      </w:r>
    </w:p>
    <w:p w14:paraId="12C234B5" w14:textId="77777777" w:rsidR="00243350" w:rsidRPr="00390445" w:rsidRDefault="00113EB2" w:rsidP="00390445">
      <w:pPr>
        <w:pStyle w:val="BodyText"/>
        <w:numPr>
          <w:ilvl w:val="1"/>
          <w:numId w:val="15"/>
        </w:numPr>
        <w:tabs>
          <w:tab w:val="left" w:pos="1080"/>
        </w:tabs>
        <w:ind w:left="1080"/>
        <w:rPr>
          <w:rFonts w:asciiTheme="minorHAnsi" w:hAnsiTheme="minorHAnsi" w:cstheme="minorHAnsi"/>
          <w:b w:val="0"/>
        </w:rPr>
      </w:pPr>
      <w:r w:rsidRPr="00390445">
        <w:rPr>
          <w:rFonts w:asciiTheme="minorHAnsi" w:hAnsiTheme="minorHAnsi" w:cstheme="minorHAnsi"/>
          <w:b w:val="0"/>
          <w:bCs w:val="0"/>
        </w:rPr>
        <w:t>Nominate</w:t>
      </w:r>
      <w:r w:rsidR="00F036B8" w:rsidRPr="00390445">
        <w:rPr>
          <w:rFonts w:asciiTheme="minorHAnsi" w:hAnsiTheme="minorHAnsi" w:cstheme="minorHAnsi"/>
          <w:b w:val="0"/>
          <w:bCs w:val="0"/>
        </w:rPr>
        <w:t xml:space="preserve"> one person</w:t>
      </w:r>
      <w:r w:rsidR="00CD52B2" w:rsidRPr="00390445">
        <w:rPr>
          <w:rFonts w:asciiTheme="minorHAnsi" w:hAnsiTheme="minorHAnsi" w:cstheme="minorHAnsi"/>
          <w:b w:val="0"/>
          <w:bCs w:val="0"/>
        </w:rPr>
        <w:t xml:space="preserve"> with adequate</w:t>
      </w:r>
      <w:r w:rsidR="00243350" w:rsidRPr="00390445">
        <w:rPr>
          <w:rFonts w:asciiTheme="minorHAnsi" w:hAnsiTheme="minorHAnsi" w:cstheme="minorHAnsi"/>
          <w:b w:val="0"/>
          <w:bCs w:val="0"/>
        </w:rPr>
        <w:t xml:space="preserve"> acco</w:t>
      </w:r>
      <w:r w:rsidR="00F036B8" w:rsidRPr="00390445">
        <w:rPr>
          <w:rFonts w:asciiTheme="minorHAnsi" w:hAnsiTheme="minorHAnsi" w:cstheme="minorHAnsi"/>
          <w:b w:val="0"/>
          <w:bCs w:val="0"/>
        </w:rPr>
        <w:t>untability and responsibility to coordinate th</w:t>
      </w:r>
      <w:r w:rsidR="009C5263" w:rsidRPr="00390445">
        <w:rPr>
          <w:rFonts w:asciiTheme="minorHAnsi" w:hAnsiTheme="minorHAnsi" w:cstheme="minorHAnsi"/>
          <w:b w:val="0"/>
          <w:bCs w:val="0"/>
        </w:rPr>
        <w:t xml:space="preserve">e </w:t>
      </w:r>
      <w:r w:rsidR="00C23E1D" w:rsidRPr="00390445">
        <w:rPr>
          <w:rFonts w:asciiTheme="minorHAnsi" w:hAnsiTheme="minorHAnsi" w:cstheme="minorHAnsi"/>
          <w:b w:val="0"/>
          <w:bCs w:val="0"/>
        </w:rPr>
        <w:t>engagement</w:t>
      </w:r>
      <w:r w:rsidR="00F036B8" w:rsidRPr="00390445">
        <w:rPr>
          <w:rFonts w:asciiTheme="minorHAnsi" w:hAnsiTheme="minorHAnsi" w:cstheme="minorHAnsi"/>
          <w:b w:val="0"/>
          <w:bCs w:val="0"/>
        </w:rPr>
        <w:t xml:space="preserve">. </w:t>
      </w:r>
      <w:r w:rsidR="001B4500" w:rsidRPr="00390445">
        <w:rPr>
          <w:rFonts w:asciiTheme="minorHAnsi" w:hAnsiTheme="minorHAnsi" w:cstheme="minorHAnsi"/>
          <w:b w:val="0"/>
          <w:bCs w:val="0"/>
        </w:rPr>
        <w:t xml:space="preserve">The person so appointed </w:t>
      </w:r>
      <w:r w:rsidR="002B7CCF" w:rsidRPr="00390445">
        <w:rPr>
          <w:rFonts w:asciiTheme="minorHAnsi" w:hAnsiTheme="minorHAnsi" w:cstheme="minorHAnsi"/>
          <w:b w:val="0"/>
          <w:bCs w:val="0"/>
        </w:rPr>
        <w:t>would act</w:t>
      </w:r>
      <w:r w:rsidR="00F036B8" w:rsidRPr="00390445">
        <w:rPr>
          <w:rFonts w:asciiTheme="minorHAnsi" w:hAnsiTheme="minorHAnsi" w:cstheme="minorHAnsi"/>
          <w:b w:val="0"/>
          <w:bCs w:val="0"/>
        </w:rPr>
        <w:t xml:space="preserve"> as the single point of contact</w:t>
      </w:r>
      <w:r w:rsidR="001B4500" w:rsidRPr="00390445">
        <w:rPr>
          <w:rFonts w:asciiTheme="minorHAnsi" w:hAnsiTheme="minorHAnsi" w:cstheme="minorHAnsi"/>
          <w:b w:val="0"/>
          <w:bCs w:val="0"/>
        </w:rPr>
        <w:t xml:space="preserve"> (SPOC)</w:t>
      </w:r>
      <w:r w:rsidR="00F036B8" w:rsidRPr="00390445">
        <w:rPr>
          <w:rFonts w:asciiTheme="minorHAnsi" w:hAnsiTheme="minorHAnsi" w:cstheme="minorHAnsi"/>
          <w:b w:val="0"/>
          <w:bCs w:val="0"/>
        </w:rPr>
        <w:t xml:space="preserve"> for the proposed </w:t>
      </w:r>
      <w:r w:rsidR="008A4975" w:rsidRPr="00390445">
        <w:rPr>
          <w:rFonts w:asciiTheme="minorHAnsi" w:hAnsiTheme="minorHAnsi" w:cstheme="minorHAnsi"/>
          <w:b w:val="0"/>
          <w:bCs w:val="0"/>
        </w:rPr>
        <w:t>initiative</w:t>
      </w:r>
      <w:r w:rsidR="00CD52B2" w:rsidRPr="00390445">
        <w:rPr>
          <w:rFonts w:asciiTheme="minorHAnsi" w:hAnsiTheme="minorHAnsi" w:cstheme="minorHAnsi"/>
          <w:b w:val="0"/>
          <w:bCs w:val="0"/>
        </w:rPr>
        <w:t>.</w:t>
      </w:r>
    </w:p>
    <w:p w14:paraId="6073F7A2" w14:textId="77777777" w:rsidR="00195FBD" w:rsidRPr="00195FBD" w:rsidRDefault="00113EB2" w:rsidP="00390445">
      <w:pPr>
        <w:pStyle w:val="BodyText"/>
        <w:numPr>
          <w:ilvl w:val="1"/>
          <w:numId w:val="15"/>
        </w:numPr>
        <w:tabs>
          <w:tab w:val="left" w:pos="1080"/>
        </w:tabs>
        <w:ind w:left="1080"/>
        <w:rPr>
          <w:ins w:id="16" w:author="Author"/>
          <w:rFonts w:asciiTheme="minorHAnsi" w:hAnsiTheme="minorHAnsi" w:cstheme="minorHAnsi"/>
          <w:b w:val="0"/>
          <w:rPrChange w:id="17" w:author="Author">
            <w:rPr>
              <w:ins w:id="18" w:author="Author"/>
              <w:rFonts w:asciiTheme="minorHAnsi" w:hAnsiTheme="minorHAnsi" w:cstheme="minorHAnsi"/>
              <w:b w:val="0"/>
              <w:bCs w:val="0"/>
            </w:rPr>
          </w:rPrChange>
        </w:rPr>
      </w:pPr>
      <w:r w:rsidRPr="00390445">
        <w:rPr>
          <w:rFonts w:asciiTheme="minorHAnsi" w:hAnsiTheme="minorHAnsi" w:cstheme="minorHAnsi"/>
          <w:b w:val="0"/>
          <w:bCs w:val="0"/>
        </w:rPr>
        <w:t>S</w:t>
      </w:r>
      <w:r w:rsidR="00357CF7" w:rsidRPr="00390445">
        <w:rPr>
          <w:rFonts w:asciiTheme="minorHAnsi" w:hAnsiTheme="minorHAnsi" w:cstheme="minorHAnsi"/>
          <w:b w:val="0"/>
          <w:bCs w:val="0"/>
        </w:rPr>
        <w:t xml:space="preserve">hare </w:t>
      </w:r>
      <w:r w:rsidR="00A43AEA" w:rsidRPr="00390445">
        <w:rPr>
          <w:rFonts w:asciiTheme="minorHAnsi" w:hAnsiTheme="minorHAnsi" w:cstheme="minorHAnsi"/>
          <w:b w:val="0"/>
          <w:bCs w:val="0"/>
        </w:rPr>
        <w:t xml:space="preserve">with </w:t>
      </w:r>
      <w:r w:rsidR="00E47D45" w:rsidRPr="00390445">
        <w:rPr>
          <w:rFonts w:asciiTheme="minorHAnsi" w:hAnsiTheme="minorHAnsi" w:cstheme="minorHAnsi"/>
          <w:b w:val="0"/>
          <w:bCs w:val="0"/>
        </w:rPr>
        <w:t xml:space="preserve">the other party </w:t>
      </w:r>
      <w:r w:rsidRPr="00390445">
        <w:rPr>
          <w:rFonts w:asciiTheme="minorHAnsi" w:hAnsiTheme="minorHAnsi" w:cstheme="minorHAnsi"/>
          <w:b w:val="0"/>
          <w:bCs w:val="0"/>
        </w:rPr>
        <w:t xml:space="preserve"> </w:t>
      </w:r>
      <w:r w:rsidR="00357CF7" w:rsidRPr="00390445">
        <w:rPr>
          <w:rFonts w:asciiTheme="minorHAnsi" w:hAnsiTheme="minorHAnsi" w:cstheme="minorHAnsi"/>
          <w:b w:val="0"/>
          <w:bCs w:val="0"/>
        </w:rPr>
        <w:t>the details of the students like name, email ID</w:t>
      </w:r>
      <w:r w:rsidR="0042099D" w:rsidRPr="00390445">
        <w:rPr>
          <w:rFonts w:asciiTheme="minorHAnsi" w:hAnsiTheme="minorHAnsi" w:cstheme="minorHAnsi"/>
          <w:b w:val="0"/>
          <w:bCs w:val="0"/>
        </w:rPr>
        <w:t xml:space="preserve"> </w:t>
      </w:r>
      <w:r w:rsidRPr="00390445">
        <w:rPr>
          <w:rFonts w:asciiTheme="minorHAnsi" w:hAnsiTheme="minorHAnsi" w:cstheme="minorHAnsi"/>
          <w:b w:val="0"/>
          <w:bCs w:val="0"/>
        </w:rPr>
        <w:t>(if any)</w:t>
      </w:r>
      <w:r w:rsidR="00357CF7" w:rsidRPr="00390445">
        <w:rPr>
          <w:rFonts w:asciiTheme="minorHAnsi" w:hAnsiTheme="minorHAnsi" w:cstheme="minorHAnsi"/>
          <w:b w:val="0"/>
          <w:bCs w:val="0"/>
        </w:rPr>
        <w:t xml:space="preserve">, contact details who are </w:t>
      </w:r>
      <w:r w:rsidRPr="00390445">
        <w:rPr>
          <w:rFonts w:asciiTheme="minorHAnsi" w:hAnsiTheme="minorHAnsi" w:cstheme="minorHAnsi"/>
          <w:b w:val="0"/>
          <w:bCs w:val="0"/>
        </w:rPr>
        <w:t xml:space="preserve">eligible </w:t>
      </w:r>
      <w:ins w:id="19" w:author="Author">
        <w:r w:rsidR="00195FBD">
          <w:rPr>
            <w:rFonts w:asciiTheme="minorHAnsi" w:hAnsiTheme="minorHAnsi" w:cstheme="minorHAnsi"/>
            <w:b w:val="0"/>
            <w:bCs w:val="0"/>
          </w:rPr>
          <w:t xml:space="preserve">and willing </w:t>
        </w:r>
      </w:ins>
      <w:r w:rsidRPr="00390445">
        <w:rPr>
          <w:rFonts w:asciiTheme="minorHAnsi" w:hAnsiTheme="minorHAnsi" w:cstheme="minorHAnsi"/>
          <w:b w:val="0"/>
          <w:bCs w:val="0"/>
        </w:rPr>
        <w:t xml:space="preserve">for the </w:t>
      </w:r>
      <w:ins w:id="20" w:author="Author">
        <w:r w:rsidR="00612C9A">
          <w:rPr>
            <w:rFonts w:asciiTheme="minorHAnsi" w:hAnsiTheme="minorHAnsi" w:cstheme="minorHAnsi"/>
            <w:b w:val="0"/>
            <w:bCs w:val="0"/>
          </w:rPr>
          <w:t xml:space="preserve">training or </w:t>
        </w:r>
      </w:ins>
      <w:r w:rsidRPr="00390445">
        <w:rPr>
          <w:rFonts w:asciiTheme="minorHAnsi" w:hAnsiTheme="minorHAnsi" w:cstheme="minorHAnsi"/>
          <w:b w:val="0"/>
          <w:bCs w:val="0"/>
        </w:rPr>
        <w:t xml:space="preserve">job openings provided by </w:t>
      </w:r>
      <w:r w:rsidR="00767E5D" w:rsidRPr="00390445">
        <w:rPr>
          <w:rFonts w:asciiTheme="minorHAnsi" w:hAnsiTheme="minorHAnsi" w:cstheme="minorHAnsi"/>
          <w:b w:val="0"/>
          <w:bCs w:val="0"/>
        </w:rPr>
        <w:t>the other party</w:t>
      </w:r>
      <w:del w:id="21" w:author="Author">
        <w:r w:rsidRPr="00390445" w:rsidDel="00195FBD">
          <w:rPr>
            <w:rFonts w:asciiTheme="minorHAnsi" w:hAnsiTheme="minorHAnsi" w:cstheme="minorHAnsi"/>
            <w:b w:val="0"/>
            <w:bCs w:val="0"/>
          </w:rPr>
          <w:delText xml:space="preserve"> and are </w:delText>
        </w:r>
        <w:r w:rsidR="00357CF7" w:rsidRPr="00390445" w:rsidDel="00195FBD">
          <w:rPr>
            <w:rFonts w:asciiTheme="minorHAnsi" w:hAnsiTheme="minorHAnsi" w:cstheme="minorHAnsi"/>
            <w:b w:val="0"/>
            <w:bCs w:val="0"/>
          </w:rPr>
          <w:delText xml:space="preserve">willing to undergo the aforesaid </w:delText>
        </w:r>
        <w:r w:rsidRPr="00390445" w:rsidDel="00195FBD">
          <w:rPr>
            <w:rFonts w:asciiTheme="minorHAnsi" w:hAnsiTheme="minorHAnsi" w:cstheme="minorHAnsi"/>
            <w:b w:val="0"/>
            <w:bCs w:val="0"/>
          </w:rPr>
          <w:delText>pre interview orientation</w:delText>
        </w:r>
        <w:r w:rsidR="00357CF7" w:rsidRPr="00390445" w:rsidDel="00195FBD">
          <w:rPr>
            <w:rFonts w:asciiTheme="minorHAnsi" w:hAnsiTheme="minorHAnsi" w:cstheme="minorHAnsi"/>
            <w:b w:val="0"/>
            <w:bCs w:val="0"/>
          </w:rPr>
          <w:delText xml:space="preserve"> </w:delText>
        </w:r>
        <w:r w:rsidR="002711F7" w:rsidRPr="00390445" w:rsidDel="00195FBD">
          <w:rPr>
            <w:rFonts w:asciiTheme="minorHAnsi" w:hAnsiTheme="minorHAnsi" w:cstheme="minorHAnsi"/>
            <w:b w:val="0"/>
            <w:bCs w:val="0"/>
          </w:rPr>
          <w:delText>training</w:delText>
        </w:r>
        <w:r w:rsidR="00357CF7" w:rsidRPr="00390445" w:rsidDel="00195FBD">
          <w:rPr>
            <w:rFonts w:asciiTheme="minorHAnsi" w:hAnsiTheme="minorHAnsi" w:cstheme="minorHAnsi"/>
            <w:b w:val="0"/>
            <w:bCs w:val="0"/>
          </w:rPr>
          <w:delText xml:space="preserve"> </w:delText>
        </w:r>
        <w:r w:rsidR="00F33632" w:rsidRPr="00390445" w:rsidDel="00195FBD">
          <w:rPr>
            <w:rFonts w:asciiTheme="minorHAnsi" w:hAnsiTheme="minorHAnsi" w:cstheme="minorHAnsi"/>
            <w:b w:val="0"/>
            <w:bCs w:val="0"/>
          </w:rPr>
          <w:delText>program</w:delText>
        </w:r>
        <w:r w:rsidR="00357CF7" w:rsidRPr="00390445" w:rsidDel="00195FBD">
          <w:rPr>
            <w:rFonts w:asciiTheme="minorHAnsi" w:hAnsiTheme="minorHAnsi" w:cstheme="minorHAnsi"/>
            <w:b w:val="0"/>
            <w:bCs w:val="0"/>
          </w:rPr>
          <w:delText>.</w:delText>
        </w:r>
      </w:del>
    </w:p>
    <w:p w14:paraId="3F6CCD55" w14:textId="1F2B8039" w:rsidR="00357CF7" w:rsidRPr="00390445" w:rsidRDefault="00195FBD" w:rsidP="00390445">
      <w:pPr>
        <w:pStyle w:val="BodyText"/>
        <w:numPr>
          <w:ilvl w:val="1"/>
          <w:numId w:val="15"/>
        </w:numPr>
        <w:tabs>
          <w:tab w:val="left" w:pos="1080"/>
        </w:tabs>
        <w:ind w:left="1080"/>
        <w:rPr>
          <w:rFonts w:asciiTheme="minorHAnsi" w:hAnsiTheme="minorHAnsi" w:cstheme="minorHAnsi"/>
          <w:b w:val="0"/>
        </w:rPr>
      </w:pPr>
      <w:ins w:id="22" w:author="Author">
        <w:r>
          <w:rPr>
            <w:rFonts w:asciiTheme="minorHAnsi" w:hAnsiTheme="minorHAnsi" w:cstheme="minorHAnsi"/>
            <w:b w:val="0"/>
            <w:bCs w:val="0"/>
          </w:rPr>
          <w:t xml:space="preserve">Share required artifacts </w:t>
        </w:r>
        <w:r w:rsidR="00D20F62">
          <w:rPr>
            <w:rFonts w:asciiTheme="minorHAnsi" w:hAnsiTheme="minorHAnsi" w:cstheme="minorHAnsi"/>
            <w:b w:val="0"/>
            <w:bCs w:val="0"/>
          </w:rPr>
          <w:t xml:space="preserve">(like Resume, Marksheets, Degree Certificate, Disability Certificate, </w:t>
        </w:r>
        <w:r w:rsidR="00344536">
          <w:rPr>
            <w:rFonts w:asciiTheme="minorHAnsi" w:hAnsiTheme="minorHAnsi" w:cstheme="minorHAnsi"/>
            <w:b w:val="0"/>
            <w:bCs w:val="0"/>
          </w:rPr>
          <w:t xml:space="preserve">Family Income Certificate, Govt Id) </w:t>
        </w:r>
        <w:r>
          <w:rPr>
            <w:rFonts w:asciiTheme="minorHAnsi" w:hAnsiTheme="minorHAnsi" w:cstheme="minorHAnsi"/>
            <w:b w:val="0"/>
            <w:bCs w:val="0"/>
          </w:rPr>
          <w:t>with the other party</w:t>
        </w:r>
      </w:ins>
      <w:r w:rsidR="00357CF7" w:rsidRPr="00390445">
        <w:rPr>
          <w:rFonts w:asciiTheme="minorHAnsi" w:hAnsiTheme="minorHAnsi" w:cstheme="minorHAnsi"/>
          <w:b w:val="0"/>
          <w:bCs w:val="0"/>
        </w:rPr>
        <w:t xml:space="preserve"> </w:t>
      </w:r>
    </w:p>
    <w:p w14:paraId="4C0E1DF4" w14:textId="77777777" w:rsidR="00D45963" w:rsidRPr="00390445" w:rsidRDefault="00113EB2" w:rsidP="00390445">
      <w:pPr>
        <w:pStyle w:val="BodyText"/>
        <w:numPr>
          <w:ilvl w:val="1"/>
          <w:numId w:val="15"/>
        </w:numPr>
        <w:tabs>
          <w:tab w:val="left" w:pos="1080"/>
        </w:tabs>
        <w:ind w:left="1080"/>
        <w:rPr>
          <w:rFonts w:asciiTheme="minorHAnsi" w:hAnsiTheme="minorHAnsi" w:cstheme="minorHAnsi"/>
          <w:b w:val="0"/>
        </w:rPr>
      </w:pPr>
      <w:r w:rsidRPr="00390445">
        <w:rPr>
          <w:rFonts w:asciiTheme="minorHAnsi" w:hAnsiTheme="minorHAnsi" w:cstheme="minorHAnsi"/>
          <w:b w:val="0"/>
        </w:rPr>
        <w:t>E</w:t>
      </w:r>
      <w:r w:rsidR="00D45963" w:rsidRPr="00390445">
        <w:rPr>
          <w:rFonts w:asciiTheme="minorHAnsi" w:hAnsiTheme="minorHAnsi" w:cstheme="minorHAnsi"/>
          <w:b w:val="0"/>
        </w:rPr>
        <w:t xml:space="preserve">ncourage the </w:t>
      </w:r>
      <w:r w:rsidR="002B0E77">
        <w:rPr>
          <w:rFonts w:asciiTheme="minorHAnsi" w:hAnsiTheme="minorHAnsi" w:cstheme="minorHAnsi"/>
          <w:b w:val="0"/>
        </w:rPr>
        <w:t xml:space="preserve">candidates </w:t>
      </w:r>
      <w:r w:rsidR="00D45963" w:rsidRPr="00390445">
        <w:rPr>
          <w:rFonts w:asciiTheme="minorHAnsi" w:hAnsiTheme="minorHAnsi" w:cstheme="minorHAnsi"/>
          <w:b w:val="0"/>
        </w:rPr>
        <w:t xml:space="preserve">to </w:t>
      </w:r>
      <w:r w:rsidR="009B1020" w:rsidRPr="00390445">
        <w:rPr>
          <w:rFonts w:asciiTheme="minorHAnsi" w:hAnsiTheme="minorHAnsi" w:cstheme="minorHAnsi"/>
          <w:b w:val="0"/>
        </w:rPr>
        <w:t>avail</w:t>
      </w:r>
      <w:r w:rsidR="00D32200" w:rsidRPr="00390445">
        <w:rPr>
          <w:rFonts w:asciiTheme="minorHAnsi" w:hAnsiTheme="minorHAnsi" w:cstheme="minorHAnsi"/>
          <w:b w:val="0"/>
        </w:rPr>
        <w:t xml:space="preserve"> the </w:t>
      </w:r>
      <w:r w:rsidR="002B0E77">
        <w:rPr>
          <w:rFonts w:asciiTheme="minorHAnsi" w:hAnsiTheme="minorHAnsi" w:cstheme="minorHAnsi"/>
          <w:b w:val="0"/>
        </w:rPr>
        <w:t>training/</w:t>
      </w:r>
      <w:r w:rsidR="00D32200" w:rsidRPr="00390445">
        <w:rPr>
          <w:rFonts w:asciiTheme="minorHAnsi" w:hAnsiTheme="minorHAnsi" w:cstheme="minorHAnsi"/>
          <w:b w:val="0"/>
        </w:rPr>
        <w:t>placement opportunities</w:t>
      </w:r>
      <w:r w:rsidR="00D45963" w:rsidRPr="00390445">
        <w:rPr>
          <w:rFonts w:asciiTheme="minorHAnsi" w:hAnsiTheme="minorHAnsi" w:cstheme="minorHAnsi"/>
          <w:b w:val="0"/>
        </w:rPr>
        <w:t xml:space="preserve"> given by </w:t>
      </w:r>
      <w:r w:rsidR="00767E5D" w:rsidRPr="00390445">
        <w:rPr>
          <w:rFonts w:asciiTheme="minorHAnsi" w:hAnsiTheme="minorHAnsi" w:cstheme="minorHAnsi"/>
          <w:b w:val="0"/>
        </w:rPr>
        <w:t>the other party</w:t>
      </w:r>
      <w:r w:rsidR="00D45963" w:rsidRPr="00390445">
        <w:rPr>
          <w:rFonts w:asciiTheme="minorHAnsi" w:hAnsiTheme="minorHAnsi" w:cstheme="minorHAnsi"/>
          <w:b w:val="0"/>
        </w:rPr>
        <w:t xml:space="preserve"> </w:t>
      </w:r>
    </w:p>
    <w:p w14:paraId="549FFEF1" w14:textId="72342BDF" w:rsidR="00850CC2" w:rsidRDefault="00113EB2" w:rsidP="00390445">
      <w:pPr>
        <w:pStyle w:val="BodyText"/>
        <w:numPr>
          <w:ilvl w:val="1"/>
          <w:numId w:val="15"/>
        </w:numPr>
        <w:tabs>
          <w:tab w:val="left" w:pos="1080"/>
        </w:tabs>
        <w:ind w:left="1080"/>
        <w:rPr>
          <w:ins w:id="23" w:author="Author"/>
          <w:rFonts w:asciiTheme="minorHAnsi" w:hAnsiTheme="minorHAnsi" w:cstheme="minorHAnsi"/>
          <w:b w:val="0"/>
        </w:rPr>
      </w:pPr>
      <w:r w:rsidRPr="00390445">
        <w:rPr>
          <w:rFonts w:asciiTheme="minorHAnsi" w:hAnsiTheme="minorHAnsi" w:cstheme="minorHAnsi"/>
          <w:b w:val="0"/>
        </w:rPr>
        <w:t>Share</w:t>
      </w:r>
      <w:r w:rsidR="00850CC2" w:rsidRPr="00390445">
        <w:rPr>
          <w:rFonts w:asciiTheme="minorHAnsi" w:hAnsiTheme="minorHAnsi" w:cstheme="minorHAnsi"/>
          <w:b w:val="0"/>
        </w:rPr>
        <w:t xml:space="preserve"> the sel</w:t>
      </w:r>
      <w:r w:rsidRPr="00390445">
        <w:rPr>
          <w:rFonts w:asciiTheme="minorHAnsi" w:hAnsiTheme="minorHAnsi" w:cstheme="minorHAnsi"/>
          <w:b w:val="0"/>
        </w:rPr>
        <w:t>e</w:t>
      </w:r>
      <w:r w:rsidR="00850CC2" w:rsidRPr="00390445">
        <w:rPr>
          <w:rFonts w:asciiTheme="minorHAnsi" w:hAnsiTheme="minorHAnsi" w:cstheme="minorHAnsi"/>
          <w:b w:val="0"/>
        </w:rPr>
        <w:t>ction confirmation email and</w:t>
      </w:r>
      <w:r w:rsidR="00E47D45" w:rsidRPr="00390445">
        <w:rPr>
          <w:rFonts w:asciiTheme="minorHAnsi" w:hAnsiTheme="minorHAnsi" w:cstheme="minorHAnsi"/>
          <w:b w:val="0"/>
        </w:rPr>
        <w:t>/or</w:t>
      </w:r>
      <w:r w:rsidR="00850CC2" w:rsidRPr="00390445">
        <w:rPr>
          <w:rFonts w:asciiTheme="minorHAnsi" w:hAnsiTheme="minorHAnsi" w:cstheme="minorHAnsi"/>
          <w:b w:val="0"/>
        </w:rPr>
        <w:t xml:space="preserve"> offer letters with </w:t>
      </w:r>
      <w:r w:rsidR="00767E5D" w:rsidRPr="00390445">
        <w:rPr>
          <w:rFonts w:asciiTheme="minorHAnsi" w:hAnsiTheme="minorHAnsi" w:cstheme="minorHAnsi"/>
          <w:b w:val="0"/>
        </w:rPr>
        <w:t>the other party</w:t>
      </w:r>
      <w:r w:rsidR="00850CC2" w:rsidRPr="00390445">
        <w:rPr>
          <w:rFonts w:asciiTheme="minorHAnsi" w:hAnsiTheme="minorHAnsi" w:cstheme="minorHAnsi"/>
          <w:b w:val="0"/>
        </w:rPr>
        <w:t xml:space="preserve"> after the selection of </w:t>
      </w:r>
      <w:r w:rsidR="00DB4B5F" w:rsidRPr="00390445">
        <w:rPr>
          <w:rFonts w:asciiTheme="minorHAnsi" w:hAnsiTheme="minorHAnsi" w:cstheme="minorHAnsi"/>
          <w:b w:val="0"/>
        </w:rPr>
        <w:t>candidates</w:t>
      </w:r>
    </w:p>
    <w:p w14:paraId="568407BE" w14:textId="77777777" w:rsidR="00364FCF" w:rsidRPr="00390445" w:rsidRDefault="00364FCF" w:rsidP="00364FCF">
      <w:pPr>
        <w:pStyle w:val="BodyText"/>
        <w:tabs>
          <w:tab w:val="left" w:pos="1080"/>
        </w:tabs>
        <w:ind w:left="720"/>
        <w:rPr>
          <w:rFonts w:asciiTheme="minorHAnsi" w:hAnsiTheme="minorHAnsi" w:cstheme="minorHAnsi"/>
          <w:b w:val="0"/>
        </w:rPr>
        <w:pPrChange w:id="24" w:author="Author">
          <w:pPr>
            <w:pStyle w:val="BodyText"/>
            <w:numPr>
              <w:ilvl w:val="1"/>
              <w:numId w:val="15"/>
            </w:numPr>
            <w:tabs>
              <w:tab w:val="left" w:pos="1080"/>
            </w:tabs>
            <w:ind w:left="1080" w:hanging="360"/>
          </w:pPr>
        </w:pPrChange>
      </w:pPr>
    </w:p>
    <w:p w14:paraId="5606D0B8" w14:textId="38EB4CC0" w:rsidR="00F036B8" w:rsidRPr="00390445" w:rsidRDefault="00DC3DCB" w:rsidP="00390445">
      <w:pPr>
        <w:numPr>
          <w:ilvl w:val="0"/>
          <w:numId w:val="22"/>
        </w:numPr>
        <w:ind w:left="810" w:hanging="426"/>
        <w:rPr>
          <w:rFonts w:asciiTheme="minorHAnsi" w:hAnsiTheme="minorHAnsi" w:cstheme="minorHAnsi"/>
        </w:rPr>
      </w:pPr>
      <w:r w:rsidRPr="00390445">
        <w:rPr>
          <w:rFonts w:asciiTheme="minorHAnsi" w:hAnsiTheme="minorHAnsi" w:cstheme="minorHAnsi"/>
          <w:b/>
        </w:rPr>
        <w:lastRenderedPageBreak/>
        <w:t xml:space="preserve">Roles &amp; </w:t>
      </w:r>
      <w:r w:rsidR="00F036B8" w:rsidRPr="00390445">
        <w:rPr>
          <w:rFonts w:asciiTheme="minorHAnsi" w:hAnsiTheme="minorHAnsi" w:cstheme="minorHAnsi"/>
          <w:b/>
        </w:rPr>
        <w:t>Responsibilities</w:t>
      </w:r>
      <w:r w:rsidR="004D3A8A" w:rsidRPr="00390445">
        <w:rPr>
          <w:rFonts w:asciiTheme="minorHAnsi" w:hAnsiTheme="minorHAnsi" w:cstheme="minorHAnsi"/>
          <w:b/>
        </w:rPr>
        <w:t xml:space="preserve"> of</w:t>
      </w:r>
      <w:r w:rsidR="00767E5D" w:rsidRPr="00390445">
        <w:rPr>
          <w:rFonts w:asciiTheme="minorHAnsi" w:hAnsiTheme="minorHAnsi" w:cstheme="minorHAnsi"/>
          <w:b/>
        </w:rPr>
        <w:t xml:space="preserve"> the party providing the </w:t>
      </w:r>
      <w:r w:rsidR="00E56C53">
        <w:rPr>
          <w:rFonts w:asciiTheme="minorHAnsi" w:hAnsiTheme="minorHAnsi" w:cstheme="minorHAnsi"/>
          <w:b/>
        </w:rPr>
        <w:t>training</w:t>
      </w:r>
      <w:del w:id="25" w:author="Author">
        <w:r w:rsidR="00E56C53" w:rsidDel="00EA6E0E">
          <w:rPr>
            <w:rFonts w:asciiTheme="minorHAnsi" w:hAnsiTheme="minorHAnsi" w:cstheme="minorHAnsi"/>
            <w:b/>
          </w:rPr>
          <w:delText>/</w:delText>
        </w:r>
        <w:r w:rsidR="00767E5D" w:rsidRPr="00390445" w:rsidDel="00EA6E0E">
          <w:rPr>
            <w:rFonts w:asciiTheme="minorHAnsi" w:hAnsiTheme="minorHAnsi" w:cstheme="minorHAnsi"/>
            <w:b/>
          </w:rPr>
          <w:delText>job opportunity/ openings</w:delText>
        </w:r>
      </w:del>
      <w:r w:rsidR="00F036B8" w:rsidRPr="00390445">
        <w:rPr>
          <w:rFonts w:asciiTheme="minorHAnsi" w:hAnsiTheme="minorHAnsi" w:cstheme="minorHAnsi"/>
          <w:b/>
        </w:rPr>
        <w:t>:</w:t>
      </w:r>
    </w:p>
    <w:p w14:paraId="5E820406" w14:textId="77777777" w:rsidR="00113EB2" w:rsidRPr="00390445" w:rsidRDefault="00113EB2" w:rsidP="00390445">
      <w:pPr>
        <w:ind w:left="810"/>
        <w:rPr>
          <w:rFonts w:asciiTheme="minorHAnsi" w:hAnsiTheme="minorHAnsi" w:cstheme="minorHAnsi"/>
          <w:b/>
        </w:rPr>
      </w:pPr>
    </w:p>
    <w:p w14:paraId="0A2CE30D" w14:textId="7EAD0C14" w:rsidR="00EA6E0E" w:rsidRDefault="00390445" w:rsidP="00390445">
      <w:pPr>
        <w:pStyle w:val="ListParagraph"/>
        <w:numPr>
          <w:ilvl w:val="1"/>
          <w:numId w:val="11"/>
        </w:numPr>
        <w:ind w:left="1080"/>
        <w:rPr>
          <w:ins w:id="26" w:author="Author"/>
          <w:rFonts w:asciiTheme="minorHAnsi" w:hAnsiTheme="minorHAnsi" w:cstheme="minorHAnsi"/>
        </w:rPr>
      </w:pPr>
      <w:r w:rsidRPr="00390445">
        <w:rPr>
          <w:rFonts w:asciiTheme="minorHAnsi" w:hAnsiTheme="minorHAnsi" w:cstheme="minorHAnsi"/>
        </w:rPr>
        <w:t>C</w:t>
      </w:r>
      <w:r w:rsidR="00A02125" w:rsidRPr="00390445">
        <w:rPr>
          <w:rFonts w:asciiTheme="minorHAnsi" w:hAnsiTheme="minorHAnsi" w:cstheme="minorHAnsi"/>
        </w:rPr>
        <w:t xml:space="preserve">ontact </w:t>
      </w:r>
      <w:ins w:id="27" w:author="Author">
        <w:r w:rsidR="00EA6E0E">
          <w:rPr>
            <w:rFonts w:asciiTheme="minorHAnsi" w:hAnsiTheme="minorHAnsi" w:cstheme="minorHAnsi"/>
          </w:rPr>
          <w:t xml:space="preserve">the sourced </w:t>
        </w:r>
      </w:ins>
      <w:r w:rsidR="00A02125" w:rsidRPr="00390445">
        <w:rPr>
          <w:rFonts w:asciiTheme="minorHAnsi" w:hAnsiTheme="minorHAnsi" w:cstheme="minorHAnsi"/>
        </w:rPr>
        <w:t>candidates</w:t>
      </w:r>
      <w:ins w:id="28" w:author="Author">
        <w:r w:rsidR="00EA6E0E">
          <w:rPr>
            <w:rFonts w:asciiTheme="minorHAnsi" w:hAnsiTheme="minorHAnsi" w:cstheme="minorHAnsi"/>
          </w:rPr>
          <w:t xml:space="preserve">, select candidates for the training (through meetings/ </w:t>
        </w:r>
        <w:r w:rsidR="00E01BD6">
          <w:rPr>
            <w:rFonts w:asciiTheme="minorHAnsi" w:hAnsiTheme="minorHAnsi" w:cstheme="minorHAnsi"/>
          </w:rPr>
          <w:t xml:space="preserve">career counselling discussions/ </w:t>
        </w:r>
        <w:r w:rsidR="00EA6E0E">
          <w:rPr>
            <w:rFonts w:asciiTheme="minorHAnsi" w:hAnsiTheme="minorHAnsi" w:cstheme="minorHAnsi"/>
          </w:rPr>
          <w:t xml:space="preserve">assessments / </w:t>
        </w:r>
        <w:del w:id="29" w:author="Author">
          <w:r w:rsidR="00EA6E0E" w:rsidDel="00E01BD6">
            <w:rPr>
              <w:rFonts w:asciiTheme="minorHAnsi" w:hAnsiTheme="minorHAnsi" w:cstheme="minorHAnsi"/>
            </w:rPr>
            <w:delText>both</w:delText>
          </w:r>
        </w:del>
        <w:r w:rsidR="00E01BD6">
          <w:rPr>
            <w:rFonts w:asciiTheme="minorHAnsi" w:hAnsiTheme="minorHAnsi" w:cstheme="minorHAnsi"/>
          </w:rPr>
          <w:t>mix of these</w:t>
        </w:r>
        <w:r w:rsidR="00EA6E0E">
          <w:rPr>
            <w:rFonts w:asciiTheme="minorHAnsi" w:hAnsiTheme="minorHAnsi" w:cstheme="minorHAnsi"/>
          </w:rPr>
          <w:t>)</w:t>
        </w:r>
        <w:r w:rsidR="00331952">
          <w:rPr>
            <w:rFonts w:asciiTheme="minorHAnsi" w:hAnsiTheme="minorHAnsi" w:cstheme="minorHAnsi"/>
          </w:rPr>
          <w:t xml:space="preserve"> based on </w:t>
        </w:r>
        <w:r w:rsidR="00B43B02">
          <w:rPr>
            <w:rFonts w:asciiTheme="minorHAnsi" w:hAnsiTheme="minorHAnsi" w:cstheme="minorHAnsi"/>
          </w:rPr>
          <w:t xml:space="preserve">eligibility </w:t>
        </w:r>
        <w:proofErr w:type="spellStart"/>
        <w:r w:rsidR="00B43B02">
          <w:rPr>
            <w:rFonts w:asciiTheme="minorHAnsi" w:hAnsiTheme="minorHAnsi" w:cstheme="minorHAnsi"/>
          </w:rPr>
          <w:t>criterias</w:t>
        </w:r>
        <w:proofErr w:type="spellEnd"/>
        <w:r w:rsidR="00B43B02">
          <w:rPr>
            <w:rFonts w:asciiTheme="minorHAnsi" w:hAnsiTheme="minorHAnsi" w:cstheme="minorHAnsi"/>
          </w:rPr>
          <w:t>.</w:t>
        </w:r>
        <w:del w:id="30" w:author="Author">
          <w:r w:rsidR="00331952" w:rsidDel="00B43B02">
            <w:rPr>
              <w:rFonts w:asciiTheme="minorHAnsi" w:hAnsiTheme="minorHAnsi" w:cstheme="minorHAnsi"/>
            </w:rPr>
            <w:delText>an e</w:delText>
          </w:r>
        </w:del>
        <w:r w:rsidR="00EA6E0E">
          <w:rPr>
            <w:rFonts w:asciiTheme="minorHAnsi" w:hAnsiTheme="minorHAnsi" w:cstheme="minorHAnsi"/>
          </w:rPr>
          <w:t xml:space="preserve">. </w:t>
        </w:r>
      </w:ins>
    </w:p>
    <w:p w14:paraId="0B5E32DD" w14:textId="75017E62" w:rsidR="00EA6E0E" w:rsidRDefault="00EA6E0E" w:rsidP="00390445">
      <w:pPr>
        <w:pStyle w:val="ListParagraph"/>
        <w:numPr>
          <w:ilvl w:val="1"/>
          <w:numId w:val="11"/>
        </w:numPr>
        <w:ind w:left="1080"/>
        <w:rPr>
          <w:ins w:id="31" w:author="Author"/>
          <w:rFonts w:asciiTheme="minorHAnsi" w:hAnsiTheme="minorHAnsi" w:cstheme="minorHAnsi"/>
        </w:rPr>
      </w:pPr>
      <w:ins w:id="32" w:author="Author">
        <w:r>
          <w:rPr>
            <w:rFonts w:asciiTheme="minorHAnsi" w:hAnsiTheme="minorHAnsi" w:cstheme="minorHAnsi"/>
          </w:rPr>
          <w:t xml:space="preserve">Inform the party mobilizing candidates about the </w:t>
        </w:r>
        <w:r w:rsidR="007E0FF0">
          <w:rPr>
            <w:rFonts w:asciiTheme="minorHAnsi" w:hAnsiTheme="minorHAnsi" w:cstheme="minorHAnsi"/>
          </w:rPr>
          <w:t>candidates selected for the training</w:t>
        </w:r>
      </w:ins>
    </w:p>
    <w:p w14:paraId="3CE14A93" w14:textId="79927B1A" w:rsidR="00A02125" w:rsidRPr="00390445" w:rsidDel="007E0FF0" w:rsidRDefault="00EA6E0E">
      <w:pPr>
        <w:pStyle w:val="ListParagraph"/>
        <w:numPr>
          <w:ilvl w:val="1"/>
          <w:numId w:val="11"/>
        </w:numPr>
        <w:tabs>
          <w:tab w:val="left" w:pos="1080"/>
        </w:tabs>
        <w:ind w:left="1080"/>
        <w:rPr>
          <w:del w:id="33" w:author="Author"/>
          <w:rFonts w:asciiTheme="minorHAnsi" w:hAnsiTheme="minorHAnsi" w:cstheme="minorHAnsi"/>
        </w:rPr>
        <w:pPrChange w:id="34" w:author="Author">
          <w:pPr>
            <w:pStyle w:val="ListParagraph"/>
            <w:numPr>
              <w:ilvl w:val="1"/>
              <w:numId w:val="11"/>
            </w:numPr>
            <w:ind w:left="1080" w:hanging="360"/>
          </w:pPr>
        </w:pPrChange>
      </w:pPr>
      <w:ins w:id="35" w:author="Author">
        <w:r w:rsidRPr="00704FF2">
          <w:rPr>
            <w:rFonts w:asciiTheme="minorHAnsi" w:hAnsiTheme="minorHAnsi" w:cstheme="minorHAnsi"/>
          </w:rPr>
          <w:t>For th</w:t>
        </w:r>
        <w:r w:rsidR="007E0FF0" w:rsidRPr="00704FF2">
          <w:rPr>
            <w:rFonts w:asciiTheme="minorHAnsi" w:hAnsiTheme="minorHAnsi" w:cstheme="minorHAnsi"/>
          </w:rPr>
          <w:t xml:space="preserve">e selected candidates, </w:t>
        </w:r>
      </w:ins>
      <w:del w:id="36" w:author="Author">
        <w:r w:rsidR="00A02125" w:rsidRPr="00704FF2" w:rsidDel="007E0FF0">
          <w:rPr>
            <w:rFonts w:asciiTheme="minorHAnsi" w:hAnsiTheme="minorHAnsi" w:cstheme="minorHAnsi"/>
          </w:rPr>
          <w:delText xml:space="preserve"> and </w:delText>
        </w:r>
      </w:del>
      <w:r w:rsidR="00A02125" w:rsidRPr="00704FF2">
        <w:rPr>
          <w:rFonts w:asciiTheme="minorHAnsi" w:hAnsiTheme="minorHAnsi" w:cstheme="minorHAnsi"/>
        </w:rPr>
        <w:t xml:space="preserve">create </w:t>
      </w:r>
      <w:proofErr w:type="spellStart"/>
      <w:r w:rsidR="00A02125" w:rsidRPr="00704FF2">
        <w:rPr>
          <w:rFonts w:asciiTheme="minorHAnsi" w:hAnsiTheme="minorHAnsi" w:cstheme="minorHAnsi"/>
        </w:rPr>
        <w:t>groups</w:t>
      </w:r>
    </w:p>
    <w:p w14:paraId="72F3A2BE" w14:textId="77777777" w:rsidR="007E0FF0" w:rsidRDefault="00770BE5" w:rsidP="00704FF2">
      <w:pPr>
        <w:pStyle w:val="ListParagraph"/>
        <w:numPr>
          <w:ilvl w:val="1"/>
          <w:numId w:val="11"/>
        </w:numPr>
        <w:tabs>
          <w:tab w:val="left" w:pos="1080"/>
        </w:tabs>
        <w:ind w:left="1080"/>
        <w:rPr>
          <w:ins w:id="37" w:author="Author"/>
          <w:rFonts w:asciiTheme="minorHAnsi" w:hAnsiTheme="minorHAnsi" w:cstheme="minorHAnsi"/>
        </w:rPr>
      </w:pPr>
      <w:r w:rsidRPr="00704FF2">
        <w:rPr>
          <w:rFonts w:asciiTheme="minorHAnsi" w:hAnsiTheme="minorHAnsi" w:cstheme="minorHAnsi"/>
        </w:rPr>
        <w:t>Provide</w:t>
      </w:r>
      <w:proofErr w:type="spellEnd"/>
      <w:r w:rsidRPr="00704FF2">
        <w:rPr>
          <w:rFonts w:asciiTheme="minorHAnsi" w:hAnsiTheme="minorHAnsi" w:cstheme="minorHAnsi"/>
        </w:rPr>
        <w:t xml:space="preserve"> the </w:t>
      </w:r>
      <w:r w:rsidR="00E56C53" w:rsidRPr="00704FF2">
        <w:rPr>
          <w:rFonts w:asciiTheme="minorHAnsi" w:hAnsiTheme="minorHAnsi" w:cstheme="minorHAnsi"/>
        </w:rPr>
        <w:t>training</w:t>
      </w:r>
      <w:del w:id="38" w:author="Author">
        <w:r w:rsidR="00E56C53" w:rsidRPr="00704FF2" w:rsidDel="00EA6E0E">
          <w:rPr>
            <w:rFonts w:asciiTheme="minorHAnsi" w:hAnsiTheme="minorHAnsi" w:cstheme="minorHAnsi"/>
          </w:rPr>
          <w:delText>/</w:delText>
        </w:r>
        <w:r w:rsidRPr="00704FF2" w:rsidDel="00EA6E0E">
          <w:rPr>
            <w:rFonts w:asciiTheme="minorHAnsi" w:hAnsiTheme="minorHAnsi" w:cstheme="minorHAnsi"/>
          </w:rPr>
          <w:delText xml:space="preserve">job </w:delText>
        </w:r>
        <w:r w:rsidR="00E56C53" w:rsidRPr="00704FF2" w:rsidDel="00EA6E0E">
          <w:rPr>
            <w:rFonts w:asciiTheme="minorHAnsi" w:hAnsiTheme="minorHAnsi" w:cstheme="minorHAnsi"/>
          </w:rPr>
          <w:delText>o</w:delText>
        </w:r>
        <w:r w:rsidR="00113EB2" w:rsidRPr="00704FF2" w:rsidDel="00EA6E0E">
          <w:rPr>
            <w:rFonts w:asciiTheme="minorHAnsi" w:hAnsiTheme="minorHAnsi" w:cstheme="minorHAnsi"/>
          </w:rPr>
          <w:delText>pportunities</w:delText>
        </w:r>
      </w:del>
      <w:r w:rsidR="00113EB2" w:rsidRPr="00704FF2">
        <w:rPr>
          <w:rFonts w:asciiTheme="minorHAnsi" w:hAnsiTheme="minorHAnsi" w:cstheme="minorHAnsi"/>
        </w:rPr>
        <w:t xml:space="preserve"> for </w:t>
      </w:r>
      <w:del w:id="39" w:author="Author">
        <w:r w:rsidR="00056E6C" w:rsidRPr="00704FF2" w:rsidDel="007E0FF0">
          <w:rPr>
            <w:rFonts w:asciiTheme="minorHAnsi" w:hAnsiTheme="minorHAnsi" w:cstheme="minorHAnsi"/>
          </w:rPr>
          <w:delText xml:space="preserve">listed </w:delText>
        </w:r>
      </w:del>
      <w:ins w:id="40" w:author="Author">
        <w:r w:rsidR="007E0FF0">
          <w:rPr>
            <w:rFonts w:asciiTheme="minorHAnsi" w:hAnsiTheme="minorHAnsi" w:cstheme="minorHAnsi"/>
          </w:rPr>
          <w:t>the selected</w:t>
        </w:r>
        <w:r w:rsidR="007E0FF0" w:rsidRPr="00704FF2">
          <w:rPr>
            <w:rFonts w:asciiTheme="minorHAnsi" w:hAnsiTheme="minorHAnsi" w:cstheme="minorHAnsi"/>
          </w:rPr>
          <w:t xml:space="preserve"> </w:t>
        </w:r>
      </w:ins>
      <w:r w:rsidR="00113EB2" w:rsidRPr="00704FF2">
        <w:rPr>
          <w:rFonts w:asciiTheme="minorHAnsi" w:hAnsiTheme="minorHAnsi" w:cstheme="minorHAnsi"/>
        </w:rPr>
        <w:t>candidates</w:t>
      </w:r>
      <w:del w:id="41" w:author="Author">
        <w:r w:rsidR="00DB4B5F" w:rsidRPr="00704FF2" w:rsidDel="007E0FF0">
          <w:rPr>
            <w:rFonts w:asciiTheme="minorHAnsi" w:hAnsiTheme="minorHAnsi" w:cstheme="minorHAnsi"/>
          </w:rPr>
          <w:delText xml:space="preserve"> mentioning the </w:delText>
        </w:r>
        <w:r w:rsidR="00E56C53" w:rsidRPr="00704FF2" w:rsidDel="007E0FF0">
          <w:rPr>
            <w:rFonts w:asciiTheme="minorHAnsi" w:hAnsiTheme="minorHAnsi" w:cstheme="minorHAnsi"/>
          </w:rPr>
          <w:delText>d</w:delText>
        </w:r>
        <w:r w:rsidR="00DB4B5F" w:rsidRPr="00704FF2" w:rsidDel="007E0FF0">
          <w:rPr>
            <w:rFonts w:asciiTheme="minorHAnsi" w:hAnsiTheme="minorHAnsi" w:cstheme="minorHAnsi"/>
          </w:rPr>
          <w:delText xml:space="preserve">etails of the </w:delText>
        </w:r>
        <w:r w:rsidR="00E56C53" w:rsidRPr="00704FF2" w:rsidDel="007E0FF0">
          <w:rPr>
            <w:rFonts w:asciiTheme="minorHAnsi" w:hAnsiTheme="minorHAnsi" w:cstheme="minorHAnsi"/>
          </w:rPr>
          <w:delText>r</w:delText>
        </w:r>
        <w:r w:rsidR="00DB4B5F" w:rsidRPr="00704FF2" w:rsidDel="007E0FF0">
          <w:rPr>
            <w:rFonts w:asciiTheme="minorHAnsi" w:hAnsiTheme="minorHAnsi" w:cstheme="minorHAnsi"/>
          </w:rPr>
          <w:delText>ecruiter in the Format enclosed as Annexure1</w:delText>
        </w:r>
      </w:del>
    </w:p>
    <w:p w14:paraId="75622655" w14:textId="77777777" w:rsidR="007E0FF0" w:rsidRDefault="007E0FF0" w:rsidP="00704FF2">
      <w:pPr>
        <w:pStyle w:val="ListParagraph"/>
        <w:numPr>
          <w:ilvl w:val="1"/>
          <w:numId w:val="11"/>
        </w:numPr>
        <w:tabs>
          <w:tab w:val="left" w:pos="1080"/>
        </w:tabs>
        <w:ind w:left="1080"/>
        <w:rPr>
          <w:ins w:id="42" w:author="Author"/>
          <w:rFonts w:asciiTheme="minorHAnsi" w:hAnsiTheme="minorHAnsi" w:cstheme="minorHAnsi"/>
        </w:rPr>
      </w:pPr>
      <w:ins w:id="43" w:author="Author">
        <w:r>
          <w:rPr>
            <w:rFonts w:asciiTheme="minorHAnsi" w:hAnsiTheme="minorHAnsi" w:cstheme="minorHAnsi"/>
          </w:rPr>
          <w:t>Share the progress of training with the other party</w:t>
        </w:r>
      </w:ins>
    </w:p>
    <w:p w14:paraId="29F6AE90" w14:textId="4C179CAF" w:rsidR="00770BE5" w:rsidRPr="00704FF2" w:rsidDel="00E44D27" w:rsidRDefault="00E47D45">
      <w:pPr>
        <w:pStyle w:val="ListParagraph"/>
        <w:numPr>
          <w:ilvl w:val="1"/>
          <w:numId w:val="11"/>
        </w:numPr>
        <w:tabs>
          <w:tab w:val="left" w:pos="1080"/>
        </w:tabs>
        <w:ind w:left="1080"/>
        <w:rPr>
          <w:del w:id="44" w:author="Author"/>
          <w:rFonts w:asciiTheme="minorHAnsi" w:hAnsiTheme="minorHAnsi" w:cstheme="minorHAnsi"/>
        </w:rPr>
        <w:pPrChange w:id="45" w:author="Author">
          <w:pPr>
            <w:pStyle w:val="BodyText"/>
            <w:numPr>
              <w:ilvl w:val="1"/>
              <w:numId w:val="11"/>
            </w:numPr>
            <w:tabs>
              <w:tab w:val="left" w:pos="1080"/>
            </w:tabs>
            <w:ind w:left="1080" w:hanging="360"/>
          </w:pPr>
        </w:pPrChange>
      </w:pPr>
      <w:del w:id="46" w:author="Author">
        <w:r w:rsidRPr="00704FF2" w:rsidDel="00E44D27">
          <w:rPr>
            <w:rFonts w:asciiTheme="minorHAnsi" w:hAnsiTheme="minorHAnsi" w:cstheme="minorHAnsi"/>
            <w:rPrChange w:id="47" w:author="Author">
              <w:rPr>
                <w:rFonts w:asciiTheme="minorHAnsi" w:hAnsiTheme="minorHAnsi" w:cstheme="minorHAnsi"/>
                <w:bCs w:val="0"/>
              </w:rPr>
            </w:rPrChange>
          </w:rPr>
          <w:delText xml:space="preserve"> </w:delText>
        </w:r>
      </w:del>
    </w:p>
    <w:p w14:paraId="779396E3" w14:textId="269423FE" w:rsidR="001B6791" w:rsidRPr="00390445" w:rsidDel="007E0FF0" w:rsidRDefault="001B6791" w:rsidP="00390445">
      <w:pPr>
        <w:pStyle w:val="BodyText"/>
        <w:numPr>
          <w:ilvl w:val="1"/>
          <w:numId w:val="11"/>
        </w:numPr>
        <w:tabs>
          <w:tab w:val="left" w:pos="1080"/>
        </w:tabs>
        <w:ind w:left="1080"/>
        <w:rPr>
          <w:del w:id="48" w:author="Author"/>
          <w:rFonts w:asciiTheme="minorHAnsi" w:hAnsiTheme="minorHAnsi" w:cstheme="minorHAnsi"/>
          <w:b w:val="0"/>
          <w:bCs w:val="0"/>
        </w:rPr>
      </w:pPr>
      <w:del w:id="49" w:author="Author">
        <w:r w:rsidRPr="00390445" w:rsidDel="007E0FF0">
          <w:rPr>
            <w:rFonts w:asciiTheme="minorHAnsi" w:hAnsiTheme="minorHAnsi" w:cstheme="minorHAnsi"/>
            <w:b w:val="0"/>
            <w:bCs w:val="0"/>
          </w:rPr>
          <w:delText>Nominate one person with adequate accountability and responsibility to coordinate the engagement. The person so appointed would act as the single point of contact (SPOC) for the proposed initiative</w:delText>
        </w:r>
        <w:r w:rsidRPr="00390445" w:rsidDel="007E0FF0">
          <w:rPr>
            <w:rFonts w:asciiTheme="minorHAnsi" w:hAnsiTheme="minorHAnsi" w:cstheme="minorHAnsi"/>
            <w:b w:val="0"/>
          </w:rPr>
          <w:delText xml:space="preserve"> for the entire period of agreement.</w:delText>
        </w:r>
        <w:r w:rsidR="00BD4487" w:rsidRPr="00390445" w:rsidDel="007E0FF0">
          <w:rPr>
            <w:rFonts w:asciiTheme="minorHAnsi" w:hAnsiTheme="minorHAnsi" w:cstheme="minorHAnsi"/>
            <w:b w:val="0"/>
          </w:rPr>
          <w:delText xml:space="preserve">                           </w:delText>
        </w:r>
      </w:del>
    </w:p>
    <w:p w14:paraId="02C71E25" w14:textId="014C16BB" w:rsidR="00EA6E0E" w:rsidRDefault="00767E5D" w:rsidP="00704FF2">
      <w:pPr>
        <w:pStyle w:val="BodyText"/>
        <w:tabs>
          <w:tab w:val="left" w:pos="1080"/>
        </w:tabs>
        <w:ind w:left="720"/>
        <w:rPr>
          <w:ins w:id="50" w:author="Author"/>
          <w:rFonts w:asciiTheme="minorHAnsi" w:hAnsiTheme="minorHAnsi" w:cstheme="minorHAnsi"/>
        </w:rPr>
      </w:pPr>
      <w:del w:id="51" w:author="Author">
        <w:r w:rsidRPr="00390445" w:rsidDel="007E0FF0">
          <w:rPr>
            <w:rFonts w:asciiTheme="minorHAnsi" w:hAnsiTheme="minorHAnsi" w:cstheme="minorHAnsi"/>
            <w:b w:val="0"/>
          </w:rPr>
          <w:delText xml:space="preserve">As both, EI and </w:delText>
        </w:r>
        <w:r w:rsidR="00E8226F" w:rsidDel="007A37ED">
          <w:rPr>
            <w:rFonts w:asciiTheme="minorHAnsi" w:hAnsiTheme="minorHAnsi" w:cstheme="minorHAnsi"/>
            <w:b w:val="0"/>
          </w:rPr>
          <w:delText>(Partner NGO)</w:delText>
        </w:r>
        <w:r w:rsidRPr="00390445" w:rsidDel="007E0FF0">
          <w:rPr>
            <w:rFonts w:asciiTheme="minorHAnsi" w:hAnsiTheme="minorHAnsi" w:cstheme="minorHAnsi"/>
            <w:b w:val="0"/>
          </w:rPr>
          <w:delText xml:space="preserve"> work with corporate employers, there is the possibility of common clients. </w:delText>
        </w:r>
        <w:r w:rsidRPr="00390445" w:rsidDel="007E0FF0">
          <w:rPr>
            <w:rFonts w:asciiTheme="minorHAnsi" w:hAnsiTheme="minorHAnsi" w:cstheme="minorHAnsi"/>
          </w:rPr>
          <w:delText>Candidates sour</w:delText>
        </w:r>
        <w:r w:rsidR="00876405" w:rsidRPr="00390445" w:rsidDel="007E0FF0">
          <w:rPr>
            <w:rFonts w:asciiTheme="minorHAnsi" w:hAnsiTheme="minorHAnsi" w:cstheme="minorHAnsi"/>
          </w:rPr>
          <w:delText>c</w:delText>
        </w:r>
        <w:r w:rsidRPr="00390445" w:rsidDel="007E0FF0">
          <w:rPr>
            <w:rFonts w:asciiTheme="minorHAnsi" w:hAnsiTheme="minorHAnsi" w:cstheme="minorHAnsi"/>
          </w:rPr>
          <w:delText>ed will be specific to individual company-wise opportunities/openings and parties will check with each other before referring candidates to other companies</w:delText>
        </w:r>
      </w:del>
    </w:p>
    <w:p w14:paraId="5F10AA25" w14:textId="77777777" w:rsidR="007E0FF0" w:rsidRPr="00704FF2" w:rsidRDefault="007E0FF0">
      <w:pPr>
        <w:pStyle w:val="BodyText"/>
        <w:tabs>
          <w:tab w:val="left" w:pos="1080"/>
        </w:tabs>
        <w:ind w:left="720"/>
        <w:rPr>
          <w:ins w:id="52" w:author="Author"/>
          <w:rFonts w:asciiTheme="minorHAnsi" w:hAnsiTheme="minorHAnsi" w:cstheme="minorHAnsi"/>
          <w:b w:val="0"/>
          <w:bCs w:val="0"/>
          <w:rPrChange w:id="53" w:author="Author">
            <w:rPr>
              <w:ins w:id="54" w:author="Author"/>
              <w:rFonts w:asciiTheme="minorHAnsi" w:hAnsiTheme="minorHAnsi" w:cstheme="minorHAnsi"/>
            </w:rPr>
          </w:rPrChange>
        </w:rPr>
        <w:pPrChange w:id="55" w:author="Author">
          <w:pPr>
            <w:pStyle w:val="BodyText"/>
            <w:numPr>
              <w:ilvl w:val="1"/>
              <w:numId w:val="11"/>
            </w:numPr>
            <w:tabs>
              <w:tab w:val="left" w:pos="1080"/>
            </w:tabs>
            <w:ind w:left="1080" w:hanging="360"/>
          </w:pPr>
        </w:pPrChange>
      </w:pPr>
    </w:p>
    <w:p w14:paraId="5BE0B567" w14:textId="7704E821" w:rsidR="00EA6E0E" w:rsidRPr="00390445" w:rsidRDefault="00EA6E0E" w:rsidP="00EA6E0E">
      <w:pPr>
        <w:numPr>
          <w:ilvl w:val="0"/>
          <w:numId w:val="22"/>
        </w:numPr>
        <w:ind w:left="810" w:hanging="426"/>
        <w:rPr>
          <w:ins w:id="56" w:author="Author"/>
          <w:rFonts w:asciiTheme="minorHAnsi" w:hAnsiTheme="minorHAnsi" w:cstheme="minorHAnsi"/>
        </w:rPr>
      </w:pPr>
      <w:ins w:id="57" w:author="Author">
        <w:r w:rsidRPr="00390445">
          <w:rPr>
            <w:rFonts w:asciiTheme="minorHAnsi" w:hAnsiTheme="minorHAnsi" w:cstheme="minorHAnsi"/>
            <w:b/>
          </w:rPr>
          <w:t>Roles &amp; Responsibilities of the party providing job opportunity/ openings:</w:t>
        </w:r>
      </w:ins>
    </w:p>
    <w:p w14:paraId="569C2A2D" w14:textId="77777777" w:rsidR="00EA6E0E" w:rsidRPr="00390445" w:rsidRDefault="00EA6E0E" w:rsidP="00EA6E0E">
      <w:pPr>
        <w:ind w:left="810"/>
        <w:rPr>
          <w:ins w:id="58" w:author="Author"/>
          <w:rFonts w:asciiTheme="minorHAnsi" w:hAnsiTheme="minorHAnsi" w:cstheme="minorHAnsi"/>
          <w:b/>
        </w:rPr>
      </w:pPr>
    </w:p>
    <w:p w14:paraId="688DD7DE" w14:textId="77777777" w:rsidR="00E44D27" w:rsidRDefault="00E44D27" w:rsidP="00E44D27">
      <w:pPr>
        <w:pStyle w:val="ListParagraph"/>
        <w:numPr>
          <w:ilvl w:val="0"/>
          <w:numId w:val="23"/>
        </w:numPr>
        <w:tabs>
          <w:tab w:val="left" w:pos="1080"/>
        </w:tabs>
        <w:rPr>
          <w:ins w:id="59" w:author="Author"/>
          <w:rFonts w:asciiTheme="minorHAnsi" w:hAnsiTheme="minorHAnsi" w:cstheme="minorHAnsi"/>
        </w:rPr>
      </w:pPr>
      <w:ins w:id="60" w:author="Author">
        <w:r>
          <w:rPr>
            <w:rFonts w:asciiTheme="minorHAnsi" w:hAnsiTheme="minorHAnsi" w:cstheme="minorHAnsi"/>
          </w:rPr>
          <w:t>Placing the candidates in the companies will be a joint responsibility of both the parties.  They will regularly share information about company wise openings/ placement opportunities with each other.</w:t>
        </w:r>
      </w:ins>
    </w:p>
    <w:p w14:paraId="40E2BEE4" w14:textId="51ED251D" w:rsidR="00E44D27" w:rsidRDefault="00E44D27" w:rsidP="00E44D27">
      <w:pPr>
        <w:pStyle w:val="ListParagraph"/>
        <w:numPr>
          <w:ilvl w:val="0"/>
          <w:numId w:val="23"/>
        </w:numPr>
        <w:tabs>
          <w:tab w:val="left" w:pos="1080"/>
        </w:tabs>
        <w:rPr>
          <w:ins w:id="61" w:author="Author"/>
          <w:rFonts w:asciiTheme="minorHAnsi" w:hAnsiTheme="minorHAnsi" w:cstheme="minorHAnsi"/>
        </w:rPr>
      </w:pPr>
      <w:ins w:id="62" w:author="Author">
        <w:r>
          <w:rPr>
            <w:rFonts w:asciiTheme="minorHAnsi" w:hAnsiTheme="minorHAnsi" w:cstheme="minorHAnsi"/>
          </w:rPr>
          <w:t xml:space="preserve">To ensure best placement record, both parties will refer candidates to organizations where they have contacts. </w:t>
        </w:r>
        <w:r w:rsidRPr="00390445">
          <w:rPr>
            <w:rFonts w:asciiTheme="minorHAnsi" w:hAnsiTheme="minorHAnsi" w:cstheme="minorHAnsi"/>
          </w:rPr>
          <w:t xml:space="preserve">As both, EI and </w:t>
        </w:r>
        <w:r>
          <w:rPr>
            <w:rFonts w:asciiTheme="minorHAnsi" w:hAnsiTheme="minorHAnsi" w:cstheme="minorHAnsi"/>
            <w:b/>
          </w:rPr>
          <w:t>WVF</w:t>
        </w:r>
        <w:r w:rsidRPr="00390445">
          <w:rPr>
            <w:rFonts w:asciiTheme="minorHAnsi" w:hAnsiTheme="minorHAnsi" w:cstheme="minorHAnsi"/>
          </w:rPr>
          <w:t xml:space="preserve"> work with corporate employers, there is the possibility of common clients.</w:t>
        </w:r>
        <w:r>
          <w:rPr>
            <w:rFonts w:asciiTheme="minorHAnsi" w:hAnsiTheme="minorHAnsi" w:cstheme="minorHAnsi"/>
          </w:rPr>
          <w:t xml:space="preserve">  They will check with each other and decide on which party will refer the candidates to the common clients.</w:t>
        </w:r>
      </w:ins>
    </w:p>
    <w:p w14:paraId="11B5B669" w14:textId="283F672F" w:rsidR="00E44D27" w:rsidRDefault="00E44D27" w:rsidP="00E44D27">
      <w:pPr>
        <w:pStyle w:val="ListParagraph"/>
        <w:numPr>
          <w:ilvl w:val="0"/>
          <w:numId w:val="23"/>
        </w:numPr>
        <w:tabs>
          <w:tab w:val="left" w:pos="1080"/>
        </w:tabs>
        <w:rPr>
          <w:ins w:id="63" w:author="Author"/>
          <w:rFonts w:asciiTheme="minorHAnsi" w:hAnsiTheme="minorHAnsi" w:cstheme="minorHAnsi"/>
        </w:rPr>
      </w:pPr>
      <w:ins w:id="64" w:author="Author">
        <w:r>
          <w:rPr>
            <w:rFonts w:asciiTheme="minorHAnsi" w:hAnsiTheme="minorHAnsi" w:cstheme="minorHAnsi"/>
          </w:rPr>
          <w:t xml:space="preserve">Both the parties will share selection details with each other </w:t>
        </w:r>
        <w:r w:rsidR="001A46C2">
          <w:rPr>
            <w:rFonts w:asciiTheme="minorHAnsi" w:hAnsiTheme="minorHAnsi" w:cstheme="minorHAnsi"/>
          </w:rPr>
          <w:t>–</w:t>
        </w:r>
        <w:r>
          <w:rPr>
            <w:rFonts w:asciiTheme="minorHAnsi" w:hAnsiTheme="minorHAnsi" w:cstheme="minorHAnsi"/>
          </w:rPr>
          <w:t xml:space="preserve"> including</w:t>
        </w:r>
        <w:r w:rsidR="001A46C2">
          <w:rPr>
            <w:rFonts w:asciiTheme="minorHAnsi" w:hAnsiTheme="minorHAnsi" w:cstheme="minorHAnsi"/>
          </w:rPr>
          <w:t xml:space="preserve"> selection emails/ offer letters etc…</w:t>
        </w:r>
      </w:ins>
    </w:p>
    <w:p w14:paraId="23664BDF" w14:textId="1A99DD50" w:rsidR="001A46C2" w:rsidRPr="002C38A9" w:rsidRDefault="001A46C2" w:rsidP="00E44D27">
      <w:pPr>
        <w:pStyle w:val="ListParagraph"/>
        <w:numPr>
          <w:ilvl w:val="0"/>
          <w:numId w:val="23"/>
        </w:numPr>
        <w:tabs>
          <w:tab w:val="left" w:pos="1080"/>
        </w:tabs>
        <w:rPr>
          <w:ins w:id="65" w:author="Author"/>
          <w:rFonts w:asciiTheme="minorHAnsi" w:hAnsiTheme="minorHAnsi" w:cstheme="minorHAnsi"/>
        </w:rPr>
      </w:pPr>
      <w:ins w:id="66" w:author="Author">
        <w:r>
          <w:rPr>
            <w:rFonts w:asciiTheme="minorHAnsi" w:hAnsiTheme="minorHAnsi" w:cstheme="minorHAnsi"/>
          </w:rPr>
          <w:t>Acceptance of the offer will be the candidate’s decision and both the parties will share with each other about this decision as well.</w:t>
        </w:r>
      </w:ins>
    </w:p>
    <w:p w14:paraId="7259034E" w14:textId="77777777" w:rsidR="00EA6E0E" w:rsidRPr="00390445" w:rsidRDefault="00EA6E0E" w:rsidP="00E44D27">
      <w:pPr>
        <w:pStyle w:val="BodyText"/>
        <w:numPr>
          <w:ilvl w:val="0"/>
          <w:numId w:val="23"/>
        </w:numPr>
        <w:tabs>
          <w:tab w:val="left" w:pos="1080"/>
        </w:tabs>
        <w:rPr>
          <w:rFonts w:asciiTheme="minorHAnsi" w:hAnsiTheme="minorHAnsi" w:cstheme="minorHAnsi"/>
          <w:b w:val="0"/>
          <w:bCs w:val="0"/>
        </w:rPr>
      </w:pPr>
    </w:p>
    <w:p w14:paraId="365B03EC" w14:textId="77777777" w:rsidR="00390445" w:rsidRPr="00390445" w:rsidRDefault="00390445" w:rsidP="00390445">
      <w:pPr>
        <w:pStyle w:val="BodyText"/>
        <w:tabs>
          <w:tab w:val="left" w:pos="1080"/>
        </w:tabs>
        <w:rPr>
          <w:rFonts w:asciiTheme="minorHAnsi" w:hAnsiTheme="minorHAnsi" w:cstheme="minorHAnsi"/>
          <w:b w:val="0"/>
          <w:bCs w:val="0"/>
        </w:rPr>
      </w:pPr>
    </w:p>
    <w:p w14:paraId="59711362" w14:textId="54A405C3" w:rsidR="00606EBD" w:rsidRDefault="00606EBD" w:rsidP="00606EBD">
      <w:pPr>
        <w:pStyle w:val="ListParagraph"/>
        <w:numPr>
          <w:ilvl w:val="0"/>
          <w:numId w:val="22"/>
        </w:numPr>
        <w:rPr>
          <w:ins w:id="67" w:author="Author"/>
          <w:rFonts w:asciiTheme="minorHAnsi" w:hAnsiTheme="minorHAnsi" w:cstheme="minorHAnsi"/>
          <w:bCs/>
        </w:rPr>
      </w:pPr>
      <w:ins w:id="68" w:author="Author">
        <w:del w:id="69" w:author="Author">
          <w:r w:rsidRPr="00390445" w:rsidDel="00121A96">
            <w:rPr>
              <w:rFonts w:asciiTheme="minorHAnsi" w:hAnsiTheme="minorHAnsi" w:cstheme="minorHAnsi"/>
              <w:b/>
              <w:bCs/>
            </w:rPr>
            <w:delText>Period of EOI</w:delText>
          </w:r>
        </w:del>
        <w:r w:rsidR="00121A96">
          <w:rPr>
            <w:rFonts w:asciiTheme="minorHAnsi" w:hAnsiTheme="minorHAnsi" w:cstheme="minorHAnsi"/>
            <w:b/>
            <w:bCs/>
          </w:rPr>
          <w:t>Analysis and Continuous Improvement</w:t>
        </w:r>
        <w:r w:rsidRPr="00390445">
          <w:rPr>
            <w:rFonts w:asciiTheme="minorHAnsi" w:hAnsiTheme="minorHAnsi" w:cstheme="minorHAnsi"/>
            <w:bCs/>
          </w:rPr>
          <w:t xml:space="preserve">: </w:t>
        </w:r>
      </w:ins>
    </w:p>
    <w:p w14:paraId="32DFCDEF" w14:textId="16D556CA" w:rsidR="00485F92" w:rsidRDefault="00A432C5" w:rsidP="00121A96">
      <w:pPr>
        <w:ind w:left="720"/>
        <w:rPr>
          <w:ins w:id="70" w:author="Author"/>
          <w:rFonts w:asciiTheme="minorHAnsi" w:hAnsiTheme="minorHAnsi" w:cstheme="minorHAnsi"/>
        </w:rPr>
      </w:pPr>
      <w:ins w:id="71" w:author="Author">
        <w:r w:rsidRPr="00390445">
          <w:rPr>
            <w:rFonts w:asciiTheme="minorHAnsi" w:hAnsiTheme="minorHAnsi" w:cstheme="minorHAnsi"/>
          </w:rPr>
          <w:t xml:space="preserve">Both parties </w:t>
        </w:r>
        <w:r>
          <w:rPr>
            <w:rFonts w:asciiTheme="minorHAnsi" w:hAnsiTheme="minorHAnsi" w:cstheme="minorHAnsi"/>
          </w:rPr>
          <w:t xml:space="preserve">can store the information about candidates including profile, training, placement in their database.  </w:t>
        </w:r>
        <w:r w:rsidR="00121A96" w:rsidRPr="00390445">
          <w:rPr>
            <w:rFonts w:asciiTheme="minorHAnsi" w:hAnsiTheme="minorHAnsi" w:cstheme="minorHAnsi"/>
          </w:rPr>
          <w:t xml:space="preserve">Both parties </w:t>
        </w:r>
        <w:r w:rsidR="00121A96">
          <w:rPr>
            <w:rFonts w:asciiTheme="minorHAnsi" w:hAnsiTheme="minorHAnsi" w:cstheme="minorHAnsi"/>
          </w:rPr>
          <w:t xml:space="preserve">will discuss regularly (like Monthly or so) on what went well, what can be improved </w:t>
        </w:r>
        <w:r w:rsidR="00485F92">
          <w:rPr>
            <w:rFonts w:asciiTheme="minorHAnsi" w:hAnsiTheme="minorHAnsi" w:cstheme="minorHAnsi"/>
          </w:rPr>
          <w:t>to make the process more effective, efficient and to maximize the social impact.</w:t>
        </w:r>
      </w:ins>
    </w:p>
    <w:p w14:paraId="6BCAB627" w14:textId="33BE9ED3" w:rsidR="00606EBD" w:rsidRPr="00121A96" w:rsidRDefault="00121A96">
      <w:pPr>
        <w:ind w:left="720"/>
        <w:rPr>
          <w:ins w:id="72" w:author="Author"/>
          <w:rFonts w:asciiTheme="minorHAnsi" w:hAnsiTheme="minorHAnsi" w:cstheme="minorHAnsi"/>
          <w:bCs/>
          <w:rPrChange w:id="73" w:author="Author">
            <w:rPr>
              <w:ins w:id="74" w:author="Author"/>
            </w:rPr>
          </w:rPrChange>
        </w:rPr>
        <w:pPrChange w:id="75" w:author="Author">
          <w:pPr>
            <w:pStyle w:val="ListParagraph"/>
            <w:numPr>
              <w:numId w:val="22"/>
            </w:numPr>
            <w:ind w:hanging="360"/>
          </w:pPr>
        </w:pPrChange>
      </w:pPr>
      <w:ins w:id="76" w:author="Author">
        <w:del w:id="77" w:author="Author">
          <w:r w:rsidDel="00485F92">
            <w:rPr>
              <w:rFonts w:asciiTheme="minorHAnsi" w:hAnsiTheme="minorHAnsi" w:cstheme="minorHAnsi"/>
            </w:rPr>
            <w:delText>across</w:delText>
          </w:r>
        </w:del>
      </w:ins>
    </w:p>
    <w:p w14:paraId="5CB2546B" w14:textId="77777777" w:rsidR="00F036B8" w:rsidRPr="00390445" w:rsidRDefault="00F036B8" w:rsidP="00390445">
      <w:pPr>
        <w:pStyle w:val="ListParagraph"/>
        <w:numPr>
          <w:ilvl w:val="0"/>
          <w:numId w:val="22"/>
        </w:numPr>
        <w:rPr>
          <w:rFonts w:asciiTheme="minorHAnsi" w:hAnsiTheme="minorHAnsi" w:cstheme="minorHAnsi"/>
          <w:color w:val="000000"/>
        </w:rPr>
      </w:pPr>
      <w:r w:rsidRPr="00390445">
        <w:rPr>
          <w:rFonts w:asciiTheme="minorHAnsi" w:hAnsiTheme="minorHAnsi" w:cstheme="minorHAnsi"/>
          <w:b/>
          <w:color w:val="000000"/>
        </w:rPr>
        <w:t>Commercials</w:t>
      </w:r>
      <w:r w:rsidRPr="00390445">
        <w:rPr>
          <w:rFonts w:asciiTheme="minorHAnsi" w:hAnsiTheme="minorHAnsi" w:cstheme="minorHAnsi"/>
          <w:color w:val="000000"/>
        </w:rPr>
        <w:t xml:space="preserve">: </w:t>
      </w:r>
    </w:p>
    <w:p w14:paraId="405D64FD" w14:textId="7D400D0A" w:rsidR="00323E3E" w:rsidRPr="00390445" w:rsidRDefault="00763E9E" w:rsidP="00390445">
      <w:pPr>
        <w:spacing w:after="200"/>
        <w:ind w:left="720"/>
        <w:rPr>
          <w:rFonts w:asciiTheme="minorHAnsi" w:hAnsiTheme="minorHAnsi" w:cstheme="minorHAnsi"/>
        </w:rPr>
      </w:pPr>
      <w:r w:rsidRPr="00390445">
        <w:rPr>
          <w:rFonts w:asciiTheme="minorHAnsi" w:hAnsiTheme="minorHAnsi" w:cstheme="minorHAnsi"/>
        </w:rPr>
        <w:t xml:space="preserve">This </w:t>
      </w:r>
      <w:r w:rsidR="00F87B10" w:rsidRPr="00390445">
        <w:rPr>
          <w:rFonts w:asciiTheme="minorHAnsi" w:hAnsiTheme="minorHAnsi" w:cstheme="minorHAnsi"/>
        </w:rPr>
        <w:t>T</w:t>
      </w:r>
      <w:r w:rsidRPr="00390445">
        <w:rPr>
          <w:rFonts w:asciiTheme="minorHAnsi" w:hAnsiTheme="minorHAnsi" w:cstheme="minorHAnsi"/>
        </w:rPr>
        <w:t xml:space="preserve">raining </w:t>
      </w:r>
      <w:r w:rsidR="00F87B10" w:rsidRPr="00390445">
        <w:rPr>
          <w:rFonts w:asciiTheme="minorHAnsi" w:hAnsiTheme="minorHAnsi" w:cstheme="minorHAnsi"/>
        </w:rPr>
        <w:t>P</w:t>
      </w:r>
      <w:r w:rsidRPr="00390445">
        <w:rPr>
          <w:rFonts w:asciiTheme="minorHAnsi" w:hAnsiTheme="minorHAnsi" w:cstheme="minorHAnsi"/>
        </w:rPr>
        <w:t>rogram is free of cost.</w:t>
      </w:r>
      <w:r w:rsidR="006747AE" w:rsidRPr="00390445">
        <w:rPr>
          <w:rFonts w:asciiTheme="minorHAnsi" w:hAnsiTheme="minorHAnsi" w:cstheme="minorHAnsi"/>
        </w:rPr>
        <w:t xml:space="preserve"> </w:t>
      </w:r>
      <w:r w:rsidR="00E47D45" w:rsidRPr="00390445">
        <w:rPr>
          <w:rFonts w:asciiTheme="minorHAnsi" w:hAnsiTheme="minorHAnsi" w:cstheme="minorHAnsi"/>
        </w:rPr>
        <w:t xml:space="preserve"> </w:t>
      </w:r>
      <w:ins w:id="78" w:author="Author">
        <w:r w:rsidR="001A46C2">
          <w:rPr>
            <w:rFonts w:asciiTheme="minorHAnsi" w:hAnsiTheme="minorHAnsi" w:cstheme="minorHAnsi"/>
          </w:rPr>
          <w:t xml:space="preserve">In some cases, the training party might choose to ask for a refundable security deposit to ensure that the candidate completes the training with adequate attendance. Otherwise, </w:t>
        </w:r>
      </w:ins>
      <w:del w:id="79" w:author="Author">
        <w:r w:rsidR="00767E5D" w:rsidRPr="00390445" w:rsidDel="001A46C2">
          <w:rPr>
            <w:rFonts w:asciiTheme="minorHAnsi" w:hAnsiTheme="minorHAnsi" w:cstheme="minorHAnsi"/>
          </w:rPr>
          <w:delText>N</w:delText>
        </w:r>
      </w:del>
      <w:ins w:id="80" w:author="Author">
        <w:r w:rsidR="001A46C2">
          <w:rPr>
            <w:rFonts w:asciiTheme="minorHAnsi" w:hAnsiTheme="minorHAnsi" w:cstheme="minorHAnsi"/>
          </w:rPr>
          <w:t>n</w:t>
        </w:r>
      </w:ins>
      <w:r w:rsidR="00767E5D" w:rsidRPr="00390445">
        <w:rPr>
          <w:rFonts w:asciiTheme="minorHAnsi" w:hAnsiTheme="minorHAnsi" w:cstheme="minorHAnsi"/>
        </w:rPr>
        <w:t>either party</w:t>
      </w:r>
      <w:r w:rsidR="001B6791" w:rsidRPr="00390445">
        <w:rPr>
          <w:rFonts w:asciiTheme="minorHAnsi" w:hAnsiTheme="minorHAnsi" w:cstheme="minorHAnsi"/>
        </w:rPr>
        <w:t xml:space="preserve"> shall </w:t>
      </w:r>
      <w:r w:rsidR="00C83F2B" w:rsidRPr="00390445">
        <w:rPr>
          <w:rFonts w:asciiTheme="minorHAnsi" w:hAnsiTheme="minorHAnsi" w:cstheme="minorHAnsi"/>
        </w:rPr>
        <w:t xml:space="preserve">charge </w:t>
      </w:r>
      <w:r w:rsidR="00B744CA" w:rsidRPr="00390445">
        <w:rPr>
          <w:rFonts w:asciiTheme="minorHAnsi" w:hAnsiTheme="minorHAnsi" w:cstheme="minorHAnsi"/>
        </w:rPr>
        <w:t xml:space="preserve">any fees on whatsoever account/name from </w:t>
      </w:r>
      <w:r w:rsidR="00767E5D" w:rsidRPr="00390445">
        <w:rPr>
          <w:rFonts w:asciiTheme="minorHAnsi" w:hAnsiTheme="minorHAnsi" w:cstheme="minorHAnsi"/>
        </w:rPr>
        <w:t xml:space="preserve">each other </w:t>
      </w:r>
      <w:r w:rsidR="001B6791" w:rsidRPr="00390445">
        <w:rPr>
          <w:rFonts w:asciiTheme="minorHAnsi" w:hAnsiTheme="minorHAnsi" w:cstheme="minorHAnsi"/>
        </w:rPr>
        <w:t xml:space="preserve">or the </w:t>
      </w:r>
      <w:r w:rsidR="00B744CA" w:rsidRPr="00390445">
        <w:rPr>
          <w:rFonts w:asciiTheme="minorHAnsi" w:hAnsiTheme="minorHAnsi" w:cstheme="minorHAnsi"/>
        </w:rPr>
        <w:t>students</w:t>
      </w:r>
      <w:r w:rsidR="001B6791" w:rsidRPr="00390445">
        <w:rPr>
          <w:rFonts w:asciiTheme="minorHAnsi" w:hAnsiTheme="minorHAnsi" w:cstheme="minorHAnsi"/>
        </w:rPr>
        <w:t xml:space="preserve"> </w:t>
      </w:r>
      <w:r w:rsidR="00B744CA" w:rsidRPr="00390445">
        <w:rPr>
          <w:rFonts w:asciiTheme="minorHAnsi" w:hAnsiTheme="minorHAnsi" w:cstheme="minorHAnsi"/>
        </w:rPr>
        <w:t>for conducting the aforesaid training program</w:t>
      </w:r>
      <w:r w:rsidR="000A1644" w:rsidRPr="00390445">
        <w:rPr>
          <w:rFonts w:asciiTheme="minorHAnsi" w:hAnsiTheme="minorHAnsi" w:cstheme="minorHAnsi"/>
        </w:rPr>
        <w:t>.</w:t>
      </w:r>
    </w:p>
    <w:p w14:paraId="59F808C3" w14:textId="77777777" w:rsidR="00BC3982" w:rsidRPr="00390445" w:rsidRDefault="00BC3982" w:rsidP="00390445">
      <w:pPr>
        <w:pStyle w:val="ListParagraph"/>
        <w:numPr>
          <w:ilvl w:val="0"/>
          <w:numId w:val="22"/>
        </w:numPr>
        <w:rPr>
          <w:rFonts w:asciiTheme="minorHAnsi" w:hAnsiTheme="minorHAnsi" w:cstheme="minorHAnsi"/>
          <w:b/>
          <w:bCs/>
        </w:rPr>
      </w:pPr>
      <w:r w:rsidRPr="00390445">
        <w:rPr>
          <w:rFonts w:asciiTheme="minorHAnsi" w:hAnsiTheme="minorHAnsi" w:cstheme="minorHAnsi"/>
          <w:b/>
          <w:bCs/>
        </w:rPr>
        <w:t>Limitations and Warranties:</w:t>
      </w:r>
    </w:p>
    <w:p w14:paraId="1B750C4A" w14:textId="77777777" w:rsidR="00BC3982" w:rsidRPr="00390445" w:rsidRDefault="00BC3982" w:rsidP="00390445">
      <w:pPr>
        <w:spacing w:after="200"/>
        <w:ind w:left="720"/>
        <w:rPr>
          <w:rFonts w:asciiTheme="minorHAnsi" w:hAnsiTheme="minorHAnsi" w:cstheme="minorHAnsi"/>
        </w:rPr>
      </w:pPr>
      <w:r w:rsidRPr="00390445">
        <w:rPr>
          <w:rFonts w:asciiTheme="minorHAnsi" w:hAnsiTheme="minorHAnsi" w:cstheme="minorHAnsi"/>
        </w:rPr>
        <w:t xml:space="preserve">Both parties agree that it would be their endeavour to prevent any liability arising out of default or non-compliance of the </w:t>
      </w:r>
      <w:r w:rsidR="00E47D45" w:rsidRPr="00390445">
        <w:rPr>
          <w:rFonts w:asciiTheme="minorHAnsi" w:hAnsiTheme="minorHAnsi" w:cstheme="minorHAnsi"/>
        </w:rPr>
        <w:t>EOI</w:t>
      </w:r>
      <w:r w:rsidRPr="00390445">
        <w:rPr>
          <w:rFonts w:asciiTheme="minorHAnsi" w:hAnsiTheme="minorHAnsi" w:cstheme="minorHAnsi"/>
        </w:rPr>
        <w:t xml:space="preserve"> terms by the other party.</w:t>
      </w:r>
    </w:p>
    <w:p w14:paraId="7465387D" w14:textId="77777777" w:rsidR="00BC3982" w:rsidRPr="00390445" w:rsidRDefault="00BC3982" w:rsidP="00390445">
      <w:pPr>
        <w:numPr>
          <w:ilvl w:val="0"/>
          <w:numId w:val="22"/>
        </w:numPr>
        <w:ind w:left="810" w:hanging="426"/>
        <w:rPr>
          <w:rFonts w:asciiTheme="minorHAnsi" w:hAnsiTheme="minorHAnsi" w:cstheme="minorHAnsi"/>
          <w:b/>
          <w:bCs/>
        </w:rPr>
      </w:pPr>
      <w:r w:rsidRPr="00390445">
        <w:rPr>
          <w:rFonts w:asciiTheme="minorHAnsi" w:hAnsiTheme="minorHAnsi" w:cstheme="minorHAnsi"/>
          <w:b/>
          <w:bCs/>
        </w:rPr>
        <w:t xml:space="preserve">Termination: </w:t>
      </w:r>
    </w:p>
    <w:p w14:paraId="6A3509CB" w14:textId="77777777" w:rsidR="001E4C15" w:rsidRPr="00390445" w:rsidRDefault="00E33F98" w:rsidP="00390445">
      <w:pPr>
        <w:pStyle w:val="ListParagraph"/>
        <w:numPr>
          <w:ilvl w:val="0"/>
          <w:numId w:val="18"/>
        </w:numPr>
        <w:overflowPunct/>
        <w:autoSpaceDE/>
        <w:autoSpaceDN/>
        <w:adjustRightInd/>
        <w:spacing w:after="200"/>
        <w:ind w:left="1260"/>
        <w:textAlignment w:val="auto"/>
        <w:rPr>
          <w:rFonts w:asciiTheme="minorHAnsi" w:hAnsiTheme="minorHAnsi" w:cstheme="minorHAnsi"/>
          <w:bCs/>
        </w:rPr>
      </w:pPr>
      <w:r w:rsidRPr="00390445">
        <w:rPr>
          <w:rFonts w:asciiTheme="minorHAnsi" w:hAnsiTheme="minorHAnsi" w:cstheme="minorHAnsi"/>
          <w:bCs/>
        </w:rPr>
        <w:t>Both parties</w:t>
      </w:r>
      <w:r w:rsidR="003E310D" w:rsidRPr="00390445">
        <w:rPr>
          <w:rFonts w:asciiTheme="minorHAnsi" w:hAnsiTheme="minorHAnsi" w:cstheme="minorHAnsi"/>
          <w:bCs/>
        </w:rPr>
        <w:t xml:space="preserve"> can terminate the </w:t>
      </w:r>
      <w:r w:rsidR="00E47D45" w:rsidRPr="00390445">
        <w:rPr>
          <w:rFonts w:asciiTheme="minorHAnsi" w:hAnsiTheme="minorHAnsi" w:cstheme="minorHAnsi"/>
          <w:bCs/>
        </w:rPr>
        <w:t>EOI</w:t>
      </w:r>
      <w:r w:rsidR="003E310D" w:rsidRPr="00390445">
        <w:rPr>
          <w:rFonts w:asciiTheme="minorHAnsi" w:hAnsiTheme="minorHAnsi" w:cstheme="minorHAnsi"/>
          <w:bCs/>
        </w:rPr>
        <w:t xml:space="preserve"> </w:t>
      </w:r>
      <w:r w:rsidR="00D76A71" w:rsidRPr="00390445">
        <w:rPr>
          <w:rFonts w:asciiTheme="minorHAnsi" w:hAnsiTheme="minorHAnsi" w:cstheme="minorHAnsi"/>
          <w:bCs/>
        </w:rPr>
        <w:t xml:space="preserve">with a prior written thirty (30) day notice </w:t>
      </w:r>
      <w:r w:rsidR="003E310D" w:rsidRPr="00390445">
        <w:rPr>
          <w:rFonts w:asciiTheme="minorHAnsi" w:hAnsiTheme="minorHAnsi" w:cstheme="minorHAnsi"/>
          <w:bCs/>
        </w:rPr>
        <w:t xml:space="preserve">on </w:t>
      </w:r>
      <w:r w:rsidR="0006306B" w:rsidRPr="00390445">
        <w:rPr>
          <w:rFonts w:asciiTheme="minorHAnsi" w:hAnsiTheme="minorHAnsi" w:cstheme="minorHAnsi"/>
          <w:bCs/>
        </w:rPr>
        <w:t>default of terms of non-</w:t>
      </w:r>
      <w:r w:rsidR="003E310D" w:rsidRPr="00390445">
        <w:rPr>
          <w:rFonts w:asciiTheme="minorHAnsi" w:hAnsiTheme="minorHAnsi" w:cstheme="minorHAnsi"/>
          <w:bCs/>
        </w:rPr>
        <w:t>adherence</w:t>
      </w:r>
      <w:r w:rsidR="0006306B" w:rsidRPr="00390445">
        <w:rPr>
          <w:rFonts w:asciiTheme="minorHAnsi" w:hAnsiTheme="minorHAnsi" w:cstheme="minorHAnsi"/>
          <w:bCs/>
        </w:rPr>
        <w:t xml:space="preserve"> to any condition or responsibilities</w:t>
      </w:r>
      <w:r w:rsidR="004C0DFC" w:rsidRPr="00390445">
        <w:rPr>
          <w:rFonts w:asciiTheme="minorHAnsi" w:hAnsiTheme="minorHAnsi" w:cstheme="minorHAnsi"/>
          <w:bCs/>
        </w:rPr>
        <w:t xml:space="preserve"> </w:t>
      </w:r>
      <w:r w:rsidRPr="00390445">
        <w:rPr>
          <w:rFonts w:asciiTheme="minorHAnsi" w:hAnsiTheme="minorHAnsi" w:cstheme="minorHAnsi"/>
          <w:bCs/>
        </w:rPr>
        <w:t xml:space="preserve">by the other party </w:t>
      </w:r>
      <w:r w:rsidR="004C0DFC" w:rsidRPr="00390445">
        <w:rPr>
          <w:rFonts w:asciiTheme="minorHAnsi" w:hAnsiTheme="minorHAnsi" w:cstheme="minorHAnsi"/>
          <w:bCs/>
        </w:rPr>
        <w:t xml:space="preserve">as outlined in this </w:t>
      </w:r>
      <w:r w:rsidR="00E47D45" w:rsidRPr="00390445">
        <w:rPr>
          <w:rFonts w:asciiTheme="minorHAnsi" w:hAnsiTheme="minorHAnsi" w:cstheme="minorHAnsi"/>
          <w:bCs/>
        </w:rPr>
        <w:t>EOI</w:t>
      </w:r>
      <w:r w:rsidR="004C0DFC" w:rsidRPr="00390445">
        <w:rPr>
          <w:rFonts w:asciiTheme="minorHAnsi" w:hAnsiTheme="minorHAnsi" w:cstheme="minorHAnsi"/>
          <w:bCs/>
        </w:rPr>
        <w:t xml:space="preserve"> </w:t>
      </w:r>
      <w:r w:rsidR="00271889" w:rsidRPr="00390445">
        <w:rPr>
          <w:rFonts w:asciiTheme="minorHAnsi" w:hAnsiTheme="minorHAnsi" w:cstheme="minorHAnsi"/>
          <w:bCs/>
        </w:rPr>
        <w:t>in case such default is not rectified within such 30 days.</w:t>
      </w:r>
    </w:p>
    <w:p w14:paraId="0FC5B0A7" w14:textId="77777777" w:rsidR="00BC3982" w:rsidRPr="00390445" w:rsidRDefault="00BC3982" w:rsidP="00390445">
      <w:pPr>
        <w:pStyle w:val="ListParagraph"/>
        <w:numPr>
          <w:ilvl w:val="0"/>
          <w:numId w:val="18"/>
        </w:numPr>
        <w:overflowPunct/>
        <w:autoSpaceDE/>
        <w:autoSpaceDN/>
        <w:adjustRightInd/>
        <w:spacing w:after="200"/>
        <w:ind w:left="1260"/>
        <w:textAlignment w:val="auto"/>
        <w:rPr>
          <w:rFonts w:asciiTheme="minorHAnsi" w:hAnsiTheme="minorHAnsi" w:cstheme="minorHAnsi"/>
          <w:bCs/>
        </w:rPr>
      </w:pPr>
      <w:r w:rsidRPr="00390445">
        <w:rPr>
          <w:rFonts w:asciiTheme="minorHAnsi" w:hAnsiTheme="minorHAnsi" w:cstheme="minorHAnsi"/>
          <w:bCs/>
        </w:rPr>
        <w:t xml:space="preserve">Both parties also agree that it would be their professional endeavour that despite any termination of the </w:t>
      </w:r>
      <w:r w:rsidR="00E47D45" w:rsidRPr="00390445">
        <w:rPr>
          <w:rFonts w:asciiTheme="minorHAnsi" w:hAnsiTheme="minorHAnsi" w:cstheme="minorHAnsi"/>
          <w:bCs/>
        </w:rPr>
        <w:t>EOI</w:t>
      </w:r>
      <w:r w:rsidRPr="00390445">
        <w:rPr>
          <w:rFonts w:asciiTheme="minorHAnsi" w:hAnsiTheme="minorHAnsi" w:cstheme="minorHAnsi"/>
          <w:bCs/>
        </w:rPr>
        <w:t xml:space="preserve">, progress would continue, without any prejudice to the </w:t>
      </w:r>
      <w:r w:rsidR="00AC62C7" w:rsidRPr="00390445">
        <w:rPr>
          <w:rFonts w:asciiTheme="minorHAnsi" w:hAnsiTheme="minorHAnsi" w:cstheme="minorHAnsi"/>
          <w:bCs/>
        </w:rPr>
        <w:t>on-going</w:t>
      </w:r>
      <w:r w:rsidRPr="00390445">
        <w:rPr>
          <w:rFonts w:asciiTheme="minorHAnsi" w:hAnsiTheme="minorHAnsi" w:cstheme="minorHAnsi"/>
          <w:bCs/>
        </w:rPr>
        <w:t xml:space="preserve"> </w:t>
      </w:r>
      <w:r w:rsidR="009D05D8" w:rsidRPr="00390445">
        <w:rPr>
          <w:rFonts w:asciiTheme="minorHAnsi" w:hAnsiTheme="minorHAnsi" w:cstheme="minorHAnsi"/>
          <w:bCs/>
        </w:rPr>
        <w:t>T</w:t>
      </w:r>
      <w:r w:rsidRPr="00390445">
        <w:rPr>
          <w:rFonts w:asciiTheme="minorHAnsi" w:hAnsiTheme="minorHAnsi" w:cstheme="minorHAnsi"/>
          <w:bCs/>
        </w:rPr>
        <w:t xml:space="preserve">raining </w:t>
      </w:r>
      <w:r w:rsidR="009D05D8" w:rsidRPr="00390445">
        <w:rPr>
          <w:rFonts w:asciiTheme="minorHAnsi" w:hAnsiTheme="minorHAnsi" w:cstheme="minorHAnsi"/>
          <w:bCs/>
        </w:rPr>
        <w:t>P</w:t>
      </w:r>
      <w:r w:rsidR="00333CE8" w:rsidRPr="00390445">
        <w:rPr>
          <w:rFonts w:asciiTheme="minorHAnsi" w:hAnsiTheme="minorHAnsi" w:cstheme="minorHAnsi"/>
          <w:bCs/>
        </w:rPr>
        <w:t>rograms</w:t>
      </w:r>
      <w:r w:rsidRPr="00390445">
        <w:rPr>
          <w:rFonts w:asciiTheme="minorHAnsi" w:hAnsiTheme="minorHAnsi" w:cstheme="minorHAnsi"/>
          <w:bCs/>
        </w:rPr>
        <w:t>, which would be without any hindrance and would be progressed for completion.</w:t>
      </w:r>
    </w:p>
    <w:p w14:paraId="2E16AC78" w14:textId="77777777" w:rsidR="00390445" w:rsidRPr="00390445" w:rsidRDefault="00390445" w:rsidP="00390445">
      <w:pPr>
        <w:pStyle w:val="ListParagraph"/>
        <w:overflowPunct/>
        <w:autoSpaceDE/>
        <w:autoSpaceDN/>
        <w:adjustRightInd/>
        <w:spacing w:after="200"/>
        <w:ind w:left="1260"/>
        <w:textAlignment w:val="auto"/>
        <w:rPr>
          <w:rFonts w:asciiTheme="minorHAnsi" w:hAnsiTheme="minorHAnsi" w:cstheme="minorHAnsi"/>
          <w:bCs/>
        </w:rPr>
      </w:pPr>
    </w:p>
    <w:p w14:paraId="36E33B1B" w14:textId="77777777" w:rsidR="00FF6C77" w:rsidRPr="00390445" w:rsidRDefault="00FF6C77" w:rsidP="00390445">
      <w:pPr>
        <w:pStyle w:val="ListParagraph"/>
        <w:numPr>
          <w:ilvl w:val="0"/>
          <w:numId w:val="22"/>
        </w:numPr>
        <w:rPr>
          <w:rFonts w:asciiTheme="minorHAnsi" w:hAnsiTheme="minorHAnsi" w:cstheme="minorHAnsi"/>
          <w:b/>
        </w:rPr>
      </w:pPr>
      <w:r w:rsidRPr="00390445">
        <w:rPr>
          <w:rFonts w:asciiTheme="minorHAnsi" w:hAnsiTheme="minorHAnsi" w:cstheme="minorHAnsi"/>
          <w:b/>
        </w:rPr>
        <w:t>Entirety &amp;</w:t>
      </w:r>
      <w:r w:rsidR="00CF453E" w:rsidRPr="00390445">
        <w:rPr>
          <w:rFonts w:asciiTheme="minorHAnsi" w:hAnsiTheme="minorHAnsi" w:cstheme="minorHAnsi"/>
          <w:b/>
        </w:rPr>
        <w:t xml:space="preserve"> </w:t>
      </w:r>
      <w:r w:rsidRPr="00390445">
        <w:rPr>
          <w:rFonts w:asciiTheme="minorHAnsi" w:hAnsiTheme="minorHAnsi" w:cstheme="minorHAnsi"/>
          <w:b/>
        </w:rPr>
        <w:t xml:space="preserve">Amendment: </w:t>
      </w:r>
    </w:p>
    <w:p w14:paraId="465F4789" w14:textId="77777777" w:rsidR="00FF6C77" w:rsidRPr="00390445" w:rsidRDefault="00FF6C77" w:rsidP="00390445">
      <w:pPr>
        <w:pStyle w:val="ListParagraph"/>
        <w:contextualSpacing w:val="0"/>
        <w:rPr>
          <w:rFonts w:asciiTheme="minorHAnsi" w:hAnsiTheme="minorHAnsi" w:cstheme="minorHAnsi"/>
        </w:rPr>
      </w:pPr>
      <w:r w:rsidRPr="00390445">
        <w:rPr>
          <w:rFonts w:asciiTheme="minorHAnsi" w:hAnsiTheme="minorHAnsi" w:cstheme="minorHAnsi"/>
        </w:rPr>
        <w:t xml:space="preserve">This </w:t>
      </w:r>
      <w:r w:rsidR="00E47D45" w:rsidRPr="00390445">
        <w:rPr>
          <w:rFonts w:asciiTheme="minorHAnsi" w:hAnsiTheme="minorHAnsi" w:cstheme="minorHAnsi"/>
        </w:rPr>
        <w:t>EOI</w:t>
      </w:r>
      <w:r w:rsidR="00A62C1D" w:rsidRPr="00390445">
        <w:rPr>
          <w:rFonts w:asciiTheme="minorHAnsi" w:hAnsiTheme="minorHAnsi" w:cstheme="minorHAnsi"/>
        </w:rPr>
        <w:t xml:space="preserve"> </w:t>
      </w:r>
      <w:r w:rsidRPr="00390445">
        <w:rPr>
          <w:rFonts w:asciiTheme="minorHAnsi" w:hAnsiTheme="minorHAnsi" w:cstheme="minorHAnsi"/>
        </w:rPr>
        <w:t xml:space="preserve">contains the entire understanding between the Parties in relation to the Training Program. If during the operation of the </w:t>
      </w:r>
      <w:r w:rsidR="00E47D45" w:rsidRPr="00390445">
        <w:rPr>
          <w:rFonts w:asciiTheme="minorHAnsi" w:hAnsiTheme="minorHAnsi" w:cstheme="minorHAnsi"/>
        </w:rPr>
        <w:t>EOI</w:t>
      </w:r>
      <w:r w:rsidRPr="00390445">
        <w:rPr>
          <w:rFonts w:asciiTheme="minorHAnsi" w:hAnsiTheme="minorHAnsi" w:cstheme="minorHAnsi"/>
        </w:rPr>
        <w:t xml:space="preserve">, circumstances may rise which call for alteration / modification to this </w:t>
      </w:r>
      <w:r w:rsidR="00E47D45" w:rsidRPr="00390445">
        <w:rPr>
          <w:rFonts w:asciiTheme="minorHAnsi" w:hAnsiTheme="minorHAnsi" w:cstheme="minorHAnsi"/>
        </w:rPr>
        <w:t>EOI</w:t>
      </w:r>
      <w:r w:rsidRPr="00390445">
        <w:rPr>
          <w:rFonts w:asciiTheme="minorHAnsi" w:hAnsiTheme="minorHAnsi" w:cstheme="minorHAnsi"/>
        </w:rPr>
        <w:t xml:space="preserve">, such alteration / modification shall be mutually discussed and agreed upon in writing. Such changes will be formalized in writing as an ‘Addendum’ to this </w:t>
      </w:r>
      <w:r w:rsidR="00E47D45" w:rsidRPr="00390445">
        <w:rPr>
          <w:rFonts w:asciiTheme="minorHAnsi" w:hAnsiTheme="minorHAnsi" w:cstheme="minorHAnsi"/>
        </w:rPr>
        <w:t>EOI</w:t>
      </w:r>
      <w:r w:rsidRPr="00390445">
        <w:rPr>
          <w:rFonts w:asciiTheme="minorHAnsi" w:hAnsiTheme="minorHAnsi" w:cstheme="minorHAnsi"/>
        </w:rPr>
        <w:t xml:space="preserve">. Any changes/amendments to this </w:t>
      </w:r>
      <w:r w:rsidR="00E47D45" w:rsidRPr="00390445">
        <w:rPr>
          <w:rFonts w:asciiTheme="minorHAnsi" w:hAnsiTheme="minorHAnsi" w:cstheme="minorHAnsi"/>
        </w:rPr>
        <w:t>EOI</w:t>
      </w:r>
      <w:r w:rsidRPr="00390445">
        <w:rPr>
          <w:rFonts w:asciiTheme="minorHAnsi" w:hAnsiTheme="minorHAnsi" w:cstheme="minorHAnsi"/>
        </w:rPr>
        <w:t xml:space="preserve"> not in conformance to this section shall be deem</w:t>
      </w:r>
      <w:r w:rsidR="003978A8" w:rsidRPr="00390445">
        <w:rPr>
          <w:rFonts w:asciiTheme="minorHAnsi" w:hAnsiTheme="minorHAnsi" w:cstheme="minorHAnsi"/>
        </w:rPr>
        <w:t>ed</w:t>
      </w:r>
      <w:r w:rsidRPr="00390445">
        <w:rPr>
          <w:rFonts w:asciiTheme="minorHAnsi" w:hAnsiTheme="minorHAnsi" w:cstheme="minorHAnsi"/>
        </w:rPr>
        <w:t xml:space="preserve"> to be void-ab-initio.</w:t>
      </w:r>
    </w:p>
    <w:p w14:paraId="50482C9C" w14:textId="77777777" w:rsidR="00056E6C" w:rsidRPr="00390445" w:rsidRDefault="00056E6C" w:rsidP="00390445">
      <w:pPr>
        <w:pStyle w:val="ListParagraph"/>
        <w:contextualSpacing w:val="0"/>
        <w:rPr>
          <w:rFonts w:asciiTheme="minorHAnsi" w:hAnsiTheme="minorHAnsi" w:cstheme="minorHAnsi"/>
        </w:rPr>
      </w:pPr>
    </w:p>
    <w:p w14:paraId="7BE42E57" w14:textId="77777777" w:rsidR="003978A8" w:rsidRPr="00390445" w:rsidRDefault="003978A8" w:rsidP="00390445">
      <w:pPr>
        <w:pStyle w:val="ListParagraph"/>
        <w:numPr>
          <w:ilvl w:val="0"/>
          <w:numId w:val="22"/>
        </w:numPr>
        <w:rPr>
          <w:rFonts w:asciiTheme="minorHAnsi" w:hAnsiTheme="minorHAnsi" w:cstheme="minorHAnsi"/>
        </w:rPr>
      </w:pPr>
      <w:r w:rsidRPr="00390445">
        <w:rPr>
          <w:rFonts w:asciiTheme="minorHAnsi" w:hAnsiTheme="minorHAnsi" w:cstheme="minorHAnsi"/>
          <w:b/>
        </w:rPr>
        <w:t>Intellectual Proprietary Rights</w:t>
      </w:r>
      <w:r w:rsidRPr="00390445">
        <w:rPr>
          <w:rFonts w:asciiTheme="minorHAnsi" w:hAnsiTheme="minorHAnsi" w:cstheme="minorHAnsi"/>
        </w:rPr>
        <w:t xml:space="preserve">: </w:t>
      </w:r>
    </w:p>
    <w:p w14:paraId="7BD2BF5B" w14:textId="77777777" w:rsidR="003978A8" w:rsidRPr="00390445" w:rsidRDefault="003978A8" w:rsidP="00390445">
      <w:pPr>
        <w:pStyle w:val="ListParagraph"/>
        <w:rPr>
          <w:rFonts w:asciiTheme="minorHAnsi" w:hAnsiTheme="minorHAnsi" w:cstheme="minorHAnsi"/>
        </w:rPr>
      </w:pPr>
      <w:r w:rsidRPr="00390445">
        <w:rPr>
          <w:rFonts w:asciiTheme="minorHAnsi" w:hAnsiTheme="minorHAnsi" w:cstheme="minorHAnsi"/>
        </w:rPr>
        <w:t xml:space="preserve">All intellectual or proprietary property and information, supplied or developed by either Party shall be and remain the sole and exclusive property of the Party who supplied or developed same. Upon termination of this </w:t>
      </w:r>
      <w:r w:rsidR="00E47D45" w:rsidRPr="00390445">
        <w:rPr>
          <w:rFonts w:asciiTheme="minorHAnsi" w:hAnsiTheme="minorHAnsi" w:cstheme="minorHAnsi"/>
        </w:rPr>
        <w:t>EOI</w:t>
      </w:r>
      <w:r w:rsidR="00D75339" w:rsidRPr="00390445">
        <w:rPr>
          <w:rFonts w:asciiTheme="minorHAnsi" w:hAnsiTheme="minorHAnsi" w:cstheme="minorHAnsi"/>
        </w:rPr>
        <w:t xml:space="preserve"> </w:t>
      </w:r>
      <w:r w:rsidRPr="00390445">
        <w:rPr>
          <w:rFonts w:asciiTheme="minorHAnsi" w:hAnsiTheme="minorHAnsi" w:cstheme="minorHAnsi"/>
        </w:rPr>
        <w:t xml:space="preserve">and upon written request, the Party in receipt of the requesting Party's intellectual or proprietary property and/or information pursuant to this </w:t>
      </w:r>
      <w:r w:rsidR="00E47D45" w:rsidRPr="00390445">
        <w:rPr>
          <w:rFonts w:asciiTheme="minorHAnsi" w:hAnsiTheme="minorHAnsi" w:cstheme="minorHAnsi"/>
        </w:rPr>
        <w:t>EOI</w:t>
      </w:r>
      <w:r w:rsidR="00D75339" w:rsidRPr="00390445">
        <w:rPr>
          <w:rFonts w:asciiTheme="minorHAnsi" w:hAnsiTheme="minorHAnsi" w:cstheme="minorHAnsi"/>
        </w:rPr>
        <w:t xml:space="preserve"> </w:t>
      </w:r>
      <w:r w:rsidRPr="00390445">
        <w:rPr>
          <w:rFonts w:asciiTheme="minorHAnsi" w:hAnsiTheme="minorHAnsi" w:cstheme="minorHAnsi"/>
        </w:rPr>
        <w:t>shall return such information to the requesting Party.</w:t>
      </w:r>
    </w:p>
    <w:p w14:paraId="5F03FAB8" w14:textId="77777777" w:rsidR="00056E6C" w:rsidRPr="00390445" w:rsidRDefault="00056E6C" w:rsidP="00390445">
      <w:pPr>
        <w:pStyle w:val="ListParagraph"/>
        <w:rPr>
          <w:rFonts w:asciiTheme="minorHAnsi" w:hAnsiTheme="minorHAnsi" w:cstheme="minorHAnsi"/>
        </w:rPr>
      </w:pPr>
    </w:p>
    <w:p w14:paraId="36B65E01" w14:textId="77777777" w:rsidR="000353BC" w:rsidRPr="00390445" w:rsidRDefault="008E586C" w:rsidP="00390445">
      <w:pPr>
        <w:numPr>
          <w:ilvl w:val="0"/>
          <w:numId w:val="22"/>
        </w:numPr>
        <w:ind w:left="810" w:hanging="426"/>
        <w:rPr>
          <w:rFonts w:asciiTheme="minorHAnsi" w:hAnsiTheme="minorHAnsi" w:cstheme="minorHAnsi"/>
        </w:rPr>
      </w:pPr>
      <w:r w:rsidRPr="00390445">
        <w:rPr>
          <w:rFonts w:asciiTheme="minorHAnsi" w:hAnsiTheme="minorHAnsi" w:cstheme="minorHAnsi"/>
          <w:b/>
        </w:rPr>
        <w:t>Confidential Information</w:t>
      </w:r>
      <w:r w:rsidRPr="00390445">
        <w:rPr>
          <w:rFonts w:asciiTheme="minorHAnsi" w:hAnsiTheme="minorHAnsi" w:cstheme="minorHAnsi"/>
        </w:rPr>
        <w:t>:</w:t>
      </w:r>
    </w:p>
    <w:p w14:paraId="0D411B31" w14:textId="77777777" w:rsidR="000353BC" w:rsidRPr="00390445" w:rsidRDefault="000353BC" w:rsidP="00390445">
      <w:pPr>
        <w:pStyle w:val="ListParagraph"/>
        <w:numPr>
          <w:ilvl w:val="0"/>
          <w:numId w:val="19"/>
        </w:numPr>
        <w:overflowPunct/>
        <w:autoSpaceDE/>
        <w:autoSpaceDN/>
        <w:adjustRightInd/>
        <w:ind w:left="1080" w:right="90"/>
        <w:textAlignment w:val="auto"/>
        <w:rPr>
          <w:rFonts w:asciiTheme="minorHAnsi" w:hAnsiTheme="minorHAnsi" w:cstheme="minorHAnsi"/>
          <w:w w:val="102"/>
        </w:rPr>
      </w:pPr>
      <w:r w:rsidRPr="00390445">
        <w:rPr>
          <w:rFonts w:asciiTheme="minorHAnsi" w:hAnsiTheme="minorHAnsi" w:cstheme="minorHAnsi"/>
          <w:spacing w:val="1"/>
        </w:rPr>
        <w:t>B</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39"/>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ti</w:t>
      </w:r>
      <w:r w:rsidRPr="00390445">
        <w:rPr>
          <w:rFonts w:asciiTheme="minorHAnsi" w:hAnsiTheme="minorHAnsi" w:cstheme="minorHAnsi"/>
          <w:spacing w:val="1"/>
        </w:rPr>
        <w:t>e</w:t>
      </w:r>
      <w:r w:rsidRPr="00390445">
        <w:rPr>
          <w:rFonts w:asciiTheme="minorHAnsi" w:hAnsiTheme="minorHAnsi" w:cstheme="minorHAnsi"/>
        </w:rPr>
        <w:t>s</w:t>
      </w:r>
      <w:r w:rsidRPr="00390445">
        <w:rPr>
          <w:rFonts w:asciiTheme="minorHAnsi" w:hAnsiTheme="minorHAnsi" w:cstheme="minorHAnsi"/>
          <w:spacing w:val="33"/>
        </w:rPr>
        <w:t xml:space="preserve"> </w:t>
      </w:r>
      <w:r w:rsidRPr="00390445">
        <w:rPr>
          <w:rFonts w:asciiTheme="minorHAnsi" w:hAnsiTheme="minorHAnsi" w:cstheme="minorHAnsi"/>
        </w:rPr>
        <w:t>und</w:t>
      </w:r>
      <w:r w:rsidRPr="00390445">
        <w:rPr>
          <w:rFonts w:asciiTheme="minorHAnsi" w:hAnsiTheme="minorHAnsi" w:cstheme="minorHAnsi"/>
          <w:spacing w:val="1"/>
        </w:rPr>
        <w:t>e</w:t>
      </w:r>
      <w:r w:rsidRPr="00390445">
        <w:rPr>
          <w:rFonts w:asciiTheme="minorHAnsi" w:hAnsiTheme="minorHAnsi" w:cstheme="minorHAnsi"/>
          <w:spacing w:val="-1"/>
        </w:rPr>
        <w:t>r</w:t>
      </w:r>
      <w:r w:rsidRPr="00390445">
        <w:rPr>
          <w:rFonts w:asciiTheme="minorHAnsi" w:hAnsiTheme="minorHAnsi" w:cstheme="minorHAnsi"/>
          <w:spacing w:val="-3"/>
        </w:rPr>
        <w:t>t</w:t>
      </w:r>
      <w:r w:rsidRPr="00390445">
        <w:rPr>
          <w:rFonts w:asciiTheme="minorHAnsi" w:hAnsiTheme="minorHAnsi" w:cstheme="minorHAnsi"/>
          <w:spacing w:val="3"/>
        </w:rPr>
        <w:t>a</w:t>
      </w:r>
      <w:r w:rsidRPr="00390445">
        <w:rPr>
          <w:rFonts w:asciiTheme="minorHAnsi" w:hAnsiTheme="minorHAnsi" w:cstheme="minorHAnsi"/>
        </w:rPr>
        <w:t>ke</w:t>
      </w:r>
      <w:r w:rsidRPr="00390445">
        <w:rPr>
          <w:rFonts w:asciiTheme="minorHAnsi" w:hAnsiTheme="minorHAnsi" w:cstheme="minorHAnsi"/>
          <w:spacing w:val="35"/>
        </w:rPr>
        <w:t xml:space="preserve"> </w:t>
      </w:r>
      <w:r w:rsidRPr="00390445">
        <w:rPr>
          <w:rFonts w:asciiTheme="minorHAnsi" w:hAnsiTheme="minorHAnsi" w:cstheme="minorHAnsi"/>
        </w:rPr>
        <w:t>to</w:t>
      </w:r>
      <w:r w:rsidRPr="00390445">
        <w:rPr>
          <w:rFonts w:asciiTheme="minorHAnsi" w:hAnsiTheme="minorHAnsi" w:cstheme="minorHAnsi"/>
          <w:spacing w:val="25"/>
        </w:rPr>
        <w:t xml:space="preserve"> </w:t>
      </w:r>
      <w:r w:rsidRPr="00390445">
        <w:rPr>
          <w:rFonts w:asciiTheme="minorHAnsi" w:hAnsiTheme="minorHAnsi" w:cstheme="minorHAnsi"/>
          <w:spacing w:val="-2"/>
        </w:rPr>
        <w:t>ea</w:t>
      </w:r>
      <w:r w:rsidRPr="00390445">
        <w:rPr>
          <w:rFonts w:asciiTheme="minorHAnsi" w:hAnsiTheme="minorHAnsi" w:cstheme="minorHAnsi"/>
          <w:spacing w:val="3"/>
        </w:rPr>
        <w:t>c</w:t>
      </w:r>
      <w:r w:rsidRPr="00390445">
        <w:rPr>
          <w:rFonts w:asciiTheme="minorHAnsi" w:hAnsiTheme="minorHAnsi" w:cstheme="minorHAnsi"/>
        </w:rPr>
        <w:t>h</w:t>
      </w:r>
      <w:r w:rsidRPr="00390445">
        <w:rPr>
          <w:rFonts w:asciiTheme="minorHAnsi" w:hAnsiTheme="minorHAnsi" w:cstheme="minorHAnsi"/>
          <w:spacing w:val="28"/>
        </w:rPr>
        <w:t xml:space="preserve"> </w:t>
      </w:r>
      <w:r w:rsidRPr="00390445">
        <w:rPr>
          <w:rFonts w:asciiTheme="minorHAnsi" w:hAnsiTheme="minorHAnsi" w:cstheme="minorHAnsi"/>
        </w:rPr>
        <w:t>oth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28"/>
        </w:rPr>
        <w:t xml:space="preserve"> </w:t>
      </w:r>
      <w:r w:rsidRPr="00390445">
        <w:rPr>
          <w:rFonts w:asciiTheme="minorHAnsi" w:hAnsiTheme="minorHAnsi" w:cstheme="minorHAnsi"/>
          <w:spacing w:val="2"/>
        </w:rPr>
        <w:t>t</w:t>
      </w:r>
      <w:r w:rsidRPr="00390445">
        <w:rPr>
          <w:rFonts w:asciiTheme="minorHAnsi" w:hAnsiTheme="minorHAnsi" w:cstheme="minorHAnsi"/>
        </w:rPr>
        <w:t>o</w:t>
      </w:r>
      <w:r w:rsidRPr="00390445">
        <w:rPr>
          <w:rFonts w:asciiTheme="minorHAnsi" w:hAnsiTheme="minorHAnsi" w:cstheme="minorHAnsi"/>
          <w:spacing w:val="23"/>
        </w:rPr>
        <w:t xml:space="preserve"> </w:t>
      </w:r>
      <w:r w:rsidRPr="00390445">
        <w:rPr>
          <w:rFonts w:asciiTheme="minorHAnsi" w:hAnsiTheme="minorHAnsi" w:cstheme="minorHAnsi"/>
          <w:spacing w:val="-2"/>
        </w:rPr>
        <w:t>k</w:t>
      </w:r>
      <w:r w:rsidRPr="00390445">
        <w:rPr>
          <w:rFonts w:asciiTheme="minorHAnsi" w:hAnsiTheme="minorHAnsi" w:cstheme="minorHAnsi"/>
          <w:spacing w:val="1"/>
        </w:rPr>
        <w:t>ee</w:t>
      </w:r>
      <w:r w:rsidRPr="00390445">
        <w:rPr>
          <w:rFonts w:asciiTheme="minorHAnsi" w:hAnsiTheme="minorHAnsi" w:cstheme="minorHAnsi"/>
        </w:rPr>
        <w:t>p</w:t>
      </w:r>
      <w:r w:rsidRPr="00390445">
        <w:rPr>
          <w:rFonts w:asciiTheme="minorHAnsi" w:hAnsiTheme="minorHAnsi" w:cstheme="minorHAnsi"/>
          <w:spacing w:val="25"/>
        </w:rPr>
        <w:t xml:space="preserve"> </w:t>
      </w:r>
      <w:r w:rsidRPr="00390445">
        <w:rPr>
          <w:rFonts w:asciiTheme="minorHAnsi" w:hAnsiTheme="minorHAnsi" w:cstheme="minorHAnsi"/>
          <w:spacing w:val="3"/>
        </w:rPr>
        <w:t>c</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spacing w:val="2"/>
        </w:rPr>
        <w:t>f</w:t>
      </w:r>
      <w:r w:rsidRPr="00390445">
        <w:rPr>
          <w:rFonts w:asciiTheme="minorHAnsi" w:hAnsiTheme="minorHAnsi" w:cstheme="minorHAnsi"/>
        </w:rPr>
        <w:t>i</w:t>
      </w:r>
      <w:r w:rsidRPr="00390445">
        <w:rPr>
          <w:rFonts w:asciiTheme="minorHAnsi" w:hAnsiTheme="minorHAnsi" w:cstheme="minorHAnsi"/>
          <w:spacing w:val="-2"/>
        </w:rPr>
        <w:t>d</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2"/>
        </w:rPr>
        <w:t>t</w:t>
      </w:r>
      <w:r w:rsidRPr="00390445">
        <w:rPr>
          <w:rFonts w:asciiTheme="minorHAnsi" w:hAnsiTheme="minorHAnsi" w:cstheme="minorHAnsi"/>
          <w:spacing w:val="-3"/>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43"/>
        </w:rPr>
        <w:t xml:space="preserve"> </w:t>
      </w:r>
      <w:r w:rsidRPr="00390445">
        <w:rPr>
          <w:rFonts w:asciiTheme="minorHAnsi" w:hAnsiTheme="minorHAnsi" w:cstheme="minorHAnsi"/>
          <w:spacing w:val="1"/>
        </w:rPr>
        <w:t>a</w:t>
      </w:r>
      <w:r w:rsidRPr="00390445">
        <w:rPr>
          <w:rFonts w:asciiTheme="minorHAnsi" w:hAnsiTheme="minorHAnsi" w:cstheme="minorHAnsi"/>
          <w:spacing w:val="-3"/>
        </w:rPr>
        <w:t>l</w:t>
      </w:r>
      <w:r w:rsidRPr="00390445">
        <w:rPr>
          <w:rFonts w:asciiTheme="minorHAnsi" w:hAnsiTheme="minorHAnsi" w:cstheme="minorHAnsi"/>
        </w:rPr>
        <w:t>l</w:t>
      </w:r>
      <w:r w:rsidRPr="00390445">
        <w:rPr>
          <w:rFonts w:asciiTheme="minorHAnsi" w:hAnsiTheme="minorHAnsi" w:cstheme="minorHAnsi"/>
          <w:spacing w:val="26"/>
        </w:rPr>
        <w:t xml:space="preserve"> </w:t>
      </w:r>
      <w:r w:rsidRPr="00390445">
        <w:rPr>
          <w:rFonts w:asciiTheme="minorHAnsi" w:hAnsiTheme="minorHAnsi" w:cstheme="minorHAnsi"/>
        </w:rPr>
        <w:t>in</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spacing w:val="-2"/>
        </w:rPr>
        <w:t>m</w:t>
      </w:r>
      <w:r w:rsidRPr="00390445">
        <w:rPr>
          <w:rFonts w:asciiTheme="minorHAnsi" w:hAnsiTheme="minorHAnsi" w:cstheme="minorHAnsi"/>
          <w:spacing w:val="3"/>
        </w:rPr>
        <w:t>a</w:t>
      </w:r>
      <w:r w:rsidRPr="00390445">
        <w:rPr>
          <w:rFonts w:asciiTheme="minorHAnsi" w:hAnsiTheme="minorHAnsi" w:cstheme="minorHAnsi"/>
        </w:rPr>
        <w:t>tion</w:t>
      </w:r>
      <w:r w:rsidRPr="00390445">
        <w:rPr>
          <w:rFonts w:asciiTheme="minorHAnsi" w:hAnsiTheme="minorHAnsi" w:cstheme="minorHAnsi"/>
          <w:spacing w:val="38"/>
        </w:rPr>
        <w:t xml:space="preserve"> </w:t>
      </w:r>
      <w:r w:rsidRPr="00390445">
        <w:rPr>
          <w:rFonts w:asciiTheme="minorHAnsi" w:hAnsiTheme="minorHAnsi" w:cstheme="minorHAnsi"/>
          <w:spacing w:val="-1"/>
          <w:w w:val="102"/>
        </w:rPr>
        <w:t>(</w:t>
      </w:r>
      <w:r w:rsidRPr="00390445">
        <w:rPr>
          <w:rFonts w:asciiTheme="minorHAnsi" w:hAnsiTheme="minorHAnsi" w:cstheme="minorHAnsi"/>
          <w:spacing w:val="1"/>
          <w:w w:val="102"/>
        </w:rPr>
        <w:t>w</w:t>
      </w:r>
      <w:r w:rsidRPr="00390445">
        <w:rPr>
          <w:rFonts w:asciiTheme="minorHAnsi" w:hAnsiTheme="minorHAnsi" w:cstheme="minorHAnsi"/>
          <w:spacing w:val="-1"/>
          <w:w w:val="102"/>
        </w:rPr>
        <w:t>r</w:t>
      </w:r>
      <w:r w:rsidRPr="00390445">
        <w:rPr>
          <w:rFonts w:asciiTheme="minorHAnsi" w:hAnsiTheme="minorHAnsi" w:cstheme="minorHAnsi"/>
          <w:w w:val="102"/>
        </w:rPr>
        <w:t>i</w:t>
      </w:r>
      <w:r w:rsidRPr="00390445">
        <w:rPr>
          <w:rFonts w:asciiTheme="minorHAnsi" w:hAnsiTheme="minorHAnsi" w:cstheme="minorHAnsi"/>
          <w:spacing w:val="2"/>
          <w:w w:val="102"/>
        </w:rPr>
        <w:t>t</w:t>
      </w:r>
      <w:r w:rsidRPr="00390445">
        <w:rPr>
          <w:rFonts w:asciiTheme="minorHAnsi" w:hAnsiTheme="minorHAnsi" w:cstheme="minorHAnsi"/>
          <w:w w:val="102"/>
        </w:rPr>
        <w:t>t</w:t>
      </w:r>
      <w:r w:rsidRPr="00390445">
        <w:rPr>
          <w:rFonts w:asciiTheme="minorHAnsi" w:hAnsiTheme="minorHAnsi" w:cstheme="minorHAnsi"/>
          <w:spacing w:val="1"/>
          <w:w w:val="102"/>
        </w:rPr>
        <w:t>e</w:t>
      </w:r>
      <w:r w:rsidRPr="00390445">
        <w:rPr>
          <w:rFonts w:asciiTheme="minorHAnsi" w:hAnsiTheme="minorHAnsi" w:cstheme="minorHAnsi"/>
          <w:w w:val="102"/>
        </w:rPr>
        <w:t xml:space="preserve">n </w:t>
      </w:r>
      <w:r w:rsidRPr="00390445">
        <w:rPr>
          <w:rFonts w:asciiTheme="minorHAnsi" w:hAnsiTheme="minorHAnsi" w:cstheme="minorHAnsi"/>
        </w:rPr>
        <w:t>or</w:t>
      </w:r>
      <w:r w:rsidRPr="00390445">
        <w:rPr>
          <w:rFonts w:asciiTheme="minorHAnsi" w:hAnsiTheme="minorHAnsi" w:cstheme="minorHAnsi"/>
          <w:spacing w:val="25"/>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spacing w:val="1"/>
        </w:rPr>
        <w:t>a</w:t>
      </w:r>
      <w:r w:rsidRPr="00390445">
        <w:rPr>
          <w:rFonts w:asciiTheme="minorHAnsi" w:hAnsiTheme="minorHAnsi" w:cstheme="minorHAnsi"/>
          <w:spacing w:val="2"/>
        </w:rPr>
        <w:t>l</w:t>
      </w:r>
      <w:r w:rsidRPr="00390445">
        <w:rPr>
          <w:rFonts w:asciiTheme="minorHAnsi" w:hAnsiTheme="minorHAnsi" w:cstheme="minorHAnsi"/>
        </w:rPr>
        <w:t>)</w:t>
      </w:r>
      <w:r w:rsidRPr="00390445">
        <w:rPr>
          <w:rFonts w:asciiTheme="minorHAnsi" w:hAnsiTheme="minorHAnsi" w:cstheme="minorHAnsi"/>
          <w:spacing w:val="24"/>
        </w:rPr>
        <w:t xml:space="preserve"> </w:t>
      </w:r>
      <w:r w:rsidRPr="00390445">
        <w:rPr>
          <w:rFonts w:asciiTheme="minorHAnsi" w:hAnsiTheme="minorHAnsi" w:cstheme="minorHAnsi"/>
          <w:spacing w:val="1"/>
        </w:rPr>
        <w:t>c</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spacing w:val="1"/>
        </w:rPr>
        <w:t>c</w:t>
      </w:r>
      <w:r w:rsidRPr="00390445">
        <w:rPr>
          <w:rFonts w:asciiTheme="minorHAnsi" w:hAnsiTheme="minorHAnsi" w:cstheme="minorHAnsi"/>
          <w:spacing w:val="3"/>
        </w:rPr>
        <w:t>e</w:t>
      </w:r>
      <w:r w:rsidRPr="00390445">
        <w:rPr>
          <w:rFonts w:asciiTheme="minorHAnsi" w:hAnsiTheme="minorHAnsi" w:cstheme="minorHAnsi"/>
          <w:spacing w:val="-1"/>
        </w:rPr>
        <w:t>r</w:t>
      </w:r>
      <w:r w:rsidRPr="00390445">
        <w:rPr>
          <w:rFonts w:asciiTheme="minorHAnsi" w:hAnsiTheme="minorHAnsi" w:cstheme="minorHAnsi"/>
        </w:rPr>
        <w:t>ning</w:t>
      </w:r>
      <w:r w:rsidRPr="00390445">
        <w:rPr>
          <w:rFonts w:asciiTheme="minorHAnsi" w:hAnsiTheme="minorHAnsi" w:cstheme="minorHAnsi"/>
          <w:spacing w:val="37"/>
        </w:rPr>
        <w:t xml:space="preserve"> </w:t>
      </w:r>
      <w:r w:rsidRPr="00390445">
        <w:rPr>
          <w:rFonts w:asciiTheme="minorHAnsi" w:hAnsiTheme="minorHAnsi" w:cstheme="minorHAnsi"/>
        </w:rPr>
        <w:t>the</w:t>
      </w:r>
      <w:r w:rsidRPr="00390445">
        <w:rPr>
          <w:rFonts w:asciiTheme="minorHAnsi" w:hAnsiTheme="minorHAnsi" w:cstheme="minorHAnsi"/>
          <w:spacing w:val="25"/>
        </w:rPr>
        <w:t xml:space="preserve"> </w:t>
      </w:r>
      <w:r w:rsidRPr="00390445">
        <w:rPr>
          <w:rFonts w:asciiTheme="minorHAnsi" w:hAnsiTheme="minorHAnsi" w:cstheme="minorHAnsi"/>
          <w:spacing w:val="-2"/>
        </w:rPr>
        <w:t>b</w:t>
      </w:r>
      <w:r w:rsidRPr="00390445">
        <w:rPr>
          <w:rFonts w:asciiTheme="minorHAnsi" w:hAnsiTheme="minorHAnsi" w:cstheme="minorHAnsi"/>
        </w:rPr>
        <w:t>u</w:t>
      </w:r>
      <w:r w:rsidRPr="00390445">
        <w:rPr>
          <w:rFonts w:asciiTheme="minorHAnsi" w:hAnsiTheme="minorHAnsi" w:cstheme="minorHAnsi"/>
          <w:spacing w:val="-1"/>
        </w:rPr>
        <w:t>s</w:t>
      </w:r>
      <w:r w:rsidRPr="00390445">
        <w:rPr>
          <w:rFonts w:asciiTheme="minorHAnsi" w:hAnsiTheme="minorHAnsi" w:cstheme="minorHAnsi"/>
          <w:spacing w:val="2"/>
        </w:rPr>
        <w:t>i</w:t>
      </w:r>
      <w:r w:rsidRPr="00390445">
        <w:rPr>
          <w:rFonts w:asciiTheme="minorHAnsi" w:hAnsiTheme="minorHAnsi" w:cstheme="minorHAnsi"/>
        </w:rPr>
        <w:t>n</w:t>
      </w:r>
      <w:r w:rsidRPr="00390445">
        <w:rPr>
          <w:rFonts w:asciiTheme="minorHAnsi" w:hAnsiTheme="minorHAnsi" w:cstheme="minorHAnsi"/>
          <w:spacing w:val="1"/>
        </w:rPr>
        <w:t>es</w:t>
      </w:r>
      <w:r w:rsidRPr="00390445">
        <w:rPr>
          <w:rFonts w:asciiTheme="minorHAnsi" w:hAnsiTheme="minorHAnsi" w:cstheme="minorHAnsi"/>
        </w:rPr>
        <w:t>s</w:t>
      </w:r>
      <w:r w:rsidRPr="00390445">
        <w:rPr>
          <w:rFonts w:asciiTheme="minorHAnsi" w:hAnsiTheme="minorHAnsi" w:cstheme="minorHAnsi"/>
          <w:spacing w:val="33"/>
        </w:rPr>
        <w:t xml:space="preserve"> </w:t>
      </w:r>
      <w:r w:rsidRPr="00390445">
        <w:rPr>
          <w:rFonts w:asciiTheme="minorHAnsi" w:hAnsiTheme="minorHAnsi" w:cstheme="minorHAnsi"/>
          <w:spacing w:val="1"/>
        </w:rPr>
        <w:t>a</w:t>
      </w:r>
      <w:r w:rsidRPr="00390445">
        <w:rPr>
          <w:rFonts w:asciiTheme="minorHAnsi" w:hAnsiTheme="minorHAnsi" w:cstheme="minorHAnsi"/>
        </w:rPr>
        <w:t>nd</w:t>
      </w:r>
      <w:r w:rsidRPr="00390445">
        <w:rPr>
          <w:rFonts w:asciiTheme="minorHAnsi" w:hAnsiTheme="minorHAnsi" w:cstheme="minorHAnsi"/>
          <w:spacing w:val="23"/>
        </w:rPr>
        <w:t xml:space="preserve"> </w:t>
      </w:r>
      <w:r w:rsidRPr="00390445">
        <w:rPr>
          <w:rFonts w:asciiTheme="minorHAnsi" w:hAnsiTheme="minorHAnsi" w:cstheme="minorHAnsi"/>
          <w:spacing w:val="1"/>
        </w:rPr>
        <w:t>a</w:t>
      </w:r>
      <w:r w:rsidRPr="00390445">
        <w:rPr>
          <w:rFonts w:asciiTheme="minorHAnsi" w:hAnsiTheme="minorHAnsi" w:cstheme="minorHAnsi"/>
          <w:spacing w:val="-5"/>
        </w:rPr>
        <w:t>f</w:t>
      </w:r>
      <w:r w:rsidRPr="00390445">
        <w:rPr>
          <w:rFonts w:asciiTheme="minorHAnsi" w:hAnsiTheme="minorHAnsi" w:cstheme="minorHAnsi"/>
          <w:spacing w:val="-1"/>
        </w:rPr>
        <w:t>f</w:t>
      </w:r>
      <w:r w:rsidRPr="00390445">
        <w:rPr>
          <w:rFonts w:asciiTheme="minorHAnsi" w:hAnsiTheme="minorHAnsi" w:cstheme="minorHAnsi"/>
          <w:spacing w:val="3"/>
        </w:rPr>
        <w:t>a</w:t>
      </w:r>
      <w:r w:rsidRPr="00390445">
        <w:rPr>
          <w:rFonts w:asciiTheme="minorHAnsi" w:hAnsiTheme="minorHAnsi" w:cstheme="minorHAnsi"/>
        </w:rPr>
        <w:t>i</w:t>
      </w:r>
      <w:r w:rsidRPr="00390445">
        <w:rPr>
          <w:rFonts w:asciiTheme="minorHAnsi" w:hAnsiTheme="minorHAnsi" w:cstheme="minorHAnsi"/>
          <w:spacing w:val="-1"/>
        </w:rPr>
        <w:t>r</w:t>
      </w:r>
      <w:r w:rsidRPr="00390445">
        <w:rPr>
          <w:rFonts w:asciiTheme="minorHAnsi" w:hAnsiTheme="minorHAnsi" w:cstheme="minorHAnsi"/>
        </w:rPr>
        <w:t>s</w:t>
      </w:r>
      <w:r w:rsidRPr="00390445">
        <w:rPr>
          <w:rFonts w:asciiTheme="minorHAnsi" w:hAnsiTheme="minorHAnsi" w:cstheme="minorHAnsi"/>
          <w:spacing w:val="32"/>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25"/>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25"/>
        </w:rPr>
        <w:t xml:space="preserve"> </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spacing w:val="-2"/>
        </w:rPr>
        <w:t>h</w:t>
      </w:r>
      <w:r w:rsidRPr="00390445">
        <w:rPr>
          <w:rFonts w:asciiTheme="minorHAnsi" w:hAnsiTheme="minorHAnsi" w:cstheme="minorHAnsi"/>
          <w:spacing w:val="1"/>
        </w:rPr>
        <w:t>e</w:t>
      </w:r>
      <w:r w:rsidRPr="00390445">
        <w:rPr>
          <w:rFonts w:asciiTheme="minorHAnsi" w:hAnsiTheme="minorHAnsi" w:cstheme="minorHAnsi"/>
          <w:spacing w:val="-13"/>
        </w:rPr>
        <w:t>r</w:t>
      </w:r>
      <w:r w:rsidRPr="00390445">
        <w:rPr>
          <w:rFonts w:asciiTheme="minorHAnsi" w:hAnsiTheme="minorHAnsi" w:cstheme="minorHAnsi"/>
        </w:rPr>
        <w:t>,</w:t>
      </w:r>
      <w:r w:rsidRPr="00390445">
        <w:rPr>
          <w:rFonts w:asciiTheme="minorHAnsi" w:hAnsiTheme="minorHAnsi" w:cstheme="minorHAnsi"/>
          <w:spacing w:val="33"/>
        </w:rPr>
        <w:t xml:space="preserve"> </w:t>
      </w:r>
      <w:r w:rsidRPr="00390445">
        <w:rPr>
          <w:rFonts w:asciiTheme="minorHAnsi" w:hAnsiTheme="minorHAnsi" w:cstheme="minorHAnsi"/>
          <w:spacing w:val="1"/>
        </w:rPr>
        <w:t>w</w:t>
      </w:r>
      <w:r w:rsidRPr="00390445">
        <w:rPr>
          <w:rFonts w:asciiTheme="minorHAnsi" w:hAnsiTheme="minorHAnsi" w:cstheme="minorHAnsi"/>
        </w:rPr>
        <w:t>h</w:t>
      </w:r>
      <w:r w:rsidRPr="00390445">
        <w:rPr>
          <w:rFonts w:asciiTheme="minorHAnsi" w:hAnsiTheme="minorHAnsi" w:cstheme="minorHAnsi"/>
          <w:spacing w:val="-3"/>
        </w:rPr>
        <w:t>i</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31"/>
        </w:rPr>
        <w:t xml:space="preserve"> </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s</w:t>
      </w:r>
      <w:r w:rsidRPr="00390445">
        <w:rPr>
          <w:rFonts w:asciiTheme="minorHAnsi" w:hAnsiTheme="minorHAnsi" w:cstheme="minorHAnsi"/>
          <w:spacing w:val="24"/>
        </w:rPr>
        <w:t xml:space="preserve"> </w:t>
      </w:r>
      <w:r w:rsidRPr="00390445">
        <w:rPr>
          <w:rFonts w:asciiTheme="minorHAnsi" w:hAnsiTheme="minorHAnsi" w:cstheme="minorHAnsi"/>
          <w:spacing w:val="-2"/>
        </w:rPr>
        <w:t>b</w:t>
      </w:r>
      <w:r w:rsidRPr="00390445">
        <w:rPr>
          <w:rFonts w:asciiTheme="minorHAnsi" w:hAnsiTheme="minorHAnsi" w:cstheme="minorHAnsi"/>
          <w:spacing w:val="3"/>
        </w:rPr>
        <w:t>e</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28"/>
        </w:rPr>
        <w:t xml:space="preserve"> </w:t>
      </w:r>
      <w:r w:rsidRPr="00390445">
        <w:rPr>
          <w:rFonts w:asciiTheme="minorHAnsi" w:hAnsiTheme="minorHAnsi" w:cstheme="minorHAnsi"/>
          <w:spacing w:val="-2"/>
          <w:w w:val="102"/>
        </w:rPr>
        <w:t>o</w:t>
      </w:r>
      <w:r w:rsidRPr="00390445">
        <w:rPr>
          <w:rFonts w:asciiTheme="minorHAnsi" w:hAnsiTheme="minorHAnsi" w:cstheme="minorHAnsi"/>
          <w:w w:val="102"/>
        </w:rPr>
        <w:t>bt</w:t>
      </w:r>
      <w:r w:rsidRPr="00390445">
        <w:rPr>
          <w:rFonts w:asciiTheme="minorHAnsi" w:hAnsiTheme="minorHAnsi" w:cstheme="minorHAnsi"/>
          <w:spacing w:val="3"/>
          <w:w w:val="102"/>
        </w:rPr>
        <w:t>a</w:t>
      </w:r>
      <w:r w:rsidRPr="00390445">
        <w:rPr>
          <w:rFonts w:asciiTheme="minorHAnsi" w:hAnsiTheme="minorHAnsi" w:cstheme="minorHAnsi"/>
          <w:w w:val="102"/>
        </w:rPr>
        <w:t>i</w:t>
      </w:r>
      <w:r w:rsidRPr="00390445">
        <w:rPr>
          <w:rFonts w:asciiTheme="minorHAnsi" w:hAnsiTheme="minorHAnsi" w:cstheme="minorHAnsi"/>
          <w:spacing w:val="-2"/>
          <w:w w:val="102"/>
        </w:rPr>
        <w:t>n</w:t>
      </w:r>
      <w:r w:rsidRPr="00390445">
        <w:rPr>
          <w:rFonts w:asciiTheme="minorHAnsi" w:hAnsiTheme="minorHAnsi" w:cstheme="minorHAnsi"/>
          <w:spacing w:val="1"/>
          <w:w w:val="102"/>
        </w:rPr>
        <w:t>e</w:t>
      </w:r>
      <w:r w:rsidRPr="00390445">
        <w:rPr>
          <w:rFonts w:asciiTheme="minorHAnsi" w:hAnsiTheme="minorHAnsi" w:cstheme="minorHAnsi"/>
          <w:w w:val="102"/>
        </w:rPr>
        <w:t xml:space="preserve">d </w:t>
      </w:r>
      <w:r w:rsidRPr="00390445">
        <w:rPr>
          <w:rFonts w:asciiTheme="minorHAnsi" w:hAnsiTheme="minorHAnsi" w:cstheme="minorHAnsi"/>
        </w:rPr>
        <w:t>or</w:t>
      </w:r>
      <w:r w:rsidRPr="00390445">
        <w:rPr>
          <w:rFonts w:asciiTheme="minorHAnsi" w:hAnsiTheme="minorHAnsi" w:cstheme="minorHAnsi"/>
          <w:spacing w:val="2"/>
        </w:rPr>
        <w:t xml:space="preserve"> </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1"/>
        </w:rPr>
        <w:t>ce</w:t>
      </w:r>
      <w:r w:rsidRPr="00390445">
        <w:rPr>
          <w:rFonts w:asciiTheme="minorHAnsi" w:hAnsiTheme="minorHAnsi" w:cstheme="minorHAnsi"/>
        </w:rPr>
        <w:t>i</w:t>
      </w:r>
      <w:r w:rsidRPr="00390445">
        <w:rPr>
          <w:rFonts w:asciiTheme="minorHAnsi" w:hAnsiTheme="minorHAnsi" w:cstheme="minorHAnsi"/>
          <w:spacing w:val="-2"/>
        </w:rPr>
        <w:t>v</w:t>
      </w:r>
      <w:r w:rsidRPr="00390445">
        <w:rPr>
          <w:rFonts w:asciiTheme="minorHAnsi" w:hAnsiTheme="minorHAnsi" w:cstheme="minorHAnsi"/>
          <w:spacing w:val="3"/>
        </w:rPr>
        <w:t>e</w:t>
      </w:r>
      <w:r w:rsidRPr="00390445">
        <w:rPr>
          <w:rFonts w:asciiTheme="minorHAnsi" w:hAnsiTheme="minorHAnsi" w:cstheme="minorHAnsi"/>
        </w:rPr>
        <w:t>d</w:t>
      </w:r>
      <w:r w:rsidRPr="00390445">
        <w:rPr>
          <w:rFonts w:asciiTheme="minorHAnsi" w:hAnsiTheme="minorHAnsi" w:cstheme="minorHAnsi"/>
          <w:spacing w:val="12"/>
        </w:rPr>
        <w:t xml:space="preserve"> </w:t>
      </w:r>
      <w:r w:rsidRPr="00390445">
        <w:rPr>
          <w:rFonts w:asciiTheme="minorHAnsi" w:hAnsiTheme="minorHAnsi" w:cstheme="minorHAnsi"/>
        </w:rPr>
        <w:t>du</w:t>
      </w:r>
      <w:r w:rsidRPr="00390445">
        <w:rPr>
          <w:rFonts w:asciiTheme="minorHAnsi" w:hAnsiTheme="minorHAnsi" w:cstheme="minorHAnsi"/>
          <w:spacing w:val="-1"/>
        </w:rPr>
        <w:t>r</w:t>
      </w:r>
      <w:r w:rsidRPr="00390445">
        <w:rPr>
          <w:rFonts w:asciiTheme="minorHAnsi" w:hAnsiTheme="minorHAnsi" w:cstheme="minorHAnsi"/>
        </w:rPr>
        <w:t>ing</w:t>
      </w:r>
      <w:r w:rsidRPr="00390445">
        <w:rPr>
          <w:rFonts w:asciiTheme="minorHAnsi" w:hAnsiTheme="minorHAnsi" w:cstheme="minorHAnsi"/>
          <w:spacing w:val="8"/>
        </w:rPr>
        <w:t xml:space="preserve"> </w:t>
      </w:r>
      <w:r w:rsidRPr="00390445">
        <w:rPr>
          <w:rFonts w:asciiTheme="minorHAnsi" w:hAnsiTheme="minorHAnsi" w:cstheme="minorHAnsi"/>
          <w:spacing w:val="2"/>
        </w:rPr>
        <w:t>t</w:t>
      </w:r>
      <w:r w:rsidRPr="00390445">
        <w:rPr>
          <w:rFonts w:asciiTheme="minorHAnsi" w:hAnsiTheme="minorHAnsi" w:cstheme="minorHAnsi"/>
          <w:spacing w:val="-2"/>
        </w:rPr>
        <w:t>h</w:t>
      </w:r>
      <w:r w:rsidRPr="00390445">
        <w:rPr>
          <w:rFonts w:asciiTheme="minorHAnsi" w:hAnsiTheme="minorHAnsi" w:cstheme="minorHAnsi"/>
        </w:rPr>
        <w:t xml:space="preserve">e </w:t>
      </w:r>
      <w:r w:rsidRPr="00390445">
        <w:rPr>
          <w:rFonts w:asciiTheme="minorHAnsi" w:hAnsiTheme="minorHAnsi" w:cstheme="minorHAnsi"/>
          <w:spacing w:val="3"/>
        </w:rPr>
        <w:t>c</w:t>
      </w:r>
      <w:r w:rsidRPr="00390445">
        <w:rPr>
          <w:rFonts w:asciiTheme="minorHAnsi" w:hAnsiTheme="minorHAnsi" w:cstheme="minorHAnsi"/>
        </w:rPr>
        <w:t>ou</w:t>
      </w:r>
      <w:r w:rsidRPr="00390445">
        <w:rPr>
          <w:rFonts w:asciiTheme="minorHAnsi" w:hAnsiTheme="minorHAnsi" w:cstheme="minorHAnsi"/>
          <w:spacing w:val="-1"/>
        </w:rPr>
        <w:t>rs</w:t>
      </w:r>
      <w:r w:rsidRPr="00390445">
        <w:rPr>
          <w:rFonts w:asciiTheme="minorHAnsi" w:hAnsiTheme="minorHAnsi" w:cstheme="minorHAnsi"/>
          <w:spacing w:val="1"/>
        </w:rPr>
        <w:t>e</w:t>
      </w:r>
      <w:r w:rsidRPr="00390445">
        <w:rPr>
          <w:rFonts w:asciiTheme="minorHAnsi" w:hAnsiTheme="minorHAnsi" w:cstheme="minorHAnsi"/>
          <w:spacing w:val="2"/>
        </w:rPr>
        <w:t>(</w:t>
      </w:r>
      <w:r w:rsidRPr="00390445">
        <w:rPr>
          <w:rFonts w:asciiTheme="minorHAnsi" w:hAnsiTheme="minorHAnsi" w:cstheme="minorHAnsi"/>
          <w:spacing w:val="-1"/>
        </w:rPr>
        <w:t>s</w:t>
      </w:r>
      <w:r w:rsidRPr="00390445">
        <w:rPr>
          <w:rFonts w:asciiTheme="minorHAnsi" w:hAnsiTheme="minorHAnsi" w:cstheme="minorHAnsi"/>
        </w:rPr>
        <w:t>)</w:t>
      </w:r>
      <w:r w:rsidRPr="00390445">
        <w:rPr>
          <w:rFonts w:asciiTheme="minorHAnsi" w:hAnsiTheme="minorHAnsi" w:cstheme="minorHAnsi"/>
          <w:spacing w:val="12"/>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2"/>
        </w:rPr>
        <w:t xml:space="preserve"> </w:t>
      </w:r>
      <w:r w:rsidRPr="00390445">
        <w:rPr>
          <w:rFonts w:asciiTheme="minorHAnsi" w:hAnsiTheme="minorHAnsi" w:cstheme="minorHAnsi"/>
        </w:rPr>
        <w:t>p</w:t>
      </w:r>
      <w:r w:rsidRPr="00390445">
        <w:rPr>
          <w:rFonts w:asciiTheme="minorHAnsi" w:hAnsiTheme="minorHAnsi" w:cstheme="minorHAnsi"/>
          <w:spacing w:val="1"/>
        </w:rPr>
        <w:t>e</w:t>
      </w:r>
      <w:r w:rsidRPr="00390445">
        <w:rPr>
          <w:rFonts w:asciiTheme="minorHAnsi" w:hAnsiTheme="minorHAnsi" w:cstheme="minorHAnsi"/>
          <w:spacing w:val="-1"/>
        </w:rPr>
        <w:t>r</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spacing w:val="-2"/>
        </w:rPr>
        <w:t>n</w:t>
      </w:r>
      <w:r w:rsidRPr="00390445">
        <w:rPr>
          <w:rFonts w:asciiTheme="minorHAnsi" w:hAnsiTheme="minorHAnsi" w:cstheme="minorHAnsi"/>
          <w:spacing w:val="1"/>
        </w:rPr>
        <w:t>c</w:t>
      </w:r>
      <w:r w:rsidRPr="00390445">
        <w:rPr>
          <w:rFonts w:asciiTheme="minorHAnsi" w:hAnsiTheme="minorHAnsi" w:cstheme="minorHAnsi"/>
        </w:rPr>
        <w:t>e</w:t>
      </w:r>
      <w:r w:rsidRPr="00390445">
        <w:rPr>
          <w:rFonts w:asciiTheme="minorHAnsi" w:hAnsiTheme="minorHAnsi" w:cstheme="minorHAnsi"/>
          <w:spacing w:val="20"/>
        </w:rPr>
        <w:t xml:space="preserve"> </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un</w:t>
      </w:r>
      <w:r w:rsidRPr="00390445">
        <w:rPr>
          <w:rFonts w:asciiTheme="minorHAnsi" w:hAnsiTheme="minorHAnsi" w:cstheme="minorHAnsi"/>
          <w:spacing w:val="-2"/>
        </w:rPr>
        <w:t>d</w:t>
      </w:r>
      <w:r w:rsidRPr="00390445">
        <w:rPr>
          <w:rFonts w:asciiTheme="minorHAnsi" w:hAnsiTheme="minorHAnsi" w:cstheme="minorHAnsi"/>
          <w:spacing w:val="1"/>
        </w:rPr>
        <w:t>e</w:t>
      </w:r>
      <w:r w:rsidRPr="00390445">
        <w:rPr>
          <w:rFonts w:asciiTheme="minorHAnsi" w:hAnsiTheme="minorHAnsi" w:cstheme="minorHAnsi"/>
          <w:spacing w:val="-8"/>
        </w:rPr>
        <w:t>r</w:t>
      </w:r>
      <w:r w:rsidRPr="00390445">
        <w:rPr>
          <w:rFonts w:asciiTheme="minorHAnsi" w:hAnsiTheme="minorHAnsi" w:cstheme="minorHAnsi"/>
        </w:rPr>
        <w:t>,</w:t>
      </w:r>
      <w:r w:rsidRPr="00390445">
        <w:rPr>
          <w:rFonts w:asciiTheme="minorHAnsi" w:hAnsiTheme="minorHAnsi" w:cstheme="minorHAnsi"/>
          <w:spacing w:val="14"/>
        </w:rPr>
        <w:t xml:space="preserve"> </w:t>
      </w:r>
      <w:r w:rsidRPr="00390445">
        <w:rPr>
          <w:rFonts w:asciiTheme="minorHAnsi" w:hAnsiTheme="minorHAnsi" w:cstheme="minorHAnsi"/>
          <w:spacing w:val="1"/>
        </w:rPr>
        <w:t>sa</w:t>
      </w:r>
      <w:r w:rsidRPr="00390445">
        <w:rPr>
          <w:rFonts w:asciiTheme="minorHAnsi" w:hAnsiTheme="minorHAnsi" w:cstheme="minorHAnsi"/>
          <w:spacing w:val="-2"/>
        </w:rPr>
        <w:t>v</w:t>
      </w:r>
      <w:r w:rsidRPr="00390445">
        <w:rPr>
          <w:rFonts w:asciiTheme="minorHAnsi" w:hAnsiTheme="minorHAnsi" w:cstheme="minorHAnsi"/>
        </w:rPr>
        <w:t>e</w:t>
      </w:r>
      <w:r w:rsidRPr="00390445">
        <w:rPr>
          <w:rFonts w:asciiTheme="minorHAnsi" w:hAnsiTheme="minorHAnsi" w:cstheme="minorHAnsi"/>
          <w:spacing w:val="5"/>
        </w:rPr>
        <w:t xml:space="preserve"> </w:t>
      </w:r>
      <w:r w:rsidRPr="00390445">
        <w:rPr>
          <w:rFonts w:asciiTheme="minorHAnsi" w:hAnsiTheme="minorHAnsi" w:cstheme="minorHAnsi"/>
        </w:rPr>
        <w:t>th</w:t>
      </w:r>
      <w:r w:rsidRPr="00390445">
        <w:rPr>
          <w:rFonts w:asciiTheme="minorHAnsi" w:hAnsiTheme="minorHAnsi" w:cstheme="minorHAnsi"/>
          <w:spacing w:val="1"/>
        </w:rPr>
        <w:t>a</w:t>
      </w:r>
      <w:r w:rsidRPr="00390445">
        <w:rPr>
          <w:rFonts w:asciiTheme="minorHAnsi" w:hAnsiTheme="minorHAnsi" w:cstheme="minorHAnsi"/>
        </w:rPr>
        <w:t xml:space="preserve">t </w:t>
      </w:r>
      <w:r w:rsidRPr="00390445">
        <w:rPr>
          <w:rFonts w:asciiTheme="minorHAnsi" w:hAnsiTheme="minorHAnsi" w:cstheme="minorHAnsi"/>
          <w:spacing w:val="1"/>
        </w:rPr>
        <w:t>w</w:t>
      </w:r>
      <w:r w:rsidRPr="00390445">
        <w:rPr>
          <w:rFonts w:asciiTheme="minorHAnsi" w:hAnsiTheme="minorHAnsi" w:cstheme="minorHAnsi"/>
        </w:rPr>
        <w:t>hi</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7"/>
        </w:rPr>
        <w:t xml:space="preserve"> </w:t>
      </w:r>
      <w:r w:rsidRPr="00390445">
        <w:rPr>
          <w:rFonts w:asciiTheme="minorHAnsi" w:hAnsiTheme="minorHAnsi" w:cstheme="minorHAnsi"/>
          <w:w w:val="102"/>
        </w:rPr>
        <w:t xml:space="preserve">is </w:t>
      </w:r>
      <w:r w:rsidRPr="00390445">
        <w:rPr>
          <w:rFonts w:asciiTheme="minorHAnsi" w:hAnsiTheme="minorHAnsi" w:cstheme="minorHAnsi"/>
        </w:rPr>
        <w:t>in</w:t>
      </w:r>
      <w:r w:rsidRPr="00390445">
        <w:rPr>
          <w:rFonts w:asciiTheme="minorHAnsi" w:hAnsiTheme="minorHAnsi" w:cstheme="minorHAnsi"/>
          <w:spacing w:val="3"/>
        </w:rPr>
        <w:t>c</w:t>
      </w:r>
      <w:r w:rsidRPr="00390445">
        <w:rPr>
          <w:rFonts w:asciiTheme="minorHAnsi" w:hAnsiTheme="minorHAnsi" w:cstheme="minorHAnsi"/>
        </w:rPr>
        <w:t>on</w:t>
      </w:r>
      <w:r w:rsidRPr="00390445">
        <w:rPr>
          <w:rFonts w:asciiTheme="minorHAnsi" w:hAnsiTheme="minorHAnsi" w:cstheme="minorHAnsi"/>
          <w:spacing w:val="-4"/>
        </w:rPr>
        <w:t>s</w:t>
      </w:r>
      <w:r w:rsidRPr="00390445">
        <w:rPr>
          <w:rFonts w:asciiTheme="minorHAnsi" w:hAnsiTheme="minorHAnsi" w:cstheme="minorHAnsi"/>
          <w:spacing w:val="3"/>
        </w:rPr>
        <w:t>e</w:t>
      </w:r>
      <w:r w:rsidRPr="00390445">
        <w:rPr>
          <w:rFonts w:asciiTheme="minorHAnsi" w:hAnsiTheme="minorHAnsi" w:cstheme="minorHAnsi"/>
        </w:rPr>
        <w:t>qu</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3"/>
        </w:rPr>
        <w:t>t</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30"/>
        </w:rPr>
        <w:t xml:space="preserve"> </w:t>
      </w:r>
      <w:r w:rsidRPr="00390445">
        <w:rPr>
          <w:rFonts w:asciiTheme="minorHAnsi" w:hAnsiTheme="minorHAnsi" w:cstheme="minorHAnsi"/>
        </w:rPr>
        <w:t>or</w:t>
      </w:r>
      <w:r w:rsidRPr="00390445">
        <w:rPr>
          <w:rFonts w:asciiTheme="minorHAnsi" w:hAnsiTheme="minorHAnsi" w:cstheme="minorHAnsi"/>
          <w:spacing w:val="4"/>
        </w:rPr>
        <w:t xml:space="preserve"> </w:t>
      </w:r>
      <w:r w:rsidRPr="00390445">
        <w:rPr>
          <w:rFonts w:asciiTheme="minorHAnsi" w:hAnsiTheme="minorHAnsi" w:cstheme="minorHAnsi"/>
          <w:w w:val="102"/>
        </w:rPr>
        <w:t>ob</w:t>
      </w:r>
      <w:r w:rsidRPr="00390445">
        <w:rPr>
          <w:rFonts w:asciiTheme="minorHAnsi" w:hAnsiTheme="minorHAnsi" w:cstheme="minorHAnsi"/>
          <w:spacing w:val="-2"/>
          <w:w w:val="102"/>
        </w:rPr>
        <w:t>v</w:t>
      </w:r>
      <w:r w:rsidRPr="00390445">
        <w:rPr>
          <w:rFonts w:asciiTheme="minorHAnsi" w:hAnsiTheme="minorHAnsi" w:cstheme="minorHAnsi"/>
          <w:spacing w:val="2"/>
          <w:w w:val="102"/>
        </w:rPr>
        <w:t>i</w:t>
      </w:r>
      <w:r w:rsidRPr="00390445">
        <w:rPr>
          <w:rFonts w:asciiTheme="minorHAnsi" w:hAnsiTheme="minorHAnsi" w:cstheme="minorHAnsi"/>
          <w:w w:val="102"/>
        </w:rPr>
        <w:t>ou</w:t>
      </w:r>
      <w:r w:rsidRPr="00390445">
        <w:rPr>
          <w:rFonts w:asciiTheme="minorHAnsi" w:hAnsiTheme="minorHAnsi" w:cstheme="minorHAnsi"/>
          <w:spacing w:val="-1"/>
          <w:w w:val="102"/>
        </w:rPr>
        <w:t>s</w:t>
      </w:r>
      <w:r w:rsidRPr="00390445">
        <w:rPr>
          <w:rFonts w:asciiTheme="minorHAnsi" w:hAnsiTheme="minorHAnsi" w:cstheme="minorHAnsi"/>
          <w:w w:val="102"/>
        </w:rPr>
        <w:t>;</w:t>
      </w:r>
    </w:p>
    <w:p w14:paraId="15BCDD94" w14:textId="77777777" w:rsidR="000353BC" w:rsidRPr="00390445" w:rsidRDefault="000353BC" w:rsidP="00390445">
      <w:pPr>
        <w:pStyle w:val="ListParagraph"/>
        <w:numPr>
          <w:ilvl w:val="0"/>
          <w:numId w:val="19"/>
        </w:numPr>
        <w:overflowPunct/>
        <w:autoSpaceDE/>
        <w:autoSpaceDN/>
        <w:adjustRightInd/>
        <w:ind w:left="1080" w:right="90"/>
        <w:textAlignment w:val="auto"/>
        <w:rPr>
          <w:rFonts w:asciiTheme="minorHAnsi" w:hAnsiTheme="minorHAnsi" w:cstheme="minorHAnsi"/>
        </w:rPr>
      </w:pP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1"/>
        </w:rPr>
        <w:t>r</w:t>
      </w:r>
      <w:r w:rsidRPr="00390445">
        <w:rPr>
          <w:rFonts w:asciiTheme="minorHAnsi" w:hAnsiTheme="minorHAnsi" w:cstheme="minorHAnsi"/>
          <w:spacing w:val="3"/>
        </w:rPr>
        <w:t>e</w:t>
      </w:r>
      <w:r w:rsidRPr="00390445">
        <w:rPr>
          <w:rFonts w:asciiTheme="minorHAnsi" w:hAnsiTheme="minorHAnsi" w:cstheme="minorHAnsi"/>
          <w:spacing w:val="1"/>
        </w:rPr>
        <w:t>a</w:t>
      </w:r>
      <w:r w:rsidRPr="00390445">
        <w:rPr>
          <w:rFonts w:asciiTheme="minorHAnsi" w:hAnsiTheme="minorHAnsi" w:cstheme="minorHAnsi"/>
        </w:rPr>
        <w:t>dy</w:t>
      </w:r>
      <w:r w:rsidRPr="00390445">
        <w:rPr>
          <w:rFonts w:asciiTheme="minorHAnsi" w:hAnsiTheme="minorHAnsi" w:cstheme="minorHAnsi"/>
          <w:spacing w:val="18"/>
        </w:rPr>
        <w:t xml:space="preserve"> </w:t>
      </w:r>
      <w:r w:rsidRPr="00390445">
        <w:rPr>
          <w:rFonts w:asciiTheme="minorHAnsi" w:hAnsiTheme="minorHAnsi" w:cstheme="minorHAnsi"/>
          <w:spacing w:val="2"/>
        </w:rPr>
        <w:t>i</w:t>
      </w:r>
      <w:r w:rsidRPr="00390445">
        <w:rPr>
          <w:rFonts w:asciiTheme="minorHAnsi" w:hAnsiTheme="minorHAnsi" w:cstheme="minorHAnsi"/>
        </w:rPr>
        <w:t>n</w:t>
      </w:r>
      <w:r w:rsidRPr="00390445">
        <w:rPr>
          <w:rFonts w:asciiTheme="minorHAnsi" w:hAnsiTheme="minorHAnsi" w:cstheme="minorHAnsi"/>
          <w:spacing w:val="1"/>
        </w:rPr>
        <w:t xml:space="preserve"> </w:t>
      </w:r>
      <w:r w:rsidRPr="00390445">
        <w:rPr>
          <w:rFonts w:asciiTheme="minorHAnsi" w:hAnsiTheme="minorHAnsi" w:cstheme="minorHAnsi"/>
        </w:rPr>
        <w:t>i</w:t>
      </w:r>
      <w:r w:rsidRPr="00390445">
        <w:rPr>
          <w:rFonts w:asciiTheme="minorHAnsi" w:hAnsiTheme="minorHAnsi" w:cstheme="minorHAnsi"/>
          <w:spacing w:val="2"/>
        </w:rPr>
        <w:t>t</w:t>
      </w:r>
      <w:r w:rsidRPr="00390445">
        <w:rPr>
          <w:rFonts w:asciiTheme="minorHAnsi" w:hAnsiTheme="minorHAnsi" w:cstheme="minorHAnsi"/>
        </w:rPr>
        <w:t>s po</w:t>
      </w:r>
      <w:r w:rsidRPr="00390445">
        <w:rPr>
          <w:rFonts w:asciiTheme="minorHAnsi" w:hAnsiTheme="minorHAnsi" w:cstheme="minorHAnsi"/>
          <w:spacing w:val="-1"/>
        </w:rPr>
        <w:t>ss</w:t>
      </w:r>
      <w:r w:rsidRPr="00390445">
        <w:rPr>
          <w:rFonts w:asciiTheme="minorHAnsi" w:hAnsiTheme="minorHAnsi" w:cstheme="minorHAnsi"/>
          <w:spacing w:val="1"/>
        </w:rPr>
        <w:t>ess</w:t>
      </w:r>
      <w:r w:rsidRPr="00390445">
        <w:rPr>
          <w:rFonts w:asciiTheme="minorHAnsi" w:hAnsiTheme="minorHAnsi" w:cstheme="minorHAnsi"/>
        </w:rPr>
        <w:t>ion</w:t>
      </w:r>
      <w:r w:rsidRPr="00390445">
        <w:rPr>
          <w:rFonts w:asciiTheme="minorHAnsi" w:hAnsiTheme="minorHAnsi" w:cstheme="minorHAnsi"/>
          <w:spacing w:val="16"/>
        </w:rPr>
        <w:t xml:space="preserve"> </w:t>
      </w:r>
      <w:r w:rsidRPr="00390445">
        <w:rPr>
          <w:rFonts w:asciiTheme="minorHAnsi" w:hAnsiTheme="minorHAnsi" w:cstheme="minorHAnsi"/>
          <w:spacing w:val="-2"/>
        </w:rPr>
        <w:t>o</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3"/>
        </w:rPr>
        <w:t xml:space="preserve"> </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1"/>
        </w:rPr>
        <w:t>a</w:t>
      </w:r>
      <w:r w:rsidRPr="00390445">
        <w:rPr>
          <w:rFonts w:asciiTheme="minorHAnsi" w:hAnsiTheme="minorHAnsi" w:cstheme="minorHAnsi"/>
        </w:rPr>
        <w:t>n</w:t>
      </w:r>
      <w:r w:rsidRPr="00390445">
        <w:rPr>
          <w:rFonts w:asciiTheme="minorHAnsi" w:hAnsiTheme="minorHAnsi" w:cstheme="minorHAnsi"/>
          <w:spacing w:val="3"/>
        </w:rPr>
        <w:t xml:space="preserve"> </w:t>
      </w:r>
      <w:r w:rsidRPr="00390445">
        <w:rPr>
          <w:rFonts w:asciiTheme="minorHAnsi" w:hAnsiTheme="minorHAnsi" w:cstheme="minorHAnsi"/>
          <w:spacing w:val="1"/>
        </w:rPr>
        <w:t>a</w:t>
      </w:r>
      <w:r w:rsidRPr="00390445">
        <w:rPr>
          <w:rFonts w:asciiTheme="minorHAnsi" w:hAnsiTheme="minorHAnsi" w:cstheme="minorHAnsi"/>
        </w:rPr>
        <w:t>s a</w:t>
      </w:r>
      <w:r w:rsidRPr="00390445">
        <w:rPr>
          <w:rFonts w:asciiTheme="minorHAnsi" w:hAnsiTheme="minorHAnsi" w:cstheme="minorHAnsi"/>
          <w:spacing w:val="2"/>
        </w:rPr>
        <w:t xml:space="preserve"> </w:t>
      </w:r>
      <w:r w:rsidRPr="00390445">
        <w:rPr>
          <w:rFonts w:asciiTheme="minorHAnsi" w:hAnsiTheme="minorHAnsi" w:cstheme="minorHAnsi"/>
          <w:spacing w:val="-3"/>
        </w:rPr>
        <w:t>r</w:t>
      </w:r>
      <w:r w:rsidRPr="00390445">
        <w:rPr>
          <w:rFonts w:asciiTheme="minorHAnsi" w:hAnsiTheme="minorHAnsi" w:cstheme="minorHAnsi"/>
          <w:spacing w:val="1"/>
        </w:rPr>
        <w:t>es</w:t>
      </w:r>
      <w:r w:rsidRPr="00390445">
        <w:rPr>
          <w:rFonts w:asciiTheme="minorHAnsi" w:hAnsiTheme="minorHAnsi" w:cstheme="minorHAnsi"/>
        </w:rPr>
        <w:t>ult</w:t>
      </w:r>
      <w:r w:rsidRPr="00390445">
        <w:rPr>
          <w:rFonts w:asciiTheme="minorHAnsi" w:hAnsiTheme="minorHAnsi" w:cstheme="minorHAnsi"/>
          <w:spacing w:val="7"/>
        </w:rPr>
        <w:t xml:space="preserve"> </w:t>
      </w:r>
      <w:r w:rsidRPr="00390445">
        <w:rPr>
          <w:rFonts w:asciiTheme="minorHAnsi" w:hAnsiTheme="minorHAnsi" w:cstheme="minorHAnsi"/>
          <w:spacing w:val="-2"/>
        </w:rPr>
        <w:t>o</w:t>
      </w:r>
      <w:r w:rsidRPr="00390445">
        <w:rPr>
          <w:rFonts w:asciiTheme="minorHAnsi" w:hAnsiTheme="minorHAnsi" w:cstheme="minorHAnsi"/>
        </w:rPr>
        <w:t>f a</w:t>
      </w:r>
      <w:r w:rsidRPr="00390445">
        <w:rPr>
          <w:rFonts w:asciiTheme="minorHAnsi" w:hAnsiTheme="minorHAnsi" w:cstheme="minorHAnsi"/>
          <w:spacing w:val="2"/>
        </w:rPr>
        <w:t xml:space="preserve"> </w:t>
      </w:r>
      <w:r w:rsidRPr="00390445">
        <w:rPr>
          <w:rFonts w:asciiTheme="minorHAnsi" w:hAnsiTheme="minorHAnsi" w:cstheme="minorHAnsi"/>
        </w:rPr>
        <w:t>b</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1"/>
        </w:rPr>
        <w:t>ac</w:t>
      </w:r>
      <w:r w:rsidRPr="00390445">
        <w:rPr>
          <w:rFonts w:asciiTheme="minorHAnsi" w:hAnsiTheme="minorHAnsi" w:cstheme="minorHAnsi"/>
        </w:rPr>
        <w:t>h</w:t>
      </w:r>
      <w:r w:rsidRPr="00390445">
        <w:rPr>
          <w:rFonts w:asciiTheme="minorHAnsi" w:hAnsiTheme="minorHAnsi" w:cstheme="minorHAnsi"/>
          <w:spacing w:val="9"/>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3"/>
        </w:rPr>
        <w:t xml:space="preserve"> </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3"/>
        </w:rPr>
        <w:t>i</w:t>
      </w:r>
      <w:r w:rsidRPr="00390445">
        <w:rPr>
          <w:rFonts w:asciiTheme="minorHAnsi" w:hAnsiTheme="minorHAnsi" w:cstheme="minorHAnsi"/>
        </w:rPr>
        <w:t>s</w:t>
      </w:r>
      <w:r w:rsidRPr="00390445">
        <w:rPr>
          <w:rFonts w:asciiTheme="minorHAnsi" w:hAnsiTheme="minorHAnsi" w:cstheme="minorHAnsi"/>
          <w:spacing w:val="3"/>
        </w:rPr>
        <w:t xml:space="preserve"> </w:t>
      </w:r>
      <w:r w:rsidRPr="00390445">
        <w:rPr>
          <w:rFonts w:asciiTheme="minorHAnsi" w:hAnsiTheme="minorHAnsi" w:cstheme="minorHAnsi"/>
          <w:spacing w:val="1"/>
        </w:rPr>
        <w:t>c</w:t>
      </w:r>
      <w:r w:rsidRPr="00390445">
        <w:rPr>
          <w:rFonts w:asciiTheme="minorHAnsi" w:hAnsiTheme="minorHAnsi" w:cstheme="minorHAnsi"/>
          <w:spacing w:val="2"/>
        </w:rPr>
        <w:t>l</w:t>
      </w:r>
      <w:r w:rsidRPr="00390445">
        <w:rPr>
          <w:rFonts w:asciiTheme="minorHAnsi" w:hAnsiTheme="minorHAnsi" w:cstheme="minorHAnsi"/>
          <w:spacing w:val="1"/>
        </w:rPr>
        <w:t>a</w:t>
      </w:r>
      <w:r w:rsidRPr="00390445">
        <w:rPr>
          <w:rFonts w:asciiTheme="minorHAnsi" w:hAnsiTheme="minorHAnsi" w:cstheme="minorHAnsi"/>
        </w:rPr>
        <w:t>u</w:t>
      </w:r>
      <w:r w:rsidRPr="00390445">
        <w:rPr>
          <w:rFonts w:asciiTheme="minorHAnsi" w:hAnsiTheme="minorHAnsi" w:cstheme="minorHAnsi"/>
          <w:spacing w:val="-1"/>
        </w:rPr>
        <w:t>s</w:t>
      </w:r>
      <w:r w:rsidRPr="00390445">
        <w:rPr>
          <w:rFonts w:asciiTheme="minorHAnsi" w:hAnsiTheme="minorHAnsi" w:cstheme="minorHAnsi"/>
          <w:spacing w:val="1"/>
        </w:rPr>
        <w:t>e</w:t>
      </w:r>
      <w:r w:rsidRPr="00390445">
        <w:rPr>
          <w:rFonts w:asciiTheme="minorHAnsi" w:hAnsiTheme="minorHAnsi" w:cstheme="minorHAnsi"/>
        </w:rPr>
        <w:t>;</w:t>
      </w:r>
      <w:r w:rsidRPr="00390445">
        <w:rPr>
          <w:rFonts w:asciiTheme="minorHAnsi" w:hAnsiTheme="minorHAnsi" w:cstheme="minorHAnsi"/>
          <w:spacing w:val="10"/>
        </w:rPr>
        <w:t xml:space="preserve"> </w:t>
      </w:r>
      <w:r w:rsidRPr="00390445">
        <w:rPr>
          <w:rFonts w:asciiTheme="minorHAnsi" w:hAnsiTheme="minorHAnsi" w:cstheme="minorHAnsi"/>
          <w:spacing w:val="-2"/>
        </w:rPr>
        <w:t>o</w:t>
      </w:r>
      <w:r w:rsidRPr="00390445">
        <w:rPr>
          <w:rFonts w:asciiTheme="minorHAnsi" w:hAnsiTheme="minorHAnsi" w:cstheme="minorHAnsi"/>
        </w:rPr>
        <w:t>r</w:t>
      </w:r>
      <w:r w:rsidRPr="00390445">
        <w:rPr>
          <w:rFonts w:asciiTheme="minorHAnsi" w:hAnsiTheme="minorHAnsi" w:cstheme="minorHAnsi"/>
          <w:spacing w:val="3"/>
        </w:rPr>
        <w:t xml:space="preserve"> </w:t>
      </w:r>
      <w:r w:rsidRPr="00390445">
        <w:rPr>
          <w:rFonts w:asciiTheme="minorHAnsi" w:hAnsiTheme="minorHAnsi" w:cstheme="minorHAnsi"/>
        </w:rPr>
        <w:t>in</w:t>
      </w:r>
      <w:r w:rsidRPr="00390445">
        <w:rPr>
          <w:rFonts w:asciiTheme="minorHAnsi" w:hAnsiTheme="minorHAnsi" w:cstheme="minorHAnsi"/>
          <w:spacing w:val="1"/>
        </w:rPr>
        <w:t xml:space="preserve"> </w:t>
      </w:r>
      <w:r w:rsidRPr="00390445">
        <w:rPr>
          <w:rFonts w:asciiTheme="minorHAnsi" w:hAnsiTheme="minorHAnsi" w:cstheme="minorHAnsi"/>
          <w:w w:val="102"/>
        </w:rPr>
        <w:t>t</w:t>
      </w:r>
      <w:r w:rsidRPr="00390445">
        <w:rPr>
          <w:rFonts w:asciiTheme="minorHAnsi" w:hAnsiTheme="minorHAnsi" w:cstheme="minorHAnsi"/>
          <w:spacing w:val="-2"/>
          <w:w w:val="102"/>
        </w:rPr>
        <w:t>h</w:t>
      </w:r>
      <w:r w:rsidRPr="00390445">
        <w:rPr>
          <w:rFonts w:asciiTheme="minorHAnsi" w:hAnsiTheme="minorHAnsi" w:cstheme="minorHAnsi"/>
          <w:w w:val="102"/>
        </w:rPr>
        <w:t xml:space="preserve">e </w:t>
      </w:r>
      <w:r w:rsidRPr="00390445">
        <w:rPr>
          <w:rFonts w:asciiTheme="minorHAnsi" w:hAnsiTheme="minorHAnsi" w:cstheme="minorHAnsi"/>
        </w:rPr>
        <w:t>h</w:t>
      </w:r>
      <w:r w:rsidRPr="00390445">
        <w:rPr>
          <w:rFonts w:asciiTheme="minorHAnsi" w:hAnsiTheme="minorHAnsi" w:cstheme="minorHAnsi"/>
          <w:spacing w:val="1"/>
        </w:rPr>
        <w:t>a</w:t>
      </w:r>
      <w:r w:rsidRPr="00390445">
        <w:rPr>
          <w:rFonts w:asciiTheme="minorHAnsi" w:hAnsiTheme="minorHAnsi" w:cstheme="minorHAnsi"/>
        </w:rPr>
        <w:t>nds</w:t>
      </w:r>
      <w:r w:rsidRPr="00390445">
        <w:rPr>
          <w:rFonts w:asciiTheme="minorHAnsi" w:hAnsiTheme="minorHAnsi" w:cstheme="minorHAnsi"/>
          <w:spacing w:val="11"/>
        </w:rPr>
        <w:t xml:space="preserve"> </w:t>
      </w:r>
      <w:r w:rsidRPr="00390445">
        <w:rPr>
          <w:rFonts w:asciiTheme="minorHAnsi" w:hAnsiTheme="minorHAnsi" w:cstheme="minorHAnsi"/>
        </w:rPr>
        <w:t>of</w:t>
      </w:r>
      <w:r w:rsidRPr="00390445">
        <w:rPr>
          <w:rFonts w:asciiTheme="minorHAnsi" w:hAnsiTheme="minorHAnsi" w:cstheme="minorHAnsi"/>
          <w:spacing w:val="6"/>
        </w:rPr>
        <w:t xml:space="preserve"> </w:t>
      </w:r>
      <w:r w:rsidRPr="00390445">
        <w:rPr>
          <w:rFonts w:asciiTheme="minorHAnsi" w:hAnsiTheme="minorHAnsi" w:cstheme="minorHAnsi"/>
        </w:rPr>
        <w:t>the</w:t>
      </w:r>
      <w:r w:rsidRPr="00390445">
        <w:rPr>
          <w:rFonts w:asciiTheme="minorHAnsi" w:hAnsiTheme="minorHAnsi" w:cstheme="minorHAnsi"/>
          <w:spacing w:val="8"/>
        </w:rPr>
        <w:t xml:space="preserve"> </w:t>
      </w:r>
      <w:r w:rsidRPr="00390445">
        <w:rPr>
          <w:rFonts w:asciiTheme="minorHAnsi" w:hAnsiTheme="minorHAnsi" w:cstheme="minorHAnsi"/>
        </w:rPr>
        <w:t>pub</w:t>
      </w:r>
      <w:r w:rsidRPr="00390445">
        <w:rPr>
          <w:rFonts w:asciiTheme="minorHAnsi" w:hAnsiTheme="minorHAnsi" w:cstheme="minorHAnsi"/>
          <w:spacing w:val="-3"/>
        </w:rPr>
        <w:t>l</w:t>
      </w:r>
      <w:r w:rsidRPr="00390445">
        <w:rPr>
          <w:rFonts w:asciiTheme="minorHAnsi" w:hAnsiTheme="minorHAnsi" w:cstheme="minorHAnsi"/>
          <w:spacing w:val="2"/>
        </w:rPr>
        <w:t>i</w:t>
      </w:r>
      <w:r w:rsidRPr="00390445">
        <w:rPr>
          <w:rFonts w:asciiTheme="minorHAnsi" w:hAnsiTheme="minorHAnsi" w:cstheme="minorHAnsi"/>
        </w:rPr>
        <w:t>c</w:t>
      </w:r>
      <w:r w:rsidRPr="00390445">
        <w:rPr>
          <w:rFonts w:asciiTheme="minorHAnsi" w:hAnsiTheme="minorHAnsi" w:cstheme="minorHAnsi"/>
          <w:spacing w:val="14"/>
        </w:rPr>
        <w:t xml:space="preserve"> </w:t>
      </w:r>
      <w:r w:rsidRPr="00390445">
        <w:rPr>
          <w:rFonts w:asciiTheme="minorHAnsi" w:hAnsiTheme="minorHAnsi" w:cstheme="minorHAnsi"/>
        </w:rPr>
        <w:t>ot</w:t>
      </w:r>
      <w:r w:rsidRPr="00390445">
        <w:rPr>
          <w:rFonts w:asciiTheme="minorHAnsi" w:hAnsiTheme="minorHAnsi" w:cstheme="minorHAnsi"/>
          <w:spacing w:val="-2"/>
        </w:rPr>
        <w: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9"/>
        </w:rPr>
        <w:t xml:space="preserve"> </w:t>
      </w:r>
      <w:r w:rsidRPr="00390445">
        <w:rPr>
          <w:rFonts w:asciiTheme="minorHAnsi" w:hAnsiTheme="minorHAnsi" w:cstheme="minorHAnsi"/>
        </w:rPr>
        <w:t>th</w:t>
      </w:r>
      <w:r w:rsidRPr="00390445">
        <w:rPr>
          <w:rFonts w:asciiTheme="minorHAnsi" w:hAnsiTheme="minorHAnsi" w:cstheme="minorHAnsi"/>
          <w:spacing w:val="1"/>
        </w:rPr>
        <w:t>a</w:t>
      </w:r>
      <w:r w:rsidRPr="00390445">
        <w:rPr>
          <w:rFonts w:asciiTheme="minorHAnsi" w:hAnsiTheme="minorHAnsi" w:cstheme="minorHAnsi"/>
        </w:rPr>
        <w:t>n</w:t>
      </w:r>
      <w:r w:rsidRPr="00390445">
        <w:rPr>
          <w:rFonts w:asciiTheme="minorHAnsi" w:hAnsiTheme="minorHAnsi" w:cstheme="minorHAnsi"/>
          <w:spacing w:val="11"/>
        </w:rPr>
        <w:t xml:space="preserve"> </w:t>
      </w:r>
      <w:r w:rsidRPr="00390445">
        <w:rPr>
          <w:rFonts w:asciiTheme="minorHAnsi" w:hAnsiTheme="minorHAnsi" w:cstheme="minorHAnsi"/>
          <w:spacing w:val="-2"/>
        </w:rPr>
        <w:t>a</w:t>
      </w:r>
      <w:r w:rsidRPr="00390445">
        <w:rPr>
          <w:rFonts w:asciiTheme="minorHAnsi" w:hAnsiTheme="minorHAnsi" w:cstheme="minorHAnsi"/>
        </w:rPr>
        <w:t>s</w:t>
      </w:r>
      <w:r w:rsidRPr="00390445">
        <w:rPr>
          <w:rFonts w:asciiTheme="minorHAnsi" w:hAnsiTheme="minorHAnsi" w:cstheme="minorHAnsi"/>
          <w:spacing w:val="5"/>
        </w:rPr>
        <w:t xml:space="preserve"> </w:t>
      </w:r>
      <w:r w:rsidRPr="00390445">
        <w:rPr>
          <w:rFonts w:asciiTheme="minorHAnsi" w:hAnsiTheme="minorHAnsi" w:cstheme="minorHAnsi"/>
        </w:rPr>
        <w:t>a</w:t>
      </w:r>
      <w:r w:rsidRPr="00390445">
        <w:rPr>
          <w:rFonts w:asciiTheme="minorHAnsi" w:hAnsiTheme="minorHAnsi" w:cstheme="minorHAnsi"/>
          <w:spacing w:val="5"/>
        </w:rPr>
        <w:t xml:space="preserve"> </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2"/>
        </w:rPr>
        <w:t>l</w:t>
      </w:r>
      <w:r w:rsidRPr="00390445">
        <w:rPr>
          <w:rFonts w:asciiTheme="minorHAnsi" w:hAnsiTheme="minorHAnsi" w:cstheme="minorHAnsi"/>
        </w:rPr>
        <w:t>t</w:t>
      </w:r>
      <w:r w:rsidRPr="00390445">
        <w:rPr>
          <w:rFonts w:asciiTheme="minorHAnsi" w:hAnsiTheme="minorHAnsi" w:cstheme="minorHAnsi"/>
          <w:spacing w:val="10"/>
        </w:rPr>
        <w:t xml:space="preserve"> </w:t>
      </w:r>
      <w:r w:rsidRPr="00390445">
        <w:rPr>
          <w:rFonts w:asciiTheme="minorHAnsi" w:hAnsiTheme="minorHAnsi" w:cstheme="minorHAnsi"/>
        </w:rPr>
        <w:t>of</w:t>
      </w:r>
      <w:r w:rsidRPr="00390445">
        <w:rPr>
          <w:rFonts w:asciiTheme="minorHAnsi" w:hAnsiTheme="minorHAnsi" w:cstheme="minorHAnsi"/>
          <w:spacing w:val="6"/>
        </w:rPr>
        <w:t xml:space="preserve"> </w:t>
      </w:r>
      <w:r w:rsidRPr="00390445">
        <w:rPr>
          <w:rFonts w:asciiTheme="minorHAnsi" w:hAnsiTheme="minorHAnsi" w:cstheme="minorHAnsi"/>
        </w:rPr>
        <w:t>a</w:t>
      </w:r>
      <w:r w:rsidRPr="00390445">
        <w:rPr>
          <w:rFonts w:asciiTheme="minorHAnsi" w:hAnsiTheme="minorHAnsi" w:cstheme="minorHAnsi"/>
          <w:spacing w:val="5"/>
        </w:rPr>
        <w:t xml:space="preserve"> </w:t>
      </w:r>
      <w:r w:rsidRPr="00390445">
        <w:rPr>
          <w:rFonts w:asciiTheme="minorHAnsi" w:hAnsiTheme="minorHAnsi" w:cstheme="minorHAnsi"/>
        </w:rPr>
        <w:t>b</w:t>
      </w:r>
      <w:r w:rsidRPr="00390445">
        <w:rPr>
          <w:rFonts w:asciiTheme="minorHAnsi" w:hAnsiTheme="minorHAnsi" w:cstheme="minorHAnsi"/>
          <w:spacing w:val="-3"/>
        </w:rPr>
        <w:t>r</w:t>
      </w:r>
      <w:r w:rsidRPr="00390445">
        <w:rPr>
          <w:rFonts w:asciiTheme="minorHAnsi" w:hAnsiTheme="minorHAnsi" w:cstheme="minorHAnsi"/>
          <w:spacing w:val="1"/>
        </w:rPr>
        <w:t>ea</w:t>
      </w:r>
      <w:r w:rsidRPr="00390445">
        <w:rPr>
          <w:rFonts w:asciiTheme="minorHAnsi" w:hAnsiTheme="minorHAnsi" w:cstheme="minorHAnsi"/>
          <w:spacing w:val="-2"/>
        </w:rPr>
        <w:t>c</w:t>
      </w:r>
      <w:r w:rsidRPr="00390445">
        <w:rPr>
          <w:rFonts w:asciiTheme="minorHAnsi" w:hAnsiTheme="minorHAnsi" w:cstheme="minorHAnsi"/>
        </w:rPr>
        <w:t>h</w:t>
      </w:r>
      <w:r w:rsidRPr="00390445">
        <w:rPr>
          <w:rFonts w:asciiTheme="minorHAnsi" w:hAnsiTheme="minorHAnsi" w:cstheme="minorHAnsi"/>
          <w:spacing w:val="15"/>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8"/>
        </w:rPr>
        <w:t xml:space="preserve"> </w:t>
      </w:r>
      <w:r w:rsidRPr="00390445">
        <w:rPr>
          <w:rFonts w:asciiTheme="minorHAnsi" w:hAnsiTheme="minorHAnsi" w:cstheme="minorHAnsi"/>
        </w:rPr>
        <w:t>this</w:t>
      </w:r>
      <w:r w:rsidRPr="00390445">
        <w:rPr>
          <w:rFonts w:asciiTheme="minorHAnsi" w:hAnsiTheme="minorHAnsi" w:cstheme="minorHAnsi"/>
          <w:spacing w:val="7"/>
        </w:rPr>
        <w:t xml:space="preserve"> </w:t>
      </w:r>
      <w:r w:rsidRPr="00390445">
        <w:rPr>
          <w:rFonts w:asciiTheme="minorHAnsi" w:hAnsiTheme="minorHAnsi" w:cstheme="minorHAnsi"/>
          <w:spacing w:val="1"/>
          <w:w w:val="102"/>
        </w:rPr>
        <w:t>c</w:t>
      </w:r>
      <w:r w:rsidRPr="00390445">
        <w:rPr>
          <w:rFonts w:asciiTheme="minorHAnsi" w:hAnsiTheme="minorHAnsi" w:cstheme="minorHAnsi"/>
          <w:spacing w:val="-3"/>
          <w:w w:val="102"/>
        </w:rPr>
        <w:t>l</w:t>
      </w:r>
      <w:r w:rsidRPr="00390445">
        <w:rPr>
          <w:rFonts w:asciiTheme="minorHAnsi" w:hAnsiTheme="minorHAnsi" w:cstheme="minorHAnsi"/>
          <w:spacing w:val="3"/>
          <w:w w:val="102"/>
        </w:rPr>
        <w:t>a</w:t>
      </w:r>
      <w:r w:rsidRPr="00390445">
        <w:rPr>
          <w:rFonts w:asciiTheme="minorHAnsi" w:hAnsiTheme="minorHAnsi" w:cstheme="minorHAnsi"/>
          <w:w w:val="102"/>
        </w:rPr>
        <w:t>u</w:t>
      </w:r>
      <w:r w:rsidRPr="00390445">
        <w:rPr>
          <w:rFonts w:asciiTheme="minorHAnsi" w:hAnsiTheme="minorHAnsi" w:cstheme="minorHAnsi"/>
          <w:spacing w:val="-1"/>
          <w:w w:val="102"/>
        </w:rPr>
        <w:t>s</w:t>
      </w:r>
      <w:r w:rsidRPr="00390445">
        <w:rPr>
          <w:rFonts w:asciiTheme="minorHAnsi" w:hAnsiTheme="minorHAnsi" w:cstheme="minorHAnsi"/>
          <w:spacing w:val="1"/>
          <w:w w:val="102"/>
        </w:rPr>
        <w:t>e</w:t>
      </w:r>
      <w:r w:rsidRPr="00390445">
        <w:rPr>
          <w:rFonts w:asciiTheme="minorHAnsi" w:hAnsiTheme="minorHAnsi" w:cstheme="minorHAnsi"/>
          <w:w w:val="102"/>
        </w:rPr>
        <w:t>.</w:t>
      </w:r>
    </w:p>
    <w:p w14:paraId="098D21C7" w14:textId="117421B2" w:rsidR="000353BC" w:rsidRPr="00390445" w:rsidRDefault="000353BC" w:rsidP="00390445">
      <w:pPr>
        <w:pStyle w:val="ListParagraph"/>
        <w:numPr>
          <w:ilvl w:val="0"/>
          <w:numId w:val="19"/>
        </w:numPr>
        <w:overflowPunct/>
        <w:autoSpaceDE/>
        <w:autoSpaceDN/>
        <w:adjustRightInd/>
        <w:ind w:left="1080" w:right="90"/>
        <w:textAlignment w:val="auto"/>
        <w:rPr>
          <w:rFonts w:asciiTheme="minorHAnsi" w:hAnsiTheme="minorHAnsi" w:cstheme="minorHAnsi"/>
        </w:rPr>
      </w:pPr>
      <w:r w:rsidRPr="00390445">
        <w:rPr>
          <w:rFonts w:asciiTheme="minorHAnsi" w:hAnsiTheme="minorHAnsi" w:cstheme="minorHAnsi"/>
          <w:spacing w:val="-1"/>
        </w:rPr>
        <w:t>I</w:t>
      </w:r>
      <w:r w:rsidRPr="00390445">
        <w:rPr>
          <w:rFonts w:asciiTheme="minorHAnsi" w:hAnsiTheme="minorHAnsi" w:cstheme="minorHAnsi"/>
        </w:rPr>
        <w:t>n 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52"/>
        </w:rPr>
        <w:t xml:space="preserve"> </w:t>
      </w:r>
      <w:r w:rsidRPr="00390445">
        <w:rPr>
          <w:rFonts w:asciiTheme="minorHAnsi" w:hAnsiTheme="minorHAnsi" w:cstheme="minorHAnsi"/>
          <w:spacing w:val="1"/>
        </w:rPr>
        <w:t>e</w:t>
      </w:r>
      <w:r w:rsidRPr="00390445">
        <w:rPr>
          <w:rFonts w:asciiTheme="minorHAnsi" w:hAnsiTheme="minorHAnsi" w:cstheme="minorHAnsi"/>
          <w:spacing w:val="-2"/>
        </w:rPr>
        <w:t>v</w:t>
      </w:r>
      <w:r w:rsidRPr="00390445">
        <w:rPr>
          <w:rFonts w:asciiTheme="minorHAnsi" w:hAnsiTheme="minorHAnsi" w:cstheme="minorHAnsi"/>
          <w:spacing w:val="1"/>
        </w:rPr>
        <w:t>e</w:t>
      </w:r>
      <w:r w:rsidRPr="00390445">
        <w:rPr>
          <w:rFonts w:asciiTheme="minorHAnsi" w:hAnsiTheme="minorHAnsi" w:cstheme="minorHAnsi"/>
        </w:rPr>
        <w:t xml:space="preserve">nt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48"/>
        </w:rPr>
        <w:t xml:space="preserve"> </w:t>
      </w:r>
      <w:r w:rsidRPr="00390445">
        <w:rPr>
          <w:rFonts w:asciiTheme="minorHAnsi" w:hAnsiTheme="minorHAnsi" w:cstheme="minorHAnsi"/>
          <w:spacing w:val="1"/>
        </w:rPr>
        <w:t>a</w:t>
      </w:r>
      <w:r w:rsidRPr="00390445">
        <w:rPr>
          <w:rFonts w:asciiTheme="minorHAnsi" w:hAnsiTheme="minorHAnsi" w:cstheme="minorHAnsi"/>
        </w:rPr>
        <w:t>ny</w:t>
      </w:r>
      <w:r w:rsidRPr="00390445">
        <w:rPr>
          <w:rFonts w:asciiTheme="minorHAnsi" w:hAnsiTheme="minorHAnsi" w:cstheme="minorHAnsi"/>
          <w:spacing w:val="50"/>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48"/>
        </w:rPr>
        <w:t xml:space="preserve"> </w:t>
      </w:r>
      <w:r w:rsidRPr="00390445">
        <w:rPr>
          <w:rFonts w:asciiTheme="minorHAnsi" w:hAnsiTheme="minorHAnsi" w:cstheme="minorHAnsi"/>
        </w:rPr>
        <w:t>the</w:t>
      </w:r>
      <w:r w:rsidRPr="00390445">
        <w:rPr>
          <w:rFonts w:asciiTheme="minorHAnsi" w:hAnsiTheme="minorHAnsi" w:cstheme="minorHAnsi"/>
          <w:spacing w:val="52"/>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spacing w:val="1"/>
        </w:rPr>
        <w:t>e</w:t>
      </w:r>
      <w:r w:rsidRPr="00390445">
        <w:rPr>
          <w:rFonts w:asciiTheme="minorHAnsi" w:hAnsiTheme="minorHAnsi" w:cstheme="minorHAnsi"/>
        </w:rPr>
        <w:t>s</w:t>
      </w:r>
      <w:r w:rsidRPr="00390445">
        <w:rPr>
          <w:rFonts w:asciiTheme="minorHAnsi" w:hAnsiTheme="minorHAnsi" w:cstheme="minorHAnsi"/>
          <w:spacing w:val="53"/>
        </w:rPr>
        <w:t xml:space="preserve"> </w:t>
      </w:r>
      <w:r w:rsidRPr="00390445">
        <w:rPr>
          <w:rFonts w:asciiTheme="minorHAnsi" w:hAnsiTheme="minorHAnsi" w:cstheme="minorHAnsi"/>
        </w:rPr>
        <w:t>b</w:t>
      </w:r>
      <w:r w:rsidRPr="00390445">
        <w:rPr>
          <w:rFonts w:asciiTheme="minorHAnsi" w:hAnsiTheme="minorHAnsi" w:cstheme="minorHAnsi"/>
          <w:spacing w:val="-2"/>
        </w:rPr>
        <w:t>e</w:t>
      </w:r>
      <w:r w:rsidRPr="00390445">
        <w:rPr>
          <w:rFonts w:asciiTheme="minorHAnsi" w:hAnsiTheme="minorHAnsi" w:cstheme="minorHAnsi"/>
          <w:spacing w:val="3"/>
        </w:rPr>
        <w:t>c</w:t>
      </w:r>
      <w:r w:rsidRPr="00390445">
        <w:rPr>
          <w:rFonts w:asciiTheme="minorHAnsi" w:hAnsiTheme="minorHAnsi" w:cstheme="minorHAnsi"/>
        </w:rPr>
        <w:t>oming</w:t>
      </w:r>
      <w:r w:rsidRPr="00390445">
        <w:rPr>
          <w:rFonts w:asciiTheme="minorHAnsi" w:hAnsiTheme="minorHAnsi" w:cstheme="minorHAnsi"/>
          <w:spacing w:val="6"/>
        </w:rPr>
        <w:t xml:space="preserve"> </w:t>
      </w:r>
      <w:r w:rsidRPr="00390445">
        <w:rPr>
          <w:rFonts w:asciiTheme="minorHAnsi" w:hAnsiTheme="minorHAnsi" w:cstheme="minorHAnsi"/>
        </w:rPr>
        <w:t>l</w:t>
      </w:r>
      <w:r w:rsidRPr="00390445">
        <w:rPr>
          <w:rFonts w:asciiTheme="minorHAnsi" w:hAnsiTheme="minorHAnsi" w:cstheme="minorHAnsi"/>
          <w:spacing w:val="-2"/>
        </w:rPr>
        <w:t>e</w:t>
      </w:r>
      <w:r w:rsidRPr="00390445">
        <w:rPr>
          <w:rFonts w:asciiTheme="minorHAnsi" w:hAnsiTheme="minorHAnsi" w:cstheme="minorHAnsi"/>
        </w:rPr>
        <w:t>g</w:t>
      </w:r>
      <w:r w:rsidRPr="00390445">
        <w:rPr>
          <w:rFonts w:asciiTheme="minorHAnsi" w:hAnsiTheme="minorHAnsi" w:cstheme="minorHAnsi"/>
          <w:spacing w:val="1"/>
        </w:rPr>
        <w:t>a</w:t>
      </w:r>
      <w:r w:rsidRPr="00390445">
        <w:rPr>
          <w:rFonts w:asciiTheme="minorHAnsi" w:hAnsiTheme="minorHAnsi" w:cstheme="minorHAnsi"/>
        </w:rPr>
        <w:t>lly</w:t>
      </w:r>
      <w:r w:rsidRPr="00390445">
        <w:rPr>
          <w:rFonts w:asciiTheme="minorHAnsi" w:hAnsiTheme="minorHAnsi" w:cstheme="minorHAnsi"/>
          <w:spacing w:val="2"/>
        </w:rPr>
        <w:t xml:space="preserve"> </w:t>
      </w:r>
      <w:r w:rsidR="00390445" w:rsidRPr="00390445">
        <w:rPr>
          <w:rFonts w:asciiTheme="minorHAnsi" w:hAnsiTheme="minorHAnsi" w:cstheme="minorHAnsi"/>
          <w:spacing w:val="1"/>
        </w:rPr>
        <w:t>c</w:t>
      </w:r>
      <w:r w:rsidR="00390445" w:rsidRPr="00390445">
        <w:rPr>
          <w:rFonts w:asciiTheme="minorHAnsi" w:hAnsiTheme="minorHAnsi" w:cstheme="minorHAnsi"/>
        </w:rPr>
        <w:t>omp</w:t>
      </w:r>
      <w:r w:rsidR="00390445" w:rsidRPr="00390445">
        <w:rPr>
          <w:rFonts w:asciiTheme="minorHAnsi" w:hAnsiTheme="minorHAnsi" w:cstheme="minorHAnsi"/>
          <w:spacing w:val="1"/>
        </w:rPr>
        <w:t>e</w:t>
      </w:r>
      <w:r w:rsidR="00390445" w:rsidRPr="00390445">
        <w:rPr>
          <w:rFonts w:asciiTheme="minorHAnsi" w:hAnsiTheme="minorHAnsi" w:cstheme="minorHAnsi"/>
        </w:rPr>
        <w:t>ll</w:t>
      </w:r>
      <w:r w:rsidR="00390445" w:rsidRPr="00390445">
        <w:rPr>
          <w:rFonts w:asciiTheme="minorHAnsi" w:hAnsiTheme="minorHAnsi" w:cstheme="minorHAnsi"/>
          <w:spacing w:val="1"/>
        </w:rPr>
        <w:t>e</w:t>
      </w:r>
      <w:r w:rsidR="00390445" w:rsidRPr="00390445">
        <w:rPr>
          <w:rFonts w:asciiTheme="minorHAnsi" w:hAnsiTheme="minorHAnsi" w:cstheme="minorHAnsi"/>
        </w:rPr>
        <w:t xml:space="preserve">d </w:t>
      </w:r>
      <w:r w:rsidR="00390445" w:rsidRPr="00390445">
        <w:rPr>
          <w:rFonts w:asciiTheme="minorHAnsi" w:hAnsiTheme="minorHAnsi" w:cstheme="minorHAnsi"/>
          <w:spacing w:val="7"/>
        </w:rPr>
        <w:t>to</w:t>
      </w:r>
      <w:r w:rsidRPr="00390445">
        <w:rPr>
          <w:rFonts w:asciiTheme="minorHAnsi" w:hAnsiTheme="minorHAnsi" w:cstheme="minorHAnsi"/>
          <w:spacing w:val="47"/>
        </w:rPr>
        <w:t xml:space="preserve"> </w:t>
      </w:r>
      <w:r w:rsidRPr="00390445">
        <w:rPr>
          <w:rFonts w:asciiTheme="minorHAnsi" w:hAnsiTheme="minorHAnsi" w:cstheme="minorHAnsi"/>
        </w:rPr>
        <w:t>d</w:t>
      </w:r>
      <w:r w:rsidRPr="00390445">
        <w:rPr>
          <w:rFonts w:asciiTheme="minorHAnsi" w:hAnsiTheme="minorHAnsi" w:cstheme="minorHAnsi"/>
          <w:spacing w:val="-3"/>
        </w:rPr>
        <w:t>i</w:t>
      </w:r>
      <w:r w:rsidRPr="00390445">
        <w:rPr>
          <w:rFonts w:asciiTheme="minorHAnsi" w:hAnsiTheme="minorHAnsi" w:cstheme="minorHAnsi"/>
          <w:spacing w:val="1"/>
        </w:rPr>
        <w:t>sc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 xml:space="preserve">e </w:t>
      </w:r>
      <w:r w:rsidRPr="00390445">
        <w:rPr>
          <w:rFonts w:asciiTheme="minorHAnsi" w:hAnsiTheme="minorHAnsi" w:cstheme="minorHAnsi"/>
          <w:spacing w:val="6"/>
        </w:rPr>
        <w:t xml:space="preserve"> </w:t>
      </w:r>
      <w:r w:rsidRPr="00390445">
        <w:rPr>
          <w:rFonts w:asciiTheme="minorHAnsi" w:hAnsiTheme="minorHAnsi" w:cstheme="minorHAnsi"/>
          <w:spacing w:val="1"/>
          <w:w w:val="102"/>
        </w:rPr>
        <w:t>a</w:t>
      </w:r>
      <w:r w:rsidRPr="00390445">
        <w:rPr>
          <w:rFonts w:asciiTheme="minorHAnsi" w:hAnsiTheme="minorHAnsi" w:cstheme="minorHAnsi"/>
          <w:spacing w:val="-2"/>
          <w:w w:val="102"/>
        </w:rPr>
        <w:t>n</w:t>
      </w:r>
      <w:r w:rsidRPr="00390445">
        <w:rPr>
          <w:rFonts w:asciiTheme="minorHAnsi" w:hAnsiTheme="minorHAnsi" w:cstheme="minorHAnsi"/>
          <w:w w:val="102"/>
        </w:rPr>
        <w:t xml:space="preserve">y </w:t>
      </w:r>
      <w:r w:rsidRPr="00390445">
        <w:rPr>
          <w:rFonts w:asciiTheme="minorHAnsi" w:hAnsiTheme="minorHAnsi" w:cstheme="minorHAnsi"/>
          <w:spacing w:val="1"/>
        </w:rPr>
        <w:t>c</w:t>
      </w:r>
      <w:r w:rsidRPr="00390445">
        <w:rPr>
          <w:rFonts w:asciiTheme="minorHAnsi" w:hAnsiTheme="minorHAnsi" w:cstheme="minorHAnsi"/>
        </w:rPr>
        <w:t>on</w:t>
      </w:r>
      <w:r w:rsidRPr="00390445">
        <w:rPr>
          <w:rFonts w:asciiTheme="minorHAnsi" w:hAnsiTheme="minorHAnsi" w:cstheme="minorHAnsi"/>
          <w:spacing w:val="-1"/>
        </w:rPr>
        <w:t>f</w:t>
      </w:r>
      <w:r w:rsidRPr="00390445">
        <w:rPr>
          <w:rFonts w:asciiTheme="minorHAnsi" w:hAnsiTheme="minorHAnsi" w:cstheme="minorHAnsi"/>
          <w:spacing w:val="2"/>
        </w:rPr>
        <w:t>i</w:t>
      </w:r>
      <w:r w:rsidRPr="00390445">
        <w:rPr>
          <w:rFonts w:asciiTheme="minorHAnsi" w:hAnsiTheme="minorHAnsi" w:cstheme="minorHAnsi"/>
        </w:rPr>
        <w:t>d</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3"/>
        </w:rPr>
        <w:t>t</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45"/>
        </w:rPr>
        <w:t xml:space="preserve"> </w:t>
      </w:r>
      <w:r w:rsidRPr="00390445">
        <w:rPr>
          <w:rFonts w:asciiTheme="minorHAnsi" w:hAnsiTheme="minorHAnsi" w:cstheme="minorHAnsi"/>
        </w:rPr>
        <w:t>in</w:t>
      </w:r>
      <w:r w:rsidRPr="00390445">
        <w:rPr>
          <w:rFonts w:asciiTheme="minorHAnsi" w:hAnsiTheme="minorHAnsi" w:cstheme="minorHAnsi"/>
          <w:spacing w:val="-1"/>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rPr>
        <w:t>,</w:t>
      </w:r>
      <w:r w:rsidRPr="00390445">
        <w:rPr>
          <w:rFonts w:asciiTheme="minorHAnsi" w:hAnsiTheme="minorHAnsi" w:cstheme="minorHAnsi"/>
          <w:spacing w:val="48"/>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32"/>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spacing w:val="2"/>
        </w:rPr>
        <w:t>t</w:t>
      </w:r>
      <w:r w:rsidRPr="00390445">
        <w:rPr>
          <w:rFonts w:asciiTheme="minorHAnsi" w:hAnsiTheme="minorHAnsi" w:cstheme="minorHAnsi"/>
        </w:rPr>
        <w:t>y</w:t>
      </w:r>
      <w:r w:rsidRPr="00390445">
        <w:rPr>
          <w:rFonts w:asciiTheme="minorHAnsi" w:hAnsiTheme="minorHAnsi" w:cstheme="minorHAnsi"/>
          <w:spacing w:val="33"/>
        </w:rPr>
        <w:t xml:space="preserve"> </w:t>
      </w:r>
      <w:r w:rsidRPr="00390445">
        <w:rPr>
          <w:rFonts w:asciiTheme="minorHAnsi" w:hAnsiTheme="minorHAnsi" w:cstheme="minorHAnsi"/>
          <w:spacing w:val="-1"/>
        </w:rPr>
        <w:t>s</w:t>
      </w:r>
      <w:r w:rsidRPr="00390445">
        <w:rPr>
          <w:rFonts w:asciiTheme="minorHAnsi" w:hAnsiTheme="minorHAnsi" w:cstheme="minorHAnsi"/>
        </w:rPr>
        <w:t>h</w:t>
      </w:r>
      <w:r w:rsidRPr="00390445">
        <w:rPr>
          <w:rFonts w:asciiTheme="minorHAnsi" w:hAnsiTheme="minorHAnsi" w:cstheme="minorHAnsi"/>
          <w:spacing w:val="3"/>
        </w:rPr>
        <w:t>a</w:t>
      </w:r>
      <w:r w:rsidRPr="00390445">
        <w:rPr>
          <w:rFonts w:asciiTheme="minorHAnsi" w:hAnsiTheme="minorHAnsi" w:cstheme="minorHAnsi"/>
          <w:spacing w:val="-3"/>
        </w:rPr>
        <w:t>l</w:t>
      </w:r>
      <w:r w:rsidRPr="00390445">
        <w:rPr>
          <w:rFonts w:asciiTheme="minorHAnsi" w:hAnsiTheme="minorHAnsi" w:cstheme="minorHAnsi"/>
        </w:rPr>
        <w:t>l</w:t>
      </w:r>
      <w:r w:rsidRPr="00390445">
        <w:rPr>
          <w:rFonts w:asciiTheme="minorHAnsi" w:hAnsiTheme="minorHAnsi" w:cstheme="minorHAnsi"/>
          <w:spacing w:val="34"/>
        </w:rPr>
        <w:t xml:space="preserve"> </w:t>
      </w:r>
      <w:r w:rsidRPr="00390445">
        <w:rPr>
          <w:rFonts w:asciiTheme="minorHAnsi" w:hAnsiTheme="minorHAnsi" w:cstheme="minorHAnsi"/>
          <w:spacing w:val="-2"/>
        </w:rPr>
        <w:t>g</w:t>
      </w:r>
      <w:r w:rsidRPr="00390445">
        <w:rPr>
          <w:rFonts w:asciiTheme="minorHAnsi" w:hAnsiTheme="minorHAnsi" w:cstheme="minorHAnsi"/>
          <w:spacing w:val="2"/>
        </w:rPr>
        <w:t>i</w:t>
      </w:r>
      <w:r w:rsidRPr="00390445">
        <w:rPr>
          <w:rFonts w:asciiTheme="minorHAnsi" w:hAnsiTheme="minorHAnsi" w:cstheme="minorHAnsi"/>
          <w:spacing w:val="-2"/>
        </w:rPr>
        <w:t>v</w:t>
      </w:r>
      <w:r w:rsidRPr="00390445">
        <w:rPr>
          <w:rFonts w:asciiTheme="minorHAnsi" w:hAnsiTheme="minorHAnsi" w:cstheme="minorHAnsi"/>
        </w:rPr>
        <w:t>e</w:t>
      </w:r>
      <w:r w:rsidRPr="00390445">
        <w:rPr>
          <w:rFonts w:asciiTheme="minorHAnsi" w:hAnsiTheme="minorHAnsi" w:cstheme="minorHAnsi"/>
          <w:spacing w:val="35"/>
        </w:rPr>
        <w:t xml:space="preserve"> </w:t>
      </w:r>
      <w:r w:rsidRPr="00390445">
        <w:rPr>
          <w:rFonts w:asciiTheme="minorHAnsi" w:hAnsiTheme="minorHAnsi" w:cstheme="minorHAnsi"/>
          <w:spacing w:val="-1"/>
        </w:rPr>
        <w:t>s</w:t>
      </w:r>
      <w:r w:rsidRPr="00390445">
        <w:rPr>
          <w:rFonts w:asciiTheme="minorHAnsi" w:hAnsiTheme="minorHAnsi" w:cstheme="minorHAnsi"/>
          <w:spacing w:val="-2"/>
        </w:rPr>
        <w:t>u</w:t>
      </w:r>
      <w:r w:rsidRPr="00390445">
        <w:rPr>
          <w:rFonts w:asciiTheme="minorHAnsi" w:hAnsiTheme="minorHAnsi" w:cstheme="minorHAnsi"/>
          <w:spacing w:val="-1"/>
        </w:rPr>
        <w:t>f</w:t>
      </w:r>
      <w:r w:rsidRPr="00390445">
        <w:rPr>
          <w:rFonts w:asciiTheme="minorHAnsi" w:hAnsiTheme="minorHAnsi" w:cstheme="minorHAnsi"/>
          <w:spacing w:val="2"/>
        </w:rPr>
        <w:t>f</w:t>
      </w:r>
      <w:r w:rsidRPr="00390445">
        <w:rPr>
          <w:rFonts w:asciiTheme="minorHAnsi" w:hAnsiTheme="minorHAnsi" w:cstheme="minorHAnsi"/>
          <w:spacing w:val="-3"/>
        </w:rPr>
        <w:t>i</w:t>
      </w:r>
      <w:r w:rsidRPr="00390445">
        <w:rPr>
          <w:rFonts w:asciiTheme="minorHAnsi" w:hAnsiTheme="minorHAnsi" w:cstheme="minorHAnsi"/>
          <w:spacing w:val="1"/>
        </w:rPr>
        <w:t>c</w:t>
      </w:r>
      <w:r w:rsidRPr="00390445">
        <w:rPr>
          <w:rFonts w:asciiTheme="minorHAnsi" w:hAnsiTheme="minorHAnsi" w:cstheme="minorHAnsi"/>
        </w:rPr>
        <w:t>i</w:t>
      </w:r>
      <w:r w:rsidRPr="00390445">
        <w:rPr>
          <w:rFonts w:asciiTheme="minorHAnsi" w:hAnsiTheme="minorHAnsi" w:cstheme="minorHAnsi"/>
          <w:spacing w:val="1"/>
        </w:rPr>
        <w:t>e</w:t>
      </w:r>
      <w:r w:rsidRPr="00390445">
        <w:rPr>
          <w:rFonts w:asciiTheme="minorHAnsi" w:hAnsiTheme="minorHAnsi" w:cstheme="minorHAnsi"/>
        </w:rPr>
        <w:t>nt</w:t>
      </w:r>
      <w:r w:rsidRPr="00390445">
        <w:rPr>
          <w:rFonts w:asciiTheme="minorHAnsi" w:hAnsiTheme="minorHAnsi" w:cstheme="minorHAnsi"/>
          <w:spacing w:val="41"/>
        </w:rPr>
        <w:t xml:space="preserve"> </w:t>
      </w:r>
      <w:r w:rsidRPr="00390445">
        <w:rPr>
          <w:rFonts w:asciiTheme="minorHAnsi" w:hAnsiTheme="minorHAnsi" w:cstheme="minorHAnsi"/>
        </w:rPr>
        <w:t>noti</w:t>
      </w:r>
      <w:r w:rsidRPr="00390445">
        <w:rPr>
          <w:rFonts w:asciiTheme="minorHAnsi" w:hAnsiTheme="minorHAnsi" w:cstheme="minorHAnsi"/>
          <w:spacing w:val="1"/>
        </w:rPr>
        <w:t>c</w:t>
      </w:r>
      <w:r w:rsidRPr="00390445">
        <w:rPr>
          <w:rFonts w:asciiTheme="minorHAnsi" w:hAnsiTheme="minorHAnsi" w:cstheme="minorHAnsi"/>
        </w:rPr>
        <w:t>e</w:t>
      </w:r>
      <w:r w:rsidRPr="00390445">
        <w:rPr>
          <w:rFonts w:asciiTheme="minorHAnsi" w:hAnsiTheme="minorHAnsi" w:cstheme="minorHAnsi"/>
          <w:spacing w:val="36"/>
        </w:rPr>
        <w:t xml:space="preserve"> </w:t>
      </w:r>
      <w:r w:rsidRPr="00390445">
        <w:rPr>
          <w:rFonts w:asciiTheme="minorHAnsi" w:hAnsiTheme="minorHAnsi" w:cstheme="minorHAnsi"/>
          <w:spacing w:val="2"/>
        </w:rPr>
        <w:t>t</w:t>
      </w:r>
      <w:r w:rsidRPr="00390445">
        <w:rPr>
          <w:rFonts w:asciiTheme="minorHAnsi" w:hAnsiTheme="minorHAnsi" w:cstheme="minorHAnsi"/>
        </w:rPr>
        <w:t>o</w:t>
      </w:r>
      <w:r w:rsidRPr="00390445">
        <w:rPr>
          <w:rFonts w:asciiTheme="minorHAnsi" w:hAnsiTheme="minorHAnsi" w:cstheme="minorHAnsi"/>
          <w:spacing w:val="27"/>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30"/>
        </w:rPr>
        <w:t xml:space="preserve"> </w:t>
      </w:r>
      <w:r w:rsidRPr="00390445">
        <w:rPr>
          <w:rFonts w:asciiTheme="minorHAnsi" w:hAnsiTheme="minorHAnsi" w:cstheme="minorHAnsi"/>
        </w:rPr>
        <w:t>ot</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rPr>
        <w:t>r</w:t>
      </w:r>
      <w:r w:rsidRPr="00390445">
        <w:rPr>
          <w:rFonts w:asciiTheme="minorHAnsi" w:hAnsiTheme="minorHAnsi" w:cstheme="minorHAnsi"/>
          <w:spacing w:val="35"/>
        </w:rPr>
        <w:t xml:space="preserve"> </w:t>
      </w:r>
      <w:r w:rsidRPr="00390445">
        <w:rPr>
          <w:rFonts w:asciiTheme="minorHAnsi" w:hAnsiTheme="minorHAnsi" w:cstheme="minorHAnsi"/>
          <w:spacing w:val="-2"/>
          <w:w w:val="102"/>
        </w:rPr>
        <w:t>p</w:t>
      </w:r>
      <w:r w:rsidRPr="00390445">
        <w:rPr>
          <w:rFonts w:asciiTheme="minorHAnsi" w:hAnsiTheme="minorHAnsi" w:cstheme="minorHAnsi"/>
          <w:spacing w:val="1"/>
          <w:w w:val="102"/>
        </w:rPr>
        <w:t>a</w:t>
      </w:r>
      <w:r w:rsidRPr="00390445">
        <w:rPr>
          <w:rFonts w:asciiTheme="minorHAnsi" w:hAnsiTheme="minorHAnsi" w:cstheme="minorHAnsi"/>
          <w:spacing w:val="-1"/>
          <w:w w:val="102"/>
        </w:rPr>
        <w:t>r</w:t>
      </w:r>
      <w:r w:rsidRPr="00390445">
        <w:rPr>
          <w:rFonts w:asciiTheme="minorHAnsi" w:hAnsiTheme="minorHAnsi" w:cstheme="minorHAnsi"/>
          <w:w w:val="102"/>
        </w:rPr>
        <w:t xml:space="preserve">ty </w:t>
      </w:r>
      <w:r w:rsidRPr="00390445">
        <w:rPr>
          <w:rFonts w:asciiTheme="minorHAnsi" w:hAnsiTheme="minorHAnsi" w:cstheme="minorHAnsi"/>
          <w:spacing w:val="1"/>
        </w:rPr>
        <w:t>s</w:t>
      </w:r>
      <w:r w:rsidRPr="00390445">
        <w:rPr>
          <w:rFonts w:asciiTheme="minorHAnsi" w:hAnsiTheme="minorHAnsi" w:cstheme="minorHAnsi"/>
        </w:rPr>
        <w:t>o</w:t>
      </w:r>
      <w:r w:rsidRPr="00390445">
        <w:rPr>
          <w:rFonts w:asciiTheme="minorHAnsi" w:hAnsiTheme="minorHAnsi" w:cstheme="minorHAnsi"/>
          <w:spacing w:val="54"/>
        </w:rPr>
        <w:t xml:space="preserve"> </w:t>
      </w:r>
      <w:r w:rsidRPr="00390445">
        <w:rPr>
          <w:rFonts w:asciiTheme="minorHAnsi" w:hAnsiTheme="minorHAnsi" w:cstheme="minorHAnsi"/>
          <w:spacing w:val="1"/>
        </w:rPr>
        <w:t>a</w:t>
      </w:r>
      <w:r w:rsidRPr="00390445">
        <w:rPr>
          <w:rFonts w:asciiTheme="minorHAnsi" w:hAnsiTheme="minorHAnsi" w:cstheme="minorHAnsi"/>
        </w:rPr>
        <w:t>s</w:t>
      </w:r>
      <w:r w:rsidRPr="00390445">
        <w:rPr>
          <w:rFonts w:asciiTheme="minorHAnsi" w:hAnsiTheme="minorHAnsi" w:cstheme="minorHAnsi"/>
          <w:spacing w:val="52"/>
        </w:rPr>
        <w:t xml:space="preserve"> </w:t>
      </w:r>
      <w:r w:rsidRPr="00390445">
        <w:rPr>
          <w:rFonts w:asciiTheme="minorHAnsi" w:hAnsiTheme="minorHAnsi" w:cstheme="minorHAnsi"/>
        </w:rPr>
        <w:t>to</w:t>
      </w:r>
      <w:r w:rsidRPr="00390445">
        <w:rPr>
          <w:rFonts w:asciiTheme="minorHAnsi" w:hAnsiTheme="minorHAnsi" w:cstheme="minorHAnsi"/>
          <w:spacing w:val="54"/>
        </w:rPr>
        <w:t xml:space="preserve"> </w:t>
      </w:r>
      <w:del w:id="81" w:author="Author">
        <w:r w:rsidR="005730D4" w:rsidRPr="00390445" w:rsidDel="00704FF2">
          <w:rPr>
            <w:rFonts w:asciiTheme="minorHAnsi" w:hAnsiTheme="minorHAnsi" w:cstheme="minorHAnsi"/>
            <w:spacing w:val="1"/>
          </w:rPr>
          <w:delText>EnAble</w:delText>
        </w:r>
        <w:r w:rsidRPr="00390445" w:rsidDel="00704FF2">
          <w:rPr>
            <w:rFonts w:asciiTheme="minorHAnsi" w:hAnsiTheme="minorHAnsi" w:cstheme="minorHAnsi"/>
          </w:rPr>
          <w:delText xml:space="preserve"> </w:delText>
        </w:r>
        <w:r w:rsidRPr="00390445" w:rsidDel="00704FF2">
          <w:rPr>
            <w:rFonts w:asciiTheme="minorHAnsi" w:hAnsiTheme="minorHAnsi" w:cstheme="minorHAnsi"/>
            <w:spacing w:val="5"/>
          </w:rPr>
          <w:delText xml:space="preserve"> </w:delText>
        </w:r>
      </w:del>
      <w:ins w:id="82" w:author="Author">
        <w:r w:rsidR="00704FF2">
          <w:rPr>
            <w:rFonts w:asciiTheme="minorHAnsi" w:hAnsiTheme="minorHAnsi" w:cstheme="minorHAnsi"/>
            <w:spacing w:val="1"/>
          </w:rPr>
          <w:t>enable</w:t>
        </w:r>
        <w:r w:rsidR="00704FF2" w:rsidRPr="00390445">
          <w:rPr>
            <w:rFonts w:asciiTheme="minorHAnsi" w:hAnsiTheme="minorHAnsi" w:cstheme="minorHAnsi"/>
          </w:rPr>
          <w:t xml:space="preserve"> </w:t>
        </w:r>
        <w:r w:rsidR="00704FF2" w:rsidRPr="00390445">
          <w:rPr>
            <w:rFonts w:asciiTheme="minorHAnsi" w:hAnsiTheme="minorHAnsi" w:cstheme="minorHAnsi"/>
            <w:spacing w:val="5"/>
          </w:rPr>
          <w:t xml:space="preserve"> </w:t>
        </w:r>
      </w:ins>
      <w:r w:rsidRPr="00390445">
        <w:rPr>
          <w:rFonts w:asciiTheme="minorHAnsi" w:hAnsiTheme="minorHAnsi" w:cstheme="minorHAnsi"/>
        </w:rPr>
        <w:t xml:space="preserve">the </w:t>
      </w:r>
      <w:r w:rsidRPr="00390445">
        <w:rPr>
          <w:rFonts w:asciiTheme="minorHAnsi" w:hAnsiTheme="minorHAnsi" w:cstheme="minorHAnsi"/>
          <w:spacing w:val="4"/>
        </w:rPr>
        <w:t xml:space="preserve"> </w:t>
      </w:r>
      <w:r w:rsidRPr="00390445">
        <w:rPr>
          <w:rFonts w:asciiTheme="minorHAnsi" w:hAnsiTheme="minorHAnsi" w:cstheme="minorHAnsi"/>
          <w:spacing w:val="-2"/>
        </w:rPr>
        <w:t>o</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rPr>
        <w:t xml:space="preserve">r </w:t>
      </w:r>
      <w:r w:rsidRPr="00390445">
        <w:rPr>
          <w:rFonts w:asciiTheme="minorHAnsi" w:hAnsiTheme="minorHAnsi" w:cstheme="minorHAnsi"/>
          <w:spacing w:val="3"/>
        </w:rPr>
        <w:t xml:space="preserve"> </w:t>
      </w:r>
      <w:r w:rsidRPr="00390445">
        <w:rPr>
          <w:rFonts w:asciiTheme="minorHAnsi" w:hAnsiTheme="minorHAnsi" w:cstheme="minorHAnsi"/>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 xml:space="preserve">ty </w:t>
      </w:r>
      <w:r w:rsidRPr="00390445">
        <w:rPr>
          <w:rFonts w:asciiTheme="minorHAnsi" w:hAnsiTheme="minorHAnsi" w:cstheme="minorHAnsi"/>
          <w:spacing w:val="4"/>
        </w:rPr>
        <w:t xml:space="preserve"> </w:t>
      </w:r>
      <w:r w:rsidRPr="00390445">
        <w:rPr>
          <w:rFonts w:asciiTheme="minorHAnsi" w:hAnsiTheme="minorHAnsi" w:cstheme="minorHAnsi"/>
        </w:rPr>
        <w:t>to</w:t>
      </w:r>
      <w:r w:rsidRPr="00390445">
        <w:rPr>
          <w:rFonts w:asciiTheme="minorHAnsi" w:hAnsiTheme="minorHAnsi" w:cstheme="minorHAnsi"/>
          <w:spacing w:val="54"/>
        </w:rPr>
        <w:t xml:space="preserve"> </w:t>
      </w:r>
      <w:r w:rsidRPr="00390445">
        <w:rPr>
          <w:rFonts w:asciiTheme="minorHAnsi" w:hAnsiTheme="minorHAnsi" w:cstheme="minorHAnsi"/>
          <w:spacing w:val="-1"/>
        </w:rPr>
        <w:t>s</w:t>
      </w:r>
      <w:r w:rsidRPr="00390445">
        <w:rPr>
          <w:rFonts w:asciiTheme="minorHAnsi" w:hAnsiTheme="minorHAnsi" w:cstheme="minorHAnsi"/>
          <w:spacing w:val="1"/>
        </w:rPr>
        <w:t>e</w:t>
      </w:r>
      <w:r w:rsidRPr="00390445">
        <w:rPr>
          <w:rFonts w:asciiTheme="minorHAnsi" w:hAnsiTheme="minorHAnsi" w:cstheme="minorHAnsi"/>
          <w:spacing w:val="3"/>
        </w:rPr>
        <w:t>e</w:t>
      </w:r>
      <w:r w:rsidRPr="00390445">
        <w:rPr>
          <w:rFonts w:asciiTheme="minorHAnsi" w:hAnsiTheme="minorHAnsi" w:cstheme="minorHAnsi"/>
        </w:rPr>
        <w:t>k  a</w:t>
      </w:r>
      <w:r w:rsidRPr="00390445">
        <w:rPr>
          <w:rFonts w:asciiTheme="minorHAnsi" w:hAnsiTheme="minorHAnsi" w:cstheme="minorHAnsi"/>
          <w:spacing w:val="50"/>
        </w:rPr>
        <w:t xml:space="preserve"> </w:t>
      </w:r>
      <w:r w:rsidRPr="00390445">
        <w:rPr>
          <w:rFonts w:asciiTheme="minorHAnsi" w:hAnsiTheme="minorHAnsi" w:cstheme="minorHAnsi"/>
          <w:spacing w:val="2"/>
        </w:rPr>
        <w:t>t</w:t>
      </w:r>
      <w:r w:rsidRPr="00390445">
        <w:rPr>
          <w:rFonts w:asciiTheme="minorHAnsi" w:hAnsiTheme="minorHAnsi" w:cstheme="minorHAnsi"/>
        </w:rPr>
        <w:t>i</w:t>
      </w:r>
      <w:r w:rsidRPr="00390445">
        <w:rPr>
          <w:rFonts w:asciiTheme="minorHAnsi" w:hAnsiTheme="minorHAnsi" w:cstheme="minorHAnsi"/>
          <w:spacing w:val="-2"/>
        </w:rPr>
        <w:t>m</w:t>
      </w:r>
      <w:r w:rsidRPr="00390445">
        <w:rPr>
          <w:rFonts w:asciiTheme="minorHAnsi" w:hAnsiTheme="minorHAnsi" w:cstheme="minorHAnsi"/>
          <w:spacing w:val="3"/>
        </w:rPr>
        <w:t>e</w:t>
      </w:r>
      <w:r w:rsidRPr="00390445">
        <w:rPr>
          <w:rFonts w:asciiTheme="minorHAnsi" w:hAnsiTheme="minorHAnsi" w:cstheme="minorHAnsi"/>
          <w:spacing w:val="-3"/>
        </w:rPr>
        <w:t>l</w:t>
      </w:r>
      <w:r w:rsidRPr="00390445">
        <w:rPr>
          <w:rFonts w:asciiTheme="minorHAnsi" w:hAnsiTheme="minorHAnsi" w:cstheme="minorHAnsi"/>
        </w:rPr>
        <w:t xml:space="preserve">y </w:t>
      </w:r>
      <w:r w:rsidRPr="00390445">
        <w:rPr>
          <w:rFonts w:asciiTheme="minorHAnsi" w:hAnsiTheme="minorHAnsi" w:cstheme="minorHAnsi"/>
          <w:spacing w:val="6"/>
        </w:rPr>
        <w:t xml:space="preserve"> </w:t>
      </w:r>
      <w:r w:rsidRPr="00390445">
        <w:rPr>
          <w:rFonts w:asciiTheme="minorHAnsi" w:hAnsiTheme="minorHAnsi" w:cstheme="minorHAnsi"/>
        </w:rPr>
        <w:t>p</w:t>
      </w:r>
      <w:r w:rsidRPr="00390445">
        <w:rPr>
          <w:rFonts w:asciiTheme="minorHAnsi" w:hAnsiTheme="minorHAnsi" w:cstheme="minorHAnsi"/>
          <w:spacing w:val="-1"/>
        </w:rPr>
        <w:t>r</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spacing w:val="1"/>
        </w:rPr>
        <w:t>e</w:t>
      </w:r>
      <w:r w:rsidRPr="00390445">
        <w:rPr>
          <w:rFonts w:asciiTheme="minorHAnsi" w:hAnsiTheme="minorHAnsi" w:cstheme="minorHAnsi"/>
          <w:spacing w:val="-2"/>
        </w:rPr>
        <w:t>c</w:t>
      </w:r>
      <w:r w:rsidRPr="00390445">
        <w:rPr>
          <w:rFonts w:asciiTheme="minorHAnsi" w:hAnsiTheme="minorHAnsi" w:cstheme="minorHAnsi"/>
          <w:spacing w:val="2"/>
        </w:rPr>
        <w:t>t</w:t>
      </w:r>
      <w:r w:rsidRPr="00390445">
        <w:rPr>
          <w:rFonts w:asciiTheme="minorHAnsi" w:hAnsiTheme="minorHAnsi" w:cstheme="minorHAnsi"/>
        </w:rPr>
        <w:t>i</w:t>
      </w:r>
      <w:r w:rsidRPr="00390445">
        <w:rPr>
          <w:rFonts w:asciiTheme="minorHAnsi" w:hAnsiTheme="minorHAnsi" w:cstheme="minorHAnsi"/>
          <w:spacing w:val="-2"/>
        </w:rPr>
        <w:t>v</w:t>
      </w:r>
      <w:r w:rsidRPr="00390445">
        <w:rPr>
          <w:rFonts w:asciiTheme="minorHAnsi" w:hAnsiTheme="minorHAnsi" w:cstheme="minorHAnsi"/>
        </w:rPr>
        <w:t xml:space="preserve">e </w:t>
      </w:r>
      <w:r w:rsidRPr="00390445">
        <w:rPr>
          <w:rFonts w:asciiTheme="minorHAnsi" w:hAnsiTheme="minorHAnsi" w:cstheme="minorHAnsi"/>
          <w:spacing w:val="13"/>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d</w:t>
      </w:r>
      <w:r w:rsidRPr="00390445">
        <w:rPr>
          <w:rFonts w:asciiTheme="minorHAnsi" w:hAnsiTheme="minorHAnsi" w:cstheme="minorHAnsi"/>
          <w:spacing w:val="3"/>
        </w:rPr>
        <w:t>e</w:t>
      </w:r>
      <w:r w:rsidRPr="00390445">
        <w:rPr>
          <w:rFonts w:asciiTheme="minorHAnsi" w:hAnsiTheme="minorHAnsi" w:cstheme="minorHAnsi"/>
        </w:rPr>
        <w:t xml:space="preserve">r </w:t>
      </w:r>
      <w:r w:rsidRPr="00390445">
        <w:rPr>
          <w:rFonts w:asciiTheme="minorHAnsi" w:hAnsiTheme="minorHAnsi" w:cstheme="minorHAnsi"/>
          <w:spacing w:val="3"/>
        </w:rPr>
        <w:t xml:space="preserve"> </w:t>
      </w:r>
      <w:r w:rsidRPr="00390445">
        <w:rPr>
          <w:rFonts w:asciiTheme="minorHAnsi" w:hAnsiTheme="minorHAnsi" w:cstheme="minorHAnsi"/>
        </w:rPr>
        <w:t>or</w:t>
      </w:r>
      <w:r w:rsidRPr="00390445">
        <w:rPr>
          <w:rFonts w:asciiTheme="minorHAnsi" w:hAnsiTheme="minorHAnsi" w:cstheme="minorHAnsi"/>
          <w:spacing w:val="51"/>
        </w:rPr>
        <w:t xml:space="preserve"> </w:t>
      </w:r>
      <w:r w:rsidRPr="00390445">
        <w:rPr>
          <w:rFonts w:asciiTheme="minorHAnsi" w:hAnsiTheme="minorHAnsi" w:cstheme="minorHAnsi"/>
          <w:spacing w:val="1"/>
        </w:rPr>
        <w:t>a</w:t>
      </w:r>
      <w:r w:rsidRPr="00390445">
        <w:rPr>
          <w:rFonts w:asciiTheme="minorHAnsi" w:hAnsiTheme="minorHAnsi" w:cstheme="minorHAnsi"/>
        </w:rPr>
        <w:t xml:space="preserve">ny </w:t>
      </w:r>
      <w:r w:rsidRPr="00390445">
        <w:rPr>
          <w:rFonts w:asciiTheme="minorHAnsi" w:hAnsiTheme="minorHAnsi" w:cstheme="minorHAnsi"/>
          <w:spacing w:val="2"/>
        </w:rPr>
        <w:t xml:space="preserve"> </w:t>
      </w:r>
      <w:r w:rsidRPr="00390445">
        <w:rPr>
          <w:rFonts w:asciiTheme="minorHAnsi" w:hAnsiTheme="minorHAnsi" w:cstheme="minorHAnsi"/>
          <w:w w:val="102"/>
        </w:rPr>
        <w:t>oth</w:t>
      </w:r>
      <w:r w:rsidRPr="00390445">
        <w:rPr>
          <w:rFonts w:asciiTheme="minorHAnsi" w:hAnsiTheme="minorHAnsi" w:cstheme="minorHAnsi"/>
          <w:spacing w:val="1"/>
          <w:w w:val="102"/>
        </w:rPr>
        <w:t>e</w:t>
      </w:r>
      <w:r w:rsidRPr="00390445">
        <w:rPr>
          <w:rFonts w:asciiTheme="minorHAnsi" w:hAnsiTheme="minorHAnsi" w:cstheme="minorHAnsi"/>
          <w:w w:val="102"/>
        </w:rPr>
        <w:t xml:space="preserve">r </w:t>
      </w:r>
      <w:r w:rsidRPr="00390445">
        <w:rPr>
          <w:rFonts w:asciiTheme="minorHAnsi" w:hAnsiTheme="minorHAnsi" w:cstheme="minorHAnsi"/>
          <w:spacing w:val="1"/>
        </w:rPr>
        <w:t>a</w:t>
      </w:r>
      <w:r w:rsidRPr="00390445">
        <w:rPr>
          <w:rFonts w:asciiTheme="minorHAnsi" w:hAnsiTheme="minorHAnsi" w:cstheme="minorHAnsi"/>
        </w:rPr>
        <w:t>pp</w:t>
      </w:r>
      <w:r w:rsidRPr="00390445">
        <w:rPr>
          <w:rFonts w:asciiTheme="minorHAnsi" w:hAnsiTheme="minorHAnsi" w:cstheme="minorHAnsi"/>
          <w:spacing w:val="-1"/>
        </w:rPr>
        <w:t>r</w:t>
      </w:r>
      <w:r w:rsidRPr="00390445">
        <w:rPr>
          <w:rFonts w:asciiTheme="minorHAnsi" w:hAnsiTheme="minorHAnsi" w:cstheme="minorHAnsi"/>
        </w:rPr>
        <w:t>op</w:t>
      </w:r>
      <w:r w:rsidRPr="00390445">
        <w:rPr>
          <w:rFonts w:asciiTheme="minorHAnsi" w:hAnsiTheme="minorHAnsi" w:cstheme="minorHAnsi"/>
          <w:spacing w:val="-1"/>
        </w:rPr>
        <w:t>r</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spacing w:val="-3"/>
        </w:rPr>
        <w:t>t</w:t>
      </w:r>
      <w:r w:rsidRPr="00390445">
        <w:rPr>
          <w:rFonts w:asciiTheme="minorHAnsi" w:hAnsiTheme="minorHAnsi" w:cstheme="minorHAnsi"/>
        </w:rPr>
        <w:t xml:space="preserve">e </w:t>
      </w:r>
      <w:r w:rsidRPr="00390445">
        <w:rPr>
          <w:rFonts w:asciiTheme="minorHAnsi" w:hAnsiTheme="minorHAnsi" w:cstheme="minorHAnsi"/>
          <w:spacing w:val="7"/>
        </w:rPr>
        <w:t xml:space="preserve"> </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2"/>
        </w:rPr>
        <w:t>l</w:t>
      </w:r>
      <w:r w:rsidRPr="00390445">
        <w:rPr>
          <w:rFonts w:asciiTheme="minorHAnsi" w:hAnsiTheme="minorHAnsi" w:cstheme="minorHAnsi"/>
          <w:spacing w:val="-3"/>
        </w:rPr>
        <w:t>i</w:t>
      </w:r>
      <w:r w:rsidRPr="00390445">
        <w:rPr>
          <w:rFonts w:asciiTheme="minorHAnsi" w:hAnsiTheme="minorHAnsi" w:cstheme="minorHAnsi"/>
          <w:spacing w:val="1"/>
        </w:rPr>
        <w:t>e</w:t>
      </w:r>
      <w:r w:rsidRPr="00390445">
        <w:rPr>
          <w:rFonts w:asciiTheme="minorHAnsi" w:hAnsiTheme="minorHAnsi" w:cstheme="minorHAnsi"/>
          <w:spacing w:val="-1"/>
        </w:rPr>
        <w:t>f</w:t>
      </w:r>
      <w:r w:rsidRPr="00390445">
        <w:rPr>
          <w:rFonts w:asciiTheme="minorHAnsi" w:hAnsiTheme="minorHAnsi" w:cstheme="minorHAnsi"/>
        </w:rPr>
        <w:t>.</w:t>
      </w:r>
      <w:r w:rsidRPr="00390445">
        <w:rPr>
          <w:rFonts w:asciiTheme="minorHAnsi" w:hAnsiTheme="minorHAnsi" w:cstheme="minorHAnsi"/>
          <w:spacing w:val="50"/>
        </w:rPr>
        <w:t xml:space="preserve"> </w:t>
      </w:r>
      <w:r w:rsidRPr="00390445">
        <w:rPr>
          <w:rFonts w:asciiTheme="minorHAnsi" w:hAnsiTheme="minorHAnsi" w:cstheme="minorHAnsi"/>
          <w:spacing w:val="-1"/>
        </w:rPr>
        <w:t>I</w:t>
      </w:r>
      <w:r w:rsidRPr="00390445">
        <w:rPr>
          <w:rFonts w:asciiTheme="minorHAnsi" w:hAnsiTheme="minorHAnsi" w:cstheme="minorHAnsi"/>
        </w:rPr>
        <w:t>f</w:t>
      </w:r>
      <w:r w:rsidRPr="00390445">
        <w:rPr>
          <w:rFonts w:asciiTheme="minorHAnsi" w:hAnsiTheme="minorHAnsi" w:cstheme="minorHAnsi"/>
          <w:spacing w:val="43"/>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2"/>
        </w:rPr>
        <w:t>c</w:t>
      </w:r>
      <w:r w:rsidRPr="00390445">
        <w:rPr>
          <w:rFonts w:asciiTheme="minorHAnsi" w:hAnsiTheme="minorHAnsi" w:cstheme="minorHAnsi"/>
        </w:rPr>
        <w:t>h</w:t>
      </w:r>
      <w:r w:rsidRPr="00390445">
        <w:rPr>
          <w:rFonts w:asciiTheme="minorHAnsi" w:hAnsiTheme="minorHAnsi" w:cstheme="minorHAnsi"/>
          <w:spacing w:val="47"/>
        </w:rPr>
        <w:t xml:space="preserve"> </w:t>
      </w:r>
      <w:r w:rsidRPr="00390445">
        <w:rPr>
          <w:rFonts w:asciiTheme="minorHAnsi" w:hAnsiTheme="minorHAnsi" w:cstheme="minorHAnsi"/>
          <w:spacing w:val="3"/>
        </w:rPr>
        <w:t>a</w:t>
      </w:r>
      <w:r w:rsidRPr="00390445">
        <w:rPr>
          <w:rFonts w:asciiTheme="minorHAnsi" w:hAnsiTheme="minorHAnsi" w:cstheme="minorHAnsi"/>
        </w:rPr>
        <w:t>n</w:t>
      </w:r>
      <w:r w:rsidRPr="00390445">
        <w:rPr>
          <w:rFonts w:asciiTheme="minorHAnsi" w:hAnsiTheme="minorHAnsi" w:cstheme="minorHAnsi"/>
          <w:spacing w:val="40"/>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d</w:t>
      </w:r>
      <w:r w:rsidRPr="00390445">
        <w:rPr>
          <w:rFonts w:asciiTheme="minorHAnsi" w:hAnsiTheme="minorHAnsi" w:cstheme="minorHAnsi"/>
          <w:spacing w:val="3"/>
        </w:rPr>
        <w:t>e</w:t>
      </w:r>
      <w:r w:rsidRPr="00390445">
        <w:rPr>
          <w:rFonts w:asciiTheme="minorHAnsi" w:hAnsiTheme="minorHAnsi" w:cstheme="minorHAnsi"/>
        </w:rPr>
        <w:t>r</w:t>
      </w:r>
      <w:r w:rsidRPr="00390445">
        <w:rPr>
          <w:rFonts w:asciiTheme="minorHAnsi" w:hAnsiTheme="minorHAnsi" w:cstheme="minorHAnsi"/>
          <w:spacing w:val="47"/>
        </w:rPr>
        <w:t xml:space="preserve"> </w:t>
      </w:r>
      <w:r w:rsidRPr="00390445">
        <w:rPr>
          <w:rFonts w:asciiTheme="minorHAnsi" w:hAnsiTheme="minorHAnsi" w:cstheme="minorHAnsi"/>
        </w:rPr>
        <w:t>or</w:t>
      </w:r>
      <w:r w:rsidRPr="00390445">
        <w:rPr>
          <w:rFonts w:asciiTheme="minorHAnsi" w:hAnsiTheme="minorHAnsi" w:cstheme="minorHAnsi"/>
          <w:spacing w:val="44"/>
        </w:rPr>
        <w:t xml:space="preserve"> </w:t>
      </w:r>
      <w:r w:rsidRPr="00390445">
        <w:rPr>
          <w:rFonts w:asciiTheme="minorHAnsi" w:hAnsiTheme="minorHAnsi" w:cstheme="minorHAnsi"/>
          <w:spacing w:val="-2"/>
        </w:rPr>
        <w:t>o</w:t>
      </w:r>
      <w:r w:rsidRPr="00390445">
        <w:rPr>
          <w:rFonts w:asciiTheme="minorHAnsi" w:hAnsiTheme="minorHAnsi" w:cstheme="minorHAnsi"/>
        </w:rPr>
        <w:t>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49"/>
        </w:rPr>
        <w:t xml:space="preserve"> </w:t>
      </w:r>
      <w:r w:rsidRPr="00390445">
        <w:rPr>
          <w:rFonts w:asciiTheme="minorHAnsi" w:hAnsiTheme="minorHAnsi" w:cstheme="minorHAnsi"/>
          <w:spacing w:val="-3"/>
        </w:rPr>
        <w:t>r</w:t>
      </w:r>
      <w:r w:rsidRPr="00390445">
        <w:rPr>
          <w:rFonts w:asciiTheme="minorHAnsi" w:hAnsiTheme="minorHAnsi" w:cstheme="minorHAnsi"/>
          <w:spacing w:val="1"/>
        </w:rPr>
        <w:t>e</w:t>
      </w:r>
      <w:r w:rsidRPr="00390445">
        <w:rPr>
          <w:rFonts w:asciiTheme="minorHAnsi" w:hAnsiTheme="minorHAnsi" w:cstheme="minorHAnsi"/>
          <w:spacing w:val="2"/>
        </w:rPr>
        <w:t>l</w:t>
      </w:r>
      <w:r w:rsidRPr="00390445">
        <w:rPr>
          <w:rFonts w:asciiTheme="minorHAnsi" w:hAnsiTheme="minorHAnsi" w:cstheme="minorHAnsi"/>
          <w:spacing w:val="-3"/>
        </w:rPr>
        <w:t>i</w:t>
      </w:r>
      <w:r w:rsidRPr="00390445">
        <w:rPr>
          <w:rFonts w:asciiTheme="minorHAnsi" w:hAnsiTheme="minorHAnsi" w:cstheme="minorHAnsi"/>
          <w:spacing w:val="1"/>
        </w:rPr>
        <w:t>e</w:t>
      </w:r>
      <w:r w:rsidRPr="00390445">
        <w:rPr>
          <w:rFonts w:asciiTheme="minorHAnsi" w:hAnsiTheme="minorHAnsi" w:cstheme="minorHAnsi"/>
        </w:rPr>
        <w:t>f</w:t>
      </w:r>
      <w:r w:rsidRPr="00390445">
        <w:rPr>
          <w:rFonts w:asciiTheme="minorHAnsi" w:hAnsiTheme="minorHAnsi" w:cstheme="minorHAnsi"/>
          <w:spacing w:val="49"/>
        </w:rPr>
        <w:t xml:space="preserve"> </w:t>
      </w:r>
      <w:r w:rsidRPr="00390445">
        <w:rPr>
          <w:rFonts w:asciiTheme="minorHAnsi" w:hAnsiTheme="minorHAnsi" w:cstheme="minorHAnsi"/>
          <w:spacing w:val="-2"/>
        </w:rPr>
        <w:t>c</w:t>
      </w:r>
      <w:r w:rsidRPr="00390445">
        <w:rPr>
          <w:rFonts w:asciiTheme="minorHAnsi" w:hAnsiTheme="minorHAnsi" w:cstheme="minorHAnsi"/>
          <w:spacing w:val="1"/>
        </w:rPr>
        <w:t>a</w:t>
      </w:r>
      <w:r w:rsidRPr="00390445">
        <w:rPr>
          <w:rFonts w:asciiTheme="minorHAnsi" w:hAnsiTheme="minorHAnsi" w:cstheme="minorHAnsi"/>
        </w:rPr>
        <w:t>nnot</w:t>
      </w:r>
      <w:r w:rsidRPr="00390445">
        <w:rPr>
          <w:rFonts w:asciiTheme="minorHAnsi" w:hAnsiTheme="minorHAnsi" w:cstheme="minorHAnsi"/>
          <w:spacing w:val="50"/>
        </w:rPr>
        <w:t xml:space="preserve"> </w:t>
      </w:r>
      <w:r w:rsidRPr="00390445">
        <w:rPr>
          <w:rFonts w:asciiTheme="minorHAnsi" w:hAnsiTheme="minorHAnsi" w:cstheme="minorHAnsi"/>
        </w:rPr>
        <w:t>be</w:t>
      </w:r>
      <w:r w:rsidRPr="00390445">
        <w:rPr>
          <w:rFonts w:asciiTheme="minorHAnsi" w:hAnsiTheme="minorHAnsi" w:cstheme="minorHAnsi"/>
          <w:spacing w:val="43"/>
        </w:rPr>
        <w:t xml:space="preserve"> </w:t>
      </w:r>
      <w:r w:rsidRPr="00390445">
        <w:rPr>
          <w:rFonts w:asciiTheme="minorHAnsi" w:hAnsiTheme="minorHAnsi" w:cstheme="minorHAnsi"/>
        </w:rPr>
        <w:t>ob</w:t>
      </w:r>
      <w:r w:rsidRPr="00390445">
        <w:rPr>
          <w:rFonts w:asciiTheme="minorHAnsi" w:hAnsiTheme="minorHAnsi" w:cstheme="minorHAnsi"/>
          <w:spacing w:val="-3"/>
        </w:rPr>
        <w:t>t</w:t>
      </w:r>
      <w:r w:rsidRPr="00390445">
        <w:rPr>
          <w:rFonts w:asciiTheme="minorHAnsi" w:hAnsiTheme="minorHAnsi" w:cstheme="minorHAnsi"/>
          <w:spacing w:val="3"/>
        </w:rPr>
        <w:t>a</w:t>
      </w:r>
      <w:r w:rsidRPr="00390445">
        <w:rPr>
          <w:rFonts w:asciiTheme="minorHAnsi" w:hAnsiTheme="minorHAnsi" w:cstheme="minorHAnsi"/>
        </w:rPr>
        <w:t>i</w:t>
      </w:r>
      <w:r w:rsidRPr="00390445">
        <w:rPr>
          <w:rFonts w:asciiTheme="minorHAnsi" w:hAnsiTheme="minorHAnsi" w:cstheme="minorHAnsi"/>
          <w:spacing w:val="-2"/>
        </w:rPr>
        <w:t>n</w:t>
      </w:r>
      <w:r w:rsidRPr="00390445">
        <w:rPr>
          <w:rFonts w:asciiTheme="minorHAnsi" w:hAnsiTheme="minorHAnsi" w:cstheme="minorHAnsi"/>
          <w:spacing w:val="1"/>
        </w:rPr>
        <w:t>e</w:t>
      </w:r>
      <w:r w:rsidRPr="00390445">
        <w:rPr>
          <w:rFonts w:asciiTheme="minorHAnsi" w:hAnsiTheme="minorHAnsi" w:cstheme="minorHAnsi"/>
          <w:spacing w:val="-2"/>
        </w:rPr>
        <w:t>d</w:t>
      </w:r>
      <w:r w:rsidRPr="00390445">
        <w:rPr>
          <w:rFonts w:asciiTheme="minorHAnsi" w:hAnsiTheme="minorHAnsi" w:cstheme="minorHAnsi"/>
        </w:rPr>
        <w:t>, the</w:t>
      </w:r>
      <w:r w:rsidRPr="00390445">
        <w:rPr>
          <w:rFonts w:asciiTheme="minorHAnsi" w:hAnsiTheme="minorHAnsi" w:cstheme="minorHAnsi"/>
          <w:spacing w:val="47"/>
        </w:rPr>
        <w:t xml:space="preserve"> </w:t>
      </w:r>
      <w:r w:rsidRPr="00390445">
        <w:rPr>
          <w:rFonts w:asciiTheme="minorHAnsi" w:hAnsiTheme="minorHAnsi" w:cstheme="minorHAnsi"/>
          <w:spacing w:val="-2"/>
          <w:w w:val="102"/>
        </w:rPr>
        <w:t>p</w:t>
      </w:r>
      <w:r w:rsidRPr="00390445">
        <w:rPr>
          <w:rFonts w:asciiTheme="minorHAnsi" w:hAnsiTheme="minorHAnsi" w:cstheme="minorHAnsi"/>
          <w:spacing w:val="1"/>
          <w:w w:val="102"/>
        </w:rPr>
        <w:t>a</w:t>
      </w:r>
      <w:r w:rsidRPr="00390445">
        <w:rPr>
          <w:rFonts w:asciiTheme="minorHAnsi" w:hAnsiTheme="minorHAnsi" w:cstheme="minorHAnsi"/>
          <w:spacing w:val="-1"/>
          <w:w w:val="102"/>
        </w:rPr>
        <w:t>r</w:t>
      </w:r>
      <w:r w:rsidRPr="00390445">
        <w:rPr>
          <w:rFonts w:asciiTheme="minorHAnsi" w:hAnsiTheme="minorHAnsi" w:cstheme="minorHAnsi"/>
          <w:w w:val="102"/>
        </w:rPr>
        <w:t xml:space="preserve">ty </w:t>
      </w:r>
      <w:r w:rsidRPr="00390445">
        <w:rPr>
          <w:rFonts w:asciiTheme="minorHAnsi" w:hAnsiTheme="minorHAnsi" w:cstheme="minorHAnsi"/>
        </w:rPr>
        <w:t>b</w:t>
      </w:r>
      <w:r w:rsidRPr="00390445">
        <w:rPr>
          <w:rFonts w:asciiTheme="minorHAnsi" w:hAnsiTheme="minorHAnsi" w:cstheme="minorHAnsi"/>
          <w:spacing w:val="1"/>
        </w:rPr>
        <w:t>e</w:t>
      </w:r>
      <w:r w:rsidRPr="00390445">
        <w:rPr>
          <w:rFonts w:asciiTheme="minorHAnsi" w:hAnsiTheme="minorHAnsi" w:cstheme="minorHAnsi"/>
          <w:spacing w:val="2"/>
        </w:rPr>
        <w:t>i</w:t>
      </w:r>
      <w:r w:rsidRPr="00390445">
        <w:rPr>
          <w:rFonts w:asciiTheme="minorHAnsi" w:hAnsiTheme="minorHAnsi" w:cstheme="minorHAnsi"/>
        </w:rPr>
        <w:t>ng</w:t>
      </w:r>
      <w:r w:rsidRPr="00390445">
        <w:rPr>
          <w:rFonts w:asciiTheme="minorHAnsi" w:hAnsiTheme="minorHAnsi" w:cstheme="minorHAnsi"/>
          <w:spacing w:val="6"/>
        </w:rPr>
        <w:t xml:space="preserve"> </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qu</w:t>
      </w:r>
      <w:r w:rsidRPr="00390445">
        <w:rPr>
          <w:rFonts w:asciiTheme="minorHAnsi" w:hAnsiTheme="minorHAnsi" w:cstheme="minorHAnsi"/>
          <w:spacing w:val="2"/>
        </w:rPr>
        <w:t>i</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 xml:space="preserve">d </w:t>
      </w:r>
      <w:r w:rsidRPr="00390445">
        <w:rPr>
          <w:rFonts w:asciiTheme="minorHAnsi" w:hAnsiTheme="minorHAnsi" w:cstheme="minorHAnsi"/>
          <w:spacing w:val="8"/>
        </w:rPr>
        <w:t xml:space="preserve"> </w:t>
      </w:r>
      <w:r w:rsidRPr="00390445">
        <w:rPr>
          <w:rFonts w:asciiTheme="minorHAnsi" w:hAnsiTheme="minorHAnsi" w:cstheme="minorHAnsi"/>
          <w:spacing w:val="2"/>
        </w:rPr>
        <w:t>t</w:t>
      </w:r>
      <w:r w:rsidRPr="00390445">
        <w:rPr>
          <w:rFonts w:asciiTheme="minorHAnsi" w:hAnsiTheme="minorHAnsi" w:cstheme="minorHAnsi"/>
        </w:rPr>
        <w:t>o  m</w:t>
      </w:r>
      <w:r w:rsidRPr="00390445">
        <w:rPr>
          <w:rFonts w:asciiTheme="minorHAnsi" w:hAnsiTheme="minorHAnsi" w:cstheme="minorHAnsi"/>
          <w:spacing w:val="3"/>
        </w:rPr>
        <w:t>a</w:t>
      </w:r>
      <w:r w:rsidRPr="00390445">
        <w:rPr>
          <w:rFonts w:asciiTheme="minorHAnsi" w:hAnsiTheme="minorHAnsi" w:cstheme="minorHAnsi"/>
          <w:spacing w:val="-2"/>
        </w:rPr>
        <w:t>k</w:t>
      </w:r>
      <w:r w:rsidRPr="00390445">
        <w:rPr>
          <w:rFonts w:asciiTheme="minorHAnsi" w:hAnsiTheme="minorHAnsi" w:cstheme="minorHAnsi"/>
        </w:rPr>
        <w:t xml:space="preserve">e </w:t>
      </w:r>
      <w:r w:rsidRPr="00390445">
        <w:rPr>
          <w:rFonts w:asciiTheme="minorHAnsi" w:hAnsiTheme="minorHAnsi" w:cstheme="minorHAnsi"/>
          <w:spacing w:val="9"/>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c</w:t>
      </w:r>
      <w:r w:rsidRPr="00390445">
        <w:rPr>
          <w:rFonts w:asciiTheme="minorHAnsi" w:hAnsiTheme="minorHAnsi" w:cstheme="minorHAnsi"/>
        </w:rPr>
        <w:t xml:space="preserve">h </w:t>
      </w:r>
      <w:r w:rsidRPr="00390445">
        <w:rPr>
          <w:rFonts w:asciiTheme="minorHAnsi" w:hAnsiTheme="minorHAnsi" w:cstheme="minorHAnsi"/>
          <w:spacing w:val="5"/>
        </w:rPr>
        <w:t xml:space="preserve"> </w:t>
      </w:r>
      <w:r w:rsidRPr="00390445">
        <w:rPr>
          <w:rFonts w:asciiTheme="minorHAnsi" w:hAnsiTheme="minorHAnsi" w:cstheme="minorHAnsi"/>
        </w:rPr>
        <w:t xml:space="preserve">a </w:t>
      </w:r>
      <w:r w:rsidRPr="00390445">
        <w:rPr>
          <w:rFonts w:asciiTheme="minorHAnsi" w:hAnsiTheme="minorHAnsi" w:cstheme="minorHAnsi"/>
          <w:spacing w:val="4"/>
        </w:rPr>
        <w:t xml:space="preserve"> </w:t>
      </w:r>
      <w:r w:rsidRPr="00390445">
        <w:rPr>
          <w:rFonts w:asciiTheme="minorHAnsi" w:hAnsiTheme="minorHAnsi" w:cstheme="minorHAnsi"/>
          <w:spacing w:val="-2"/>
        </w:rPr>
        <w:t>d</w:t>
      </w:r>
      <w:r w:rsidRPr="00390445">
        <w:rPr>
          <w:rFonts w:asciiTheme="minorHAnsi" w:hAnsiTheme="minorHAnsi" w:cstheme="minorHAnsi"/>
        </w:rPr>
        <w:t>i</w:t>
      </w:r>
      <w:r w:rsidRPr="00390445">
        <w:rPr>
          <w:rFonts w:asciiTheme="minorHAnsi" w:hAnsiTheme="minorHAnsi" w:cstheme="minorHAnsi"/>
          <w:spacing w:val="1"/>
        </w:rPr>
        <w:t>s</w:t>
      </w:r>
      <w:r w:rsidRPr="00390445">
        <w:rPr>
          <w:rFonts w:asciiTheme="minorHAnsi" w:hAnsiTheme="minorHAnsi" w:cstheme="minorHAnsi"/>
          <w:spacing w:val="-2"/>
        </w:rPr>
        <w:t>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r</w:t>
      </w:r>
      <w:r w:rsidRPr="00390445">
        <w:rPr>
          <w:rFonts w:asciiTheme="minorHAnsi" w:hAnsiTheme="minorHAnsi" w:cstheme="minorHAnsi"/>
        </w:rPr>
        <w:t xml:space="preserve">e </w:t>
      </w:r>
      <w:r w:rsidRPr="00390445">
        <w:rPr>
          <w:rFonts w:asciiTheme="minorHAnsi" w:hAnsiTheme="minorHAnsi" w:cstheme="minorHAnsi"/>
          <w:spacing w:val="17"/>
        </w:rPr>
        <w:t xml:space="preserve"> </w:t>
      </w:r>
      <w:r w:rsidRPr="00390445">
        <w:rPr>
          <w:rFonts w:asciiTheme="minorHAnsi" w:hAnsiTheme="minorHAnsi" w:cstheme="minorHAnsi"/>
          <w:spacing w:val="-1"/>
        </w:rPr>
        <w:t>s</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 xml:space="preserve">ll </w:t>
      </w:r>
      <w:r w:rsidRPr="00390445">
        <w:rPr>
          <w:rFonts w:asciiTheme="minorHAnsi" w:hAnsiTheme="minorHAnsi" w:cstheme="minorHAnsi"/>
          <w:spacing w:val="7"/>
        </w:rPr>
        <w:t xml:space="preserve"> </w:t>
      </w:r>
      <w:r w:rsidRPr="00390445">
        <w:rPr>
          <w:rFonts w:asciiTheme="minorHAnsi" w:hAnsiTheme="minorHAnsi" w:cstheme="minorHAnsi"/>
          <w:spacing w:val="-2"/>
        </w:rPr>
        <w:t>m</w:t>
      </w:r>
      <w:r w:rsidRPr="00390445">
        <w:rPr>
          <w:rFonts w:asciiTheme="minorHAnsi" w:hAnsiTheme="minorHAnsi" w:cstheme="minorHAnsi"/>
          <w:spacing w:val="1"/>
        </w:rPr>
        <w:t>a</w:t>
      </w:r>
      <w:r w:rsidRPr="00390445">
        <w:rPr>
          <w:rFonts w:asciiTheme="minorHAnsi" w:hAnsiTheme="minorHAnsi" w:cstheme="minorHAnsi"/>
        </w:rPr>
        <w:t xml:space="preserve">ke </w:t>
      </w:r>
      <w:r w:rsidRPr="00390445">
        <w:rPr>
          <w:rFonts w:asciiTheme="minorHAnsi" w:hAnsiTheme="minorHAnsi" w:cstheme="minorHAnsi"/>
          <w:spacing w:val="9"/>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 xml:space="preserve">e </w:t>
      </w:r>
      <w:r w:rsidRPr="00390445">
        <w:rPr>
          <w:rFonts w:asciiTheme="minorHAnsi" w:hAnsiTheme="minorHAnsi" w:cstheme="minorHAnsi"/>
          <w:spacing w:val="5"/>
        </w:rPr>
        <w:t xml:space="preserve"> </w:t>
      </w:r>
      <w:r w:rsidRPr="00390445">
        <w:rPr>
          <w:rFonts w:asciiTheme="minorHAnsi" w:hAnsiTheme="minorHAnsi" w:cstheme="minorHAnsi"/>
        </w:rPr>
        <w:t>di</w:t>
      </w:r>
      <w:r w:rsidRPr="00390445">
        <w:rPr>
          <w:rFonts w:asciiTheme="minorHAnsi" w:hAnsiTheme="minorHAnsi" w:cstheme="minorHAnsi"/>
          <w:spacing w:val="-1"/>
        </w:rPr>
        <w:t>s</w:t>
      </w:r>
      <w:r w:rsidRPr="00390445">
        <w:rPr>
          <w:rFonts w:asciiTheme="minorHAnsi" w:hAnsiTheme="minorHAnsi" w:cstheme="minorHAnsi"/>
          <w:spacing w:val="3"/>
        </w:rPr>
        <w:t>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r</w:t>
      </w:r>
      <w:r w:rsidRPr="00390445">
        <w:rPr>
          <w:rFonts w:asciiTheme="minorHAnsi" w:hAnsiTheme="minorHAnsi" w:cstheme="minorHAnsi"/>
        </w:rPr>
        <w:t xml:space="preserve">e </w:t>
      </w:r>
      <w:r w:rsidRPr="00390445">
        <w:rPr>
          <w:rFonts w:asciiTheme="minorHAnsi" w:hAnsiTheme="minorHAnsi" w:cstheme="minorHAnsi"/>
          <w:spacing w:val="17"/>
        </w:rPr>
        <w:t xml:space="preserve"> </w:t>
      </w:r>
      <w:r w:rsidRPr="00390445">
        <w:rPr>
          <w:rFonts w:asciiTheme="minorHAnsi" w:hAnsiTheme="minorHAnsi" w:cstheme="minorHAnsi"/>
          <w:spacing w:val="-2"/>
        </w:rPr>
        <w:t>o</w:t>
      </w:r>
      <w:r w:rsidRPr="00390445">
        <w:rPr>
          <w:rFonts w:asciiTheme="minorHAnsi" w:hAnsiTheme="minorHAnsi" w:cstheme="minorHAnsi"/>
        </w:rPr>
        <w:t xml:space="preserve">f </w:t>
      </w:r>
      <w:r w:rsidRPr="00390445">
        <w:rPr>
          <w:rFonts w:asciiTheme="minorHAnsi" w:hAnsiTheme="minorHAnsi" w:cstheme="minorHAnsi"/>
          <w:spacing w:val="4"/>
        </w:rPr>
        <w:t xml:space="preserve"> </w:t>
      </w:r>
      <w:r w:rsidRPr="00390445">
        <w:rPr>
          <w:rFonts w:asciiTheme="minorHAnsi" w:hAnsiTheme="minorHAnsi" w:cstheme="minorHAnsi"/>
          <w:w w:val="102"/>
        </w:rPr>
        <w:t>t</w:t>
      </w:r>
      <w:r w:rsidRPr="00390445">
        <w:rPr>
          <w:rFonts w:asciiTheme="minorHAnsi" w:hAnsiTheme="minorHAnsi" w:cstheme="minorHAnsi"/>
          <w:spacing w:val="-2"/>
          <w:w w:val="102"/>
        </w:rPr>
        <w:t>h</w:t>
      </w:r>
      <w:r w:rsidRPr="00390445">
        <w:rPr>
          <w:rFonts w:asciiTheme="minorHAnsi" w:hAnsiTheme="minorHAnsi" w:cstheme="minorHAnsi"/>
          <w:w w:val="102"/>
        </w:rPr>
        <w:t xml:space="preserve">e </w:t>
      </w:r>
      <w:r w:rsidRPr="00390445">
        <w:rPr>
          <w:rFonts w:asciiTheme="minorHAnsi" w:hAnsiTheme="minorHAnsi" w:cstheme="minorHAnsi"/>
          <w:spacing w:val="1"/>
        </w:rPr>
        <w:t>C</w:t>
      </w:r>
      <w:r w:rsidRPr="00390445">
        <w:rPr>
          <w:rFonts w:asciiTheme="minorHAnsi" w:hAnsiTheme="minorHAnsi" w:cstheme="minorHAnsi"/>
        </w:rPr>
        <w:t>on</w:t>
      </w:r>
      <w:r w:rsidRPr="00390445">
        <w:rPr>
          <w:rFonts w:asciiTheme="minorHAnsi" w:hAnsiTheme="minorHAnsi" w:cstheme="minorHAnsi"/>
          <w:spacing w:val="2"/>
        </w:rPr>
        <w:t>f</w:t>
      </w:r>
      <w:r w:rsidRPr="00390445">
        <w:rPr>
          <w:rFonts w:asciiTheme="minorHAnsi" w:hAnsiTheme="minorHAnsi" w:cstheme="minorHAnsi"/>
        </w:rPr>
        <w:t>i</w:t>
      </w:r>
      <w:r w:rsidRPr="00390445">
        <w:rPr>
          <w:rFonts w:asciiTheme="minorHAnsi" w:hAnsiTheme="minorHAnsi" w:cstheme="minorHAnsi"/>
          <w:spacing w:val="-2"/>
        </w:rPr>
        <w:t>d</w:t>
      </w:r>
      <w:r w:rsidRPr="00390445">
        <w:rPr>
          <w:rFonts w:asciiTheme="minorHAnsi" w:hAnsiTheme="minorHAnsi" w:cstheme="minorHAnsi"/>
          <w:spacing w:val="3"/>
        </w:rPr>
        <w:t>e</w:t>
      </w:r>
      <w:r w:rsidRPr="00390445">
        <w:rPr>
          <w:rFonts w:asciiTheme="minorHAnsi" w:hAnsiTheme="minorHAnsi" w:cstheme="minorHAnsi"/>
        </w:rPr>
        <w:t>nt</w:t>
      </w:r>
      <w:r w:rsidRPr="00390445">
        <w:rPr>
          <w:rFonts w:asciiTheme="minorHAnsi" w:hAnsiTheme="minorHAnsi" w:cstheme="minorHAnsi"/>
          <w:spacing w:val="-3"/>
        </w:rPr>
        <w:t>i</w:t>
      </w:r>
      <w:r w:rsidRPr="00390445">
        <w:rPr>
          <w:rFonts w:asciiTheme="minorHAnsi" w:hAnsiTheme="minorHAnsi" w:cstheme="minorHAnsi"/>
          <w:spacing w:val="3"/>
        </w:rPr>
        <w:t>a</w:t>
      </w:r>
      <w:r w:rsidRPr="00390445">
        <w:rPr>
          <w:rFonts w:asciiTheme="minorHAnsi" w:hAnsiTheme="minorHAnsi" w:cstheme="minorHAnsi"/>
        </w:rPr>
        <w:t xml:space="preserve">l </w:t>
      </w:r>
      <w:r w:rsidRPr="00390445">
        <w:rPr>
          <w:rFonts w:asciiTheme="minorHAnsi" w:hAnsiTheme="minorHAnsi" w:cstheme="minorHAnsi"/>
          <w:spacing w:val="1"/>
        </w:rPr>
        <w:t xml:space="preserve"> </w:t>
      </w:r>
      <w:r w:rsidRPr="00390445">
        <w:rPr>
          <w:rFonts w:asciiTheme="minorHAnsi" w:hAnsiTheme="minorHAnsi" w:cstheme="minorHAnsi"/>
          <w:spacing w:val="-1"/>
        </w:rPr>
        <w:t>I</w:t>
      </w:r>
      <w:r w:rsidRPr="00390445">
        <w:rPr>
          <w:rFonts w:asciiTheme="minorHAnsi" w:hAnsiTheme="minorHAnsi" w:cstheme="minorHAnsi"/>
        </w:rPr>
        <w:t>n</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rPr>
        <w:t>on  on</w:t>
      </w:r>
      <w:r w:rsidRPr="00390445">
        <w:rPr>
          <w:rFonts w:asciiTheme="minorHAnsi" w:hAnsiTheme="minorHAnsi" w:cstheme="minorHAnsi"/>
          <w:spacing w:val="2"/>
        </w:rPr>
        <w:t>l</w:t>
      </w:r>
      <w:r w:rsidRPr="00390445">
        <w:rPr>
          <w:rFonts w:asciiTheme="minorHAnsi" w:hAnsiTheme="minorHAnsi" w:cstheme="minorHAnsi"/>
        </w:rPr>
        <w:t>y</w:t>
      </w:r>
      <w:r w:rsidRPr="00390445">
        <w:rPr>
          <w:rFonts w:asciiTheme="minorHAnsi" w:hAnsiTheme="minorHAnsi" w:cstheme="minorHAnsi"/>
          <w:spacing w:val="42"/>
        </w:rPr>
        <w:t xml:space="preserve"> </w:t>
      </w:r>
      <w:r w:rsidRPr="00390445">
        <w:rPr>
          <w:rFonts w:asciiTheme="minorHAnsi" w:hAnsiTheme="minorHAnsi" w:cstheme="minorHAnsi"/>
        </w:rPr>
        <w:t>to</w:t>
      </w:r>
      <w:r w:rsidRPr="00390445">
        <w:rPr>
          <w:rFonts w:asciiTheme="minorHAnsi" w:hAnsiTheme="minorHAnsi" w:cstheme="minorHAnsi"/>
          <w:spacing w:val="42"/>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42"/>
        </w:rPr>
        <w:t xml:space="preserve"> </w:t>
      </w:r>
      <w:r w:rsidRPr="00390445">
        <w:rPr>
          <w:rFonts w:asciiTheme="minorHAnsi" w:hAnsiTheme="minorHAnsi" w:cstheme="minorHAnsi"/>
          <w:spacing w:val="1"/>
        </w:rPr>
        <w:t>e</w:t>
      </w:r>
      <w:r w:rsidRPr="00390445">
        <w:rPr>
          <w:rFonts w:asciiTheme="minorHAnsi" w:hAnsiTheme="minorHAnsi" w:cstheme="minorHAnsi"/>
        </w:rPr>
        <w:t>xt</w:t>
      </w:r>
      <w:r w:rsidRPr="00390445">
        <w:rPr>
          <w:rFonts w:asciiTheme="minorHAnsi" w:hAnsiTheme="minorHAnsi" w:cstheme="minorHAnsi"/>
          <w:spacing w:val="1"/>
        </w:rPr>
        <w:t>e</w:t>
      </w:r>
      <w:r w:rsidRPr="00390445">
        <w:rPr>
          <w:rFonts w:asciiTheme="minorHAnsi" w:hAnsiTheme="minorHAnsi" w:cstheme="minorHAnsi"/>
        </w:rPr>
        <w:t>nt</w:t>
      </w:r>
      <w:r w:rsidRPr="00390445">
        <w:rPr>
          <w:rFonts w:asciiTheme="minorHAnsi" w:hAnsiTheme="minorHAnsi" w:cstheme="minorHAnsi"/>
          <w:spacing w:val="47"/>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t</w:t>
      </w:r>
      <w:r w:rsidRPr="00390445">
        <w:rPr>
          <w:rFonts w:asciiTheme="minorHAnsi" w:hAnsiTheme="minorHAnsi" w:cstheme="minorHAnsi"/>
          <w:spacing w:val="43"/>
        </w:rPr>
        <w:t xml:space="preserve"> </w:t>
      </w:r>
      <w:r w:rsidRPr="00390445">
        <w:rPr>
          <w:rFonts w:asciiTheme="minorHAnsi" w:hAnsiTheme="minorHAnsi" w:cstheme="minorHAnsi"/>
        </w:rPr>
        <w:t>is</w:t>
      </w:r>
      <w:r w:rsidRPr="00390445">
        <w:rPr>
          <w:rFonts w:asciiTheme="minorHAnsi" w:hAnsiTheme="minorHAnsi" w:cstheme="minorHAnsi"/>
          <w:spacing w:val="41"/>
        </w:rPr>
        <w:t xml:space="preserve"> </w:t>
      </w:r>
      <w:r w:rsidRPr="00390445">
        <w:rPr>
          <w:rFonts w:asciiTheme="minorHAnsi" w:hAnsiTheme="minorHAnsi" w:cstheme="minorHAnsi"/>
          <w:spacing w:val="-3"/>
        </w:rPr>
        <w:t>l</w:t>
      </w:r>
      <w:r w:rsidRPr="00390445">
        <w:rPr>
          <w:rFonts w:asciiTheme="minorHAnsi" w:hAnsiTheme="minorHAnsi" w:cstheme="minorHAnsi"/>
          <w:spacing w:val="3"/>
        </w:rPr>
        <w:t>e</w:t>
      </w:r>
      <w:r w:rsidRPr="00390445">
        <w:rPr>
          <w:rFonts w:asciiTheme="minorHAnsi" w:hAnsiTheme="minorHAnsi" w:cstheme="minorHAnsi"/>
          <w:spacing w:val="-2"/>
        </w:rPr>
        <w:t>g</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2"/>
        </w:rPr>
        <w:t>l</w:t>
      </w:r>
      <w:r w:rsidRPr="00390445">
        <w:rPr>
          <w:rFonts w:asciiTheme="minorHAnsi" w:hAnsiTheme="minorHAnsi" w:cstheme="minorHAnsi"/>
        </w:rPr>
        <w:t>y</w:t>
      </w:r>
      <w:r w:rsidRPr="00390445">
        <w:rPr>
          <w:rFonts w:asciiTheme="minorHAnsi" w:hAnsiTheme="minorHAnsi" w:cstheme="minorHAnsi"/>
          <w:spacing w:val="46"/>
        </w:rPr>
        <w:t xml:space="preserve"> </w:t>
      </w:r>
      <w:r w:rsidRPr="00390445">
        <w:rPr>
          <w:rFonts w:asciiTheme="minorHAnsi" w:hAnsiTheme="minorHAnsi" w:cstheme="minorHAnsi"/>
          <w:spacing w:val="-1"/>
        </w:rPr>
        <w:t>r</w:t>
      </w:r>
      <w:r w:rsidRPr="00390445">
        <w:rPr>
          <w:rFonts w:asciiTheme="minorHAnsi" w:hAnsiTheme="minorHAnsi" w:cstheme="minorHAnsi"/>
          <w:spacing w:val="3"/>
        </w:rPr>
        <w:t>e</w:t>
      </w:r>
      <w:r w:rsidRPr="00390445">
        <w:rPr>
          <w:rFonts w:asciiTheme="minorHAnsi" w:hAnsiTheme="minorHAnsi" w:cstheme="minorHAnsi"/>
        </w:rPr>
        <w:t>qui</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d</w:t>
      </w:r>
      <w:r w:rsidRPr="00390445">
        <w:rPr>
          <w:rFonts w:asciiTheme="minorHAnsi" w:hAnsiTheme="minorHAnsi" w:cstheme="minorHAnsi"/>
          <w:spacing w:val="52"/>
        </w:rPr>
        <w:t xml:space="preserve"> </w:t>
      </w:r>
      <w:r w:rsidRPr="00390445">
        <w:rPr>
          <w:rFonts w:asciiTheme="minorHAnsi" w:hAnsiTheme="minorHAnsi" w:cstheme="minorHAnsi"/>
        </w:rPr>
        <w:t>of</w:t>
      </w:r>
      <w:r w:rsidRPr="00390445">
        <w:rPr>
          <w:rFonts w:asciiTheme="minorHAnsi" w:hAnsiTheme="minorHAnsi" w:cstheme="minorHAnsi"/>
          <w:spacing w:val="40"/>
        </w:rPr>
        <w:t xml:space="preserve"> </w:t>
      </w:r>
      <w:r w:rsidRPr="00390445">
        <w:rPr>
          <w:rFonts w:asciiTheme="minorHAnsi" w:hAnsiTheme="minorHAnsi" w:cstheme="minorHAnsi"/>
          <w:spacing w:val="2"/>
        </w:rPr>
        <w:t>i</w:t>
      </w:r>
      <w:r w:rsidRPr="00390445">
        <w:rPr>
          <w:rFonts w:asciiTheme="minorHAnsi" w:hAnsiTheme="minorHAnsi" w:cstheme="minorHAnsi"/>
        </w:rPr>
        <w:t>t</w:t>
      </w:r>
      <w:r w:rsidRPr="00390445">
        <w:rPr>
          <w:rFonts w:asciiTheme="minorHAnsi" w:hAnsiTheme="minorHAnsi" w:cstheme="minorHAnsi"/>
          <w:spacing w:val="34"/>
        </w:rPr>
        <w:t xml:space="preserve"> </w:t>
      </w:r>
      <w:r w:rsidRPr="00390445">
        <w:rPr>
          <w:rFonts w:asciiTheme="minorHAnsi" w:hAnsiTheme="minorHAnsi" w:cstheme="minorHAnsi"/>
          <w:spacing w:val="3"/>
        </w:rPr>
        <w:t>a</w:t>
      </w:r>
      <w:r w:rsidRPr="00390445">
        <w:rPr>
          <w:rFonts w:asciiTheme="minorHAnsi" w:hAnsiTheme="minorHAnsi" w:cstheme="minorHAnsi"/>
        </w:rPr>
        <w:t>nd</w:t>
      </w:r>
      <w:r w:rsidRPr="00390445">
        <w:rPr>
          <w:rFonts w:asciiTheme="minorHAnsi" w:hAnsiTheme="minorHAnsi" w:cstheme="minorHAnsi"/>
          <w:spacing w:val="43"/>
        </w:rPr>
        <w:t xml:space="preserve"> </w:t>
      </w:r>
      <w:r w:rsidRPr="00390445">
        <w:rPr>
          <w:rFonts w:asciiTheme="minorHAnsi" w:hAnsiTheme="minorHAnsi" w:cstheme="minorHAnsi"/>
          <w:spacing w:val="-2"/>
          <w:w w:val="102"/>
        </w:rPr>
        <w:t>n</w:t>
      </w:r>
      <w:r w:rsidRPr="00390445">
        <w:rPr>
          <w:rFonts w:asciiTheme="minorHAnsi" w:hAnsiTheme="minorHAnsi" w:cstheme="minorHAnsi"/>
          <w:w w:val="102"/>
        </w:rPr>
        <w:t xml:space="preserve">o </w:t>
      </w:r>
      <w:r w:rsidRPr="00390445">
        <w:rPr>
          <w:rFonts w:asciiTheme="minorHAnsi" w:hAnsiTheme="minorHAnsi" w:cstheme="minorHAnsi"/>
          <w:spacing w:val="2"/>
          <w:w w:val="102"/>
        </w:rPr>
        <w:t>f</w:t>
      </w:r>
      <w:r w:rsidRPr="00390445">
        <w:rPr>
          <w:rFonts w:asciiTheme="minorHAnsi" w:hAnsiTheme="minorHAnsi" w:cstheme="minorHAnsi"/>
          <w:w w:val="102"/>
        </w:rPr>
        <w:t>u</w:t>
      </w:r>
      <w:r w:rsidRPr="00390445">
        <w:rPr>
          <w:rFonts w:asciiTheme="minorHAnsi" w:hAnsiTheme="minorHAnsi" w:cstheme="minorHAnsi"/>
          <w:spacing w:val="-1"/>
          <w:w w:val="102"/>
        </w:rPr>
        <w:t>r</w:t>
      </w:r>
      <w:r w:rsidRPr="00390445">
        <w:rPr>
          <w:rFonts w:asciiTheme="minorHAnsi" w:hAnsiTheme="minorHAnsi" w:cstheme="minorHAnsi"/>
          <w:w w:val="102"/>
        </w:rPr>
        <w:t>th</w:t>
      </w:r>
      <w:r w:rsidRPr="00390445">
        <w:rPr>
          <w:rFonts w:asciiTheme="minorHAnsi" w:hAnsiTheme="minorHAnsi" w:cstheme="minorHAnsi"/>
          <w:spacing w:val="3"/>
          <w:w w:val="102"/>
        </w:rPr>
        <w:t>e</w:t>
      </w:r>
      <w:r w:rsidRPr="00390445">
        <w:rPr>
          <w:rFonts w:asciiTheme="minorHAnsi" w:hAnsiTheme="minorHAnsi" w:cstheme="minorHAnsi"/>
          <w:spacing w:val="-15"/>
          <w:w w:val="102"/>
        </w:rPr>
        <w:t>r</w:t>
      </w:r>
      <w:r w:rsidRPr="00390445">
        <w:rPr>
          <w:rFonts w:asciiTheme="minorHAnsi" w:hAnsiTheme="minorHAnsi" w:cstheme="minorHAnsi"/>
          <w:w w:val="102"/>
        </w:rPr>
        <w:t>.</w:t>
      </w:r>
    </w:p>
    <w:p w14:paraId="06558CD0" w14:textId="77777777" w:rsidR="00390445" w:rsidRPr="00390445" w:rsidRDefault="00390445" w:rsidP="00390445">
      <w:pPr>
        <w:pStyle w:val="ListParagraph"/>
        <w:overflowPunct/>
        <w:autoSpaceDE/>
        <w:autoSpaceDN/>
        <w:adjustRightInd/>
        <w:ind w:left="1080" w:right="90"/>
        <w:textAlignment w:val="auto"/>
        <w:rPr>
          <w:rFonts w:asciiTheme="minorHAnsi" w:hAnsiTheme="minorHAnsi" w:cstheme="minorHAnsi"/>
        </w:rPr>
      </w:pPr>
    </w:p>
    <w:p w14:paraId="1B07BFE9" w14:textId="77777777" w:rsidR="00137275" w:rsidRPr="00390445" w:rsidRDefault="00137275" w:rsidP="00390445">
      <w:pPr>
        <w:numPr>
          <w:ilvl w:val="0"/>
          <w:numId w:val="22"/>
        </w:numPr>
        <w:ind w:left="810" w:hanging="426"/>
        <w:rPr>
          <w:rFonts w:asciiTheme="minorHAnsi" w:hAnsiTheme="minorHAnsi" w:cstheme="minorHAnsi"/>
          <w:b/>
        </w:rPr>
      </w:pPr>
      <w:r w:rsidRPr="00390445">
        <w:rPr>
          <w:rFonts w:asciiTheme="minorHAnsi" w:hAnsiTheme="minorHAnsi" w:cstheme="minorHAnsi"/>
          <w:b/>
        </w:rPr>
        <w:t>Force Majeure:</w:t>
      </w:r>
    </w:p>
    <w:p w14:paraId="135A17E7" w14:textId="77777777" w:rsidR="002711F7" w:rsidRPr="00390445" w:rsidRDefault="002711F7" w:rsidP="00390445">
      <w:pPr>
        <w:pStyle w:val="ListParagraph"/>
        <w:numPr>
          <w:ilvl w:val="1"/>
          <w:numId w:val="20"/>
        </w:numPr>
        <w:tabs>
          <w:tab w:val="left" w:pos="1080"/>
        </w:tabs>
        <w:spacing w:after="120"/>
        <w:ind w:left="1080"/>
        <w:rPr>
          <w:rFonts w:asciiTheme="minorHAnsi" w:hAnsiTheme="minorHAnsi" w:cstheme="minorHAnsi"/>
          <w:bCs/>
          <w:snapToGrid w:val="0"/>
        </w:rPr>
      </w:pPr>
      <w:r w:rsidRPr="00390445">
        <w:rPr>
          <w:rFonts w:asciiTheme="minorHAnsi" w:hAnsiTheme="minorHAnsi" w:cstheme="minorHAnsi"/>
          <w:bCs/>
          <w:snapToGrid w:val="0"/>
        </w:rPr>
        <w:t xml:space="preserve">Neither party to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xml:space="preserve"> shall be liable for any failure or delay on its part in performing any of its obligations under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if such failure or delay shall be result of or arising out of Force Majeure conditions and, provided that the party claiming Force Majeure shall use its best efforts to avoid or remove such cause of non-performance and shall fulfil and continue performance hereunder with the utmost dispatch whenever and to the extent such cause or causes are removed.</w:t>
      </w:r>
    </w:p>
    <w:p w14:paraId="0253AC9F" w14:textId="77777777" w:rsidR="002711F7" w:rsidRPr="00390445" w:rsidRDefault="002711F7" w:rsidP="00390445">
      <w:pPr>
        <w:pStyle w:val="ListParagraph"/>
        <w:numPr>
          <w:ilvl w:val="1"/>
          <w:numId w:val="20"/>
        </w:numPr>
        <w:tabs>
          <w:tab w:val="left" w:pos="1080"/>
        </w:tabs>
        <w:spacing w:after="120"/>
        <w:ind w:left="1080"/>
        <w:rPr>
          <w:rFonts w:asciiTheme="minorHAnsi" w:hAnsiTheme="minorHAnsi" w:cstheme="minorHAnsi"/>
          <w:bCs/>
          <w:snapToGrid w:val="0"/>
        </w:rPr>
      </w:pPr>
      <w:r w:rsidRPr="00390445">
        <w:rPr>
          <w:rFonts w:asciiTheme="minorHAnsi" w:hAnsiTheme="minorHAnsi" w:cstheme="minorHAnsi"/>
          <w:bCs/>
          <w:snapToGrid w:val="0"/>
        </w:rPr>
        <w:t xml:space="preserve">Any extraordinary event, which cannot be controlled by the parties, shall for the purpose of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xml:space="preserve"> be considered as a Force Majeure event.  Such events include acts of God, acts or omissions of any Government or agency thereof, compliance with rules, regulations or order of any Government Authority. Provided however, if either party claims that existence of any of the aforesaid conditions is delaying or disabling the performance by said party of its obligations under this MOU, such party shall give immediate notice to the other party of the existence of such conditions whose existence are claimed to delay or disable the performance of obligations as aforesaid.</w:t>
      </w:r>
    </w:p>
    <w:p w14:paraId="5F120FF9" w14:textId="77777777" w:rsidR="00390445" w:rsidRPr="00390445" w:rsidRDefault="00390445" w:rsidP="00390445">
      <w:pPr>
        <w:pStyle w:val="ListParagraph"/>
        <w:tabs>
          <w:tab w:val="left" w:pos="1080"/>
        </w:tabs>
        <w:spacing w:after="120"/>
        <w:ind w:left="1080"/>
        <w:rPr>
          <w:rFonts w:asciiTheme="minorHAnsi" w:hAnsiTheme="minorHAnsi" w:cstheme="minorHAnsi"/>
          <w:bCs/>
          <w:snapToGrid w:val="0"/>
        </w:rPr>
      </w:pPr>
    </w:p>
    <w:p w14:paraId="52FBB6D9" w14:textId="77777777" w:rsidR="002711F7" w:rsidRPr="00390445" w:rsidRDefault="002711F7" w:rsidP="00390445">
      <w:pPr>
        <w:pStyle w:val="ListParagraph"/>
        <w:numPr>
          <w:ilvl w:val="0"/>
          <w:numId w:val="22"/>
        </w:numPr>
        <w:overflowPunct/>
        <w:autoSpaceDE/>
        <w:autoSpaceDN/>
        <w:adjustRightInd/>
        <w:spacing w:after="200"/>
        <w:textAlignment w:val="auto"/>
        <w:rPr>
          <w:rFonts w:asciiTheme="minorHAnsi" w:hAnsiTheme="minorHAnsi" w:cstheme="minorHAnsi"/>
          <w:b/>
        </w:rPr>
      </w:pPr>
      <w:r w:rsidRPr="00390445">
        <w:rPr>
          <w:rFonts w:asciiTheme="minorHAnsi" w:hAnsiTheme="minorHAnsi" w:cstheme="minorHAnsi"/>
          <w:b/>
        </w:rPr>
        <w:t xml:space="preserve">Non-Solicitation: </w:t>
      </w:r>
    </w:p>
    <w:p w14:paraId="1DA28930" w14:textId="2229D612" w:rsidR="008F4931" w:rsidRPr="00390445" w:rsidRDefault="00E47D45" w:rsidP="00390445">
      <w:pPr>
        <w:pStyle w:val="ListParagraph"/>
        <w:overflowPunct/>
        <w:autoSpaceDE/>
        <w:autoSpaceDN/>
        <w:adjustRightInd/>
        <w:spacing w:after="200"/>
        <w:textAlignment w:val="auto"/>
        <w:rPr>
          <w:rFonts w:asciiTheme="minorHAnsi" w:hAnsiTheme="minorHAnsi" w:cstheme="minorHAnsi"/>
          <w:bCs/>
          <w:snapToGrid w:val="0"/>
        </w:rPr>
      </w:pPr>
      <w:r w:rsidRPr="00390445">
        <w:rPr>
          <w:rFonts w:asciiTheme="minorHAnsi" w:hAnsiTheme="minorHAnsi" w:cstheme="minorHAnsi"/>
          <w:bCs/>
          <w:snapToGrid w:val="0"/>
        </w:rPr>
        <w:t xml:space="preserve">Both parties </w:t>
      </w:r>
      <w:r w:rsidR="008F4931" w:rsidRPr="00390445">
        <w:rPr>
          <w:rFonts w:asciiTheme="minorHAnsi" w:hAnsiTheme="minorHAnsi" w:cstheme="minorHAnsi"/>
          <w:bCs/>
          <w:snapToGrid w:val="0"/>
        </w:rPr>
        <w:t>agree that during the term of this Agreement and for a period of one (1) year</w:t>
      </w:r>
      <w:del w:id="83" w:author="Author">
        <w:r w:rsidR="008F4931" w:rsidRPr="00390445" w:rsidDel="00364FCF">
          <w:rPr>
            <w:rFonts w:asciiTheme="minorHAnsi" w:hAnsiTheme="minorHAnsi" w:cstheme="minorHAnsi"/>
            <w:bCs/>
            <w:snapToGrid w:val="0"/>
          </w:rPr>
          <w:delText>s</w:delText>
        </w:r>
      </w:del>
      <w:r w:rsidR="008F4931" w:rsidRPr="00390445">
        <w:rPr>
          <w:rFonts w:asciiTheme="minorHAnsi" w:hAnsiTheme="minorHAnsi" w:cstheme="minorHAnsi"/>
          <w:bCs/>
          <w:snapToGrid w:val="0"/>
        </w:rPr>
        <w:t xml:space="preserve"> after the termination or expiry thereof, </w:t>
      </w:r>
      <w:r w:rsidRPr="00390445">
        <w:rPr>
          <w:rFonts w:asciiTheme="minorHAnsi" w:hAnsiTheme="minorHAnsi" w:cstheme="minorHAnsi"/>
          <w:bCs/>
          <w:snapToGrid w:val="0"/>
        </w:rPr>
        <w:t xml:space="preserve">neither party </w:t>
      </w:r>
      <w:r w:rsidR="008F4931" w:rsidRPr="00390445">
        <w:rPr>
          <w:rFonts w:asciiTheme="minorHAnsi" w:hAnsiTheme="minorHAnsi" w:cstheme="minorHAnsi"/>
          <w:bCs/>
          <w:snapToGrid w:val="0"/>
        </w:rPr>
        <w:t xml:space="preserve">shall, directly or indirectly, employ, contract, solicit, hire or otherwise utilize the services of an existing employee of </w:t>
      </w:r>
      <w:r w:rsidRPr="00390445">
        <w:rPr>
          <w:rFonts w:asciiTheme="minorHAnsi" w:hAnsiTheme="minorHAnsi" w:cstheme="minorHAnsi"/>
          <w:bCs/>
          <w:snapToGrid w:val="0"/>
        </w:rPr>
        <w:t>the other party</w:t>
      </w:r>
    </w:p>
    <w:p w14:paraId="7F75AE8E" w14:textId="77777777" w:rsidR="008E586C" w:rsidRPr="00390445" w:rsidRDefault="008E586C" w:rsidP="00390445">
      <w:pPr>
        <w:pStyle w:val="ListParagraph"/>
        <w:rPr>
          <w:rFonts w:asciiTheme="minorHAnsi" w:hAnsiTheme="minorHAnsi" w:cstheme="minorHAnsi"/>
          <w:bCs/>
          <w:snapToGrid w:val="0"/>
        </w:rPr>
      </w:pPr>
    </w:p>
    <w:p w14:paraId="60B67FA9" w14:textId="77777777" w:rsidR="00D104BC" w:rsidRPr="00390445" w:rsidRDefault="00D104BC" w:rsidP="00390445">
      <w:pPr>
        <w:numPr>
          <w:ilvl w:val="0"/>
          <w:numId w:val="22"/>
        </w:numPr>
        <w:ind w:left="810" w:hanging="426"/>
        <w:rPr>
          <w:rFonts w:asciiTheme="minorHAnsi" w:hAnsiTheme="minorHAnsi" w:cstheme="minorHAnsi"/>
          <w:b/>
          <w:bCs/>
          <w:color w:val="000000"/>
        </w:rPr>
      </w:pPr>
      <w:r w:rsidRPr="00390445">
        <w:rPr>
          <w:rFonts w:asciiTheme="minorHAnsi" w:hAnsiTheme="minorHAnsi" w:cstheme="minorHAnsi"/>
          <w:b/>
          <w:color w:val="000000"/>
        </w:rPr>
        <w:t>Jurisdiction</w:t>
      </w:r>
      <w:r w:rsidRPr="00390445">
        <w:rPr>
          <w:rFonts w:asciiTheme="minorHAnsi" w:hAnsiTheme="minorHAnsi" w:cstheme="minorHAnsi"/>
          <w:b/>
          <w:bCs/>
          <w:color w:val="000000"/>
        </w:rPr>
        <w:t xml:space="preserve"> and Arbitration: </w:t>
      </w:r>
    </w:p>
    <w:p w14:paraId="544C5CD2" w14:textId="77777777" w:rsidR="00D104BC" w:rsidRPr="00390445" w:rsidRDefault="00D104BC" w:rsidP="00390445">
      <w:pPr>
        <w:pStyle w:val="ListParagraph"/>
        <w:numPr>
          <w:ilvl w:val="0"/>
          <w:numId w:val="17"/>
        </w:numPr>
        <w:overflowPunct/>
        <w:autoSpaceDE/>
        <w:autoSpaceDN/>
        <w:adjustRightInd/>
        <w:spacing w:after="200"/>
        <w:contextualSpacing w:val="0"/>
        <w:textAlignment w:val="auto"/>
        <w:rPr>
          <w:rFonts w:asciiTheme="minorHAnsi" w:hAnsiTheme="minorHAnsi" w:cstheme="minorHAnsi"/>
          <w:color w:val="000000"/>
        </w:rPr>
      </w:pPr>
      <w:r w:rsidRPr="00390445">
        <w:rPr>
          <w:rFonts w:asciiTheme="minorHAnsi" w:hAnsiTheme="minorHAnsi" w:cstheme="minorHAnsi"/>
          <w:color w:val="000000"/>
        </w:rPr>
        <w:t xml:space="preserve">In the event of any dispute or difference between the Parties hereto, the courts in </w:t>
      </w:r>
      <w:r w:rsidR="00E8226F">
        <w:rPr>
          <w:rFonts w:asciiTheme="minorHAnsi" w:hAnsiTheme="minorHAnsi" w:cstheme="minorHAnsi"/>
          <w:color w:val="000000"/>
        </w:rPr>
        <w:t>Bangalore</w:t>
      </w:r>
      <w:r w:rsidRPr="00390445">
        <w:rPr>
          <w:rFonts w:asciiTheme="minorHAnsi" w:hAnsiTheme="minorHAnsi" w:cstheme="minorHAnsi"/>
          <w:color w:val="000000"/>
        </w:rPr>
        <w:t xml:space="preserve"> alone shall have exclusive jurisdiction to try any matter arising between the Parties here-to and accordingly both the Parties shall submit to the exclusive jurisdiction of courts in </w:t>
      </w:r>
      <w:r w:rsidR="00E8226F">
        <w:rPr>
          <w:rFonts w:asciiTheme="minorHAnsi" w:hAnsiTheme="minorHAnsi" w:cstheme="minorHAnsi"/>
          <w:color w:val="000000"/>
        </w:rPr>
        <w:t>Bangalore</w:t>
      </w:r>
      <w:r w:rsidRPr="00390445">
        <w:rPr>
          <w:rFonts w:asciiTheme="minorHAnsi" w:hAnsiTheme="minorHAnsi" w:cstheme="minorHAnsi"/>
          <w:color w:val="000000"/>
        </w:rPr>
        <w:t xml:space="preserve">, </w:t>
      </w:r>
      <w:r w:rsidR="00E8226F">
        <w:rPr>
          <w:rFonts w:asciiTheme="minorHAnsi" w:hAnsiTheme="minorHAnsi" w:cstheme="minorHAnsi"/>
          <w:color w:val="000000"/>
        </w:rPr>
        <w:t>Karnataka</w:t>
      </w:r>
      <w:r w:rsidRPr="00390445">
        <w:rPr>
          <w:rFonts w:asciiTheme="minorHAnsi" w:hAnsiTheme="minorHAnsi" w:cstheme="minorHAnsi"/>
          <w:color w:val="000000"/>
        </w:rPr>
        <w:t>.</w:t>
      </w:r>
    </w:p>
    <w:p w14:paraId="1091C9BF" w14:textId="77777777" w:rsidR="00D104BC" w:rsidRPr="00390445" w:rsidRDefault="00D104BC" w:rsidP="00390445">
      <w:pPr>
        <w:pStyle w:val="ListParagraph"/>
        <w:numPr>
          <w:ilvl w:val="0"/>
          <w:numId w:val="17"/>
        </w:numPr>
        <w:overflowPunct/>
        <w:autoSpaceDE/>
        <w:autoSpaceDN/>
        <w:adjustRightInd/>
        <w:spacing w:after="200"/>
        <w:contextualSpacing w:val="0"/>
        <w:textAlignment w:val="auto"/>
        <w:rPr>
          <w:rFonts w:asciiTheme="minorHAnsi" w:hAnsiTheme="minorHAnsi" w:cstheme="minorHAnsi"/>
          <w:color w:val="000000"/>
        </w:rPr>
      </w:pPr>
      <w:r w:rsidRPr="00390445">
        <w:rPr>
          <w:rFonts w:asciiTheme="minorHAnsi" w:hAnsiTheme="minorHAnsi" w:cstheme="minorHAnsi"/>
          <w:color w:val="000000"/>
        </w:rPr>
        <w:t xml:space="preserve">Any dispute arising out of, in relation to or in respect to this </w:t>
      </w:r>
      <w:r w:rsidR="00E47D45" w:rsidRPr="00390445">
        <w:rPr>
          <w:rFonts w:asciiTheme="minorHAnsi" w:hAnsiTheme="minorHAnsi" w:cstheme="minorHAnsi"/>
          <w:color w:val="000000"/>
        </w:rPr>
        <w:t>EOI</w:t>
      </w:r>
      <w:r w:rsidR="00AA762F" w:rsidRPr="00390445">
        <w:rPr>
          <w:rFonts w:asciiTheme="minorHAnsi" w:hAnsiTheme="minorHAnsi" w:cstheme="minorHAnsi"/>
          <w:color w:val="000000"/>
        </w:rPr>
        <w:t xml:space="preserve"> </w:t>
      </w:r>
      <w:r w:rsidRPr="00390445">
        <w:rPr>
          <w:rFonts w:asciiTheme="minorHAnsi" w:hAnsiTheme="minorHAnsi" w:cstheme="minorHAnsi"/>
          <w:color w:val="000000"/>
        </w:rPr>
        <w:t xml:space="preserve">shall be settled through mutual consultation and agreement, by the Parties to this </w:t>
      </w:r>
      <w:r w:rsidR="00E47D45" w:rsidRPr="00390445">
        <w:rPr>
          <w:rFonts w:asciiTheme="minorHAnsi" w:hAnsiTheme="minorHAnsi" w:cstheme="minorHAnsi"/>
          <w:color w:val="000000"/>
        </w:rPr>
        <w:t>EOI</w:t>
      </w:r>
      <w:r w:rsidRPr="00390445">
        <w:rPr>
          <w:rFonts w:asciiTheme="minorHAnsi" w:hAnsiTheme="minorHAnsi" w:cstheme="minorHAnsi"/>
          <w:color w:val="000000"/>
        </w:rPr>
        <w:t xml:space="preserve">. In case a settlement is not arrived at within </w:t>
      </w:r>
      <w:r w:rsidRPr="00390445">
        <w:rPr>
          <w:rFonts w:asciiTheme="minorHAnsi" w:hAnsiTheme="minorHAnsi" w:cstheme="minorHAnsi"/>
          <w:color w:val="000000"/>
        </w:rPr>
        <w:lastRenderedPageBreak/>
        <w:t xml:space="preserve">fifteen (15) days of reference, the dispute/s shall be referred to a sole arbitrator to be appointed in accordance to the Arbitration and Conciliation Act, 1996 as amended from time to time. The place of arbitration shall be </w:t>
      </w:r>
      <w:r w:rsidR="006E1D23">
        <w:rPr>
          <w:rFonts w:asciiTheme="minorHAnsi" w:hAnsiTheme="minorHAnsi" w:cstheme="minorHAnsi"/>
          <w:color w:val="000000"/>
        </w:rPr>
        <w:t>Bangalore</w:t>
      </w:r>
      <w:r w:rsidRPr="00390445">
        <w:rPr>
          <w:rFonts w:asciiTheme="minorHAnsi" w:hAnsiTheme="minorHAnsi" w:cstheme="minorHAnsi"/>
          <w:color w:val="000000"/>
        </w:rPr>
        <w:t>, India.</w:t>
      </w:r>
    </w:p>
    <w:p w14:paraId="43F5559D" w14:textId="77777777" w:rsidR="00BC3982" w:rsidRPr="00390445" w:rsidRDefault="00BC3982" w:rsidP="00390445">
      <w:pPr>
        <w:spacing w:after="200"/>
        <w:rPr>
          <w:rFonts w:asciiTheme="minorHAnsi" w:hAnsiTheme="minorHAnsi" w:cstheme="minorHAnsi"/>
        </w:rPr>
      </w:pPr>
      <w:r w:rsidRPr="00390445">
        <w:rPr>
          <w:rFonts w:asciiTheme="minorHAnsi" w:hAnsiTheme="minorHAnsi" w:cstheme="minorHAnsi"/>
          <w:b/>
        </w:rPr>
        <w:t>IN WITNESS WHEREOF</w:t>
      </w:r>
      <w:r w:rsidRPr="00390445">
        <w:rPr>
          <w:rFonts w:asciiTheme="minorHAnsi" w:hAnsiTheme="minorHAnsi" w:cstheme="minorHAnsi"/>
        </w:rPr>
        <w:t xml:space="preserve">, </w:t>
      </w:r>
      <w:r w:rsidR="00C40B95" w:rsidRPr="00390445">
        <w:rPr>
          <w:rFonts w:asciiTheme="minorHAnsi" w:hAnsiTheme="minorHAnsi" w:cstheme="minorHAnsi"/>
        </w:rPr>
        <w:t>the Parties hereto have duly executed this Agreement as on the day, month and year first hereinabove written</w:t>
      </w:r>
    </w:p>
    <w:p w14:paraId="35E24ED6" w14:textId="77777777" w:rsidR="00390445" w:rsidRPr="00390445" w:rsidRDefault="00390445" w:rsidP="00390445">
      <w:pPr>
        <w:spacing w:after="200"/>
        <w:rPr>
          <w:rFonts w:asciiTheme="minorHAnsi" w:hAnsiTheme="minorHAnsi" w:cstheme="minorHAnsi"/>
        </w:rPr>
      </w:pPr>
    </w:p>
    <w:p w14:paraId="45F749AC" w14:textId="77777777" w:rsidR="00390445" w:rsidRPr="00390445" w:rsidRDefault="00390445" w:rsidP="00390445">
      <w:pPr>
        <w:spacing w:after="200"/>
        <w:rPr>
          <w:rFonts w:asciiTheme="minorHAnsi" w:hAnsiTheme="minorHAnsi" w:cstheme="minorHAnsi"/>
        </w:rPr>
      </w:pPr>
    </w:p>
    <w:p w14:paraId="3AD234D6" w14:textId="77777777" w:rsidR="00390445" w:rsidRPr="00390445" w:rsidRDefault="00390445" w:rsidP="00390445">
      <w:pPr>
        <w:rPr>
          <w:rFonts w:asciiTheme="minorHAnsi" w:hAnsiTheme="minorHAnsi" w:cstheme="minorHAnsi"/>
          <w:b/>
          <w:bCs/>
        </w:rPr>
      </w:pPr>
    </w:p>
    <w:p w14:paraId="2D41B80E" w14:textId="29ED574A" w:rsidR="00522416"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For </w:t>
      </w:r>
      <w:r w:rsidR="005730D4" w:rsidRPr="00390445">
        <w:rPr>
          <w:rFonts w:asciiTheme="minorHAnsi" w:hAnsiTheme="minorHAnsi" w:cstheme="minorHAnsi"/>
          <w:b/>
          <w:bCs/>
        </w:rPr>
        <w:t>EnAble</w:t>
      </w:r>
      <w:r w:rsidR="00A02125" w:rsidRPr="00390445">
        <w:rPr>
          <w:rFonts w:asciiTheme="minorHAnsi" w:hAnsiTheme="minorHAnsi" w:cstheme="minorHAnsi"/>
          <w:b/>
          <w:bCs/>
        </w:rPr>
        <w:t xml:space="preserve"> India</w:t>
      </w:r>
      <w:r w:rsidR="00056E6C" w:rsidRPr="00390445">
        <w:rPr>
          <w:rFonts w:asciiTheme="minorHAnsi" w:hAnsiTheme="minorHAnsi" w:cstheme="minorHAnsi"/>
          <w:b/>
          <w:bCs/>
        </w:rPr>
        <w:tab/>
      </w:r>
      <w:r w:rsidR="008F195A" w:rsidRPr="00390445">
        <w:rPr>
          <w:rFonts w:asciiTheme="minorHAnsi" w:hAnsiTheme="minorHAnsi" w:cstheme="minorHAnsi"/>
          <w:b/>
          <w:bCs/>
        </w:rPr>
        <w:tab/>
      </w:r>
      <w:r w:rsidR="008F195A" w:rsidRPr="00390445">
        <w:rPr>
          <w:rFonts w:asciiTheme="minorHAnsi" w:hAnsiTheme="minorHAnsi" w:cstheme="minorHAnsi"/>
          <w:b/>
          <w:bCs/>
        </w:rPr>
        <w:tab/>
      </w:r>
      <w:r w:rsidR="008F195A" w:rsidRPr="00390445">
        <w:rPr>
          <w:rFonts w:asciiTheme="minorHAnsi" w:hAnsiTheme="minorHAnsi" w:cstheme="minorHAnsi"/>
          <w:b/>
          <w:bCs/>
        </w:rPr>
        <w:tab/>
      </w:r>
      <w:r w:rsidR="001B6791" w:rsidRPr="00390445">
        <w:rPr>
          <w:rFonts w:asciiTheme="minorHAnsi" w:hAnsiTheme="minorHAnsi" w:cstheme="minorHAnsi"/>
          <w:b/>
          <w:bCs/>
        </w:rPr>
        <w:tab/>
      </w:r>
      <w:r w:rsidR="00522416" w:rsidRPr="00390445">
        <w:rPr>
          <w:rFonts w:asciiTheme="minorHAnsi" w:hAnsiTheme="minorHAnsi" w:cstheme="minorHAnsi"/>
          <w:b/>
          <w:bCs/>
        </w:rPr>
        <w:tab/>
      </w:r>
      <w:r w:rsidR="00CB4A56">
        <w:rPr>
          <w:rFonts w:asciiTheme="minorHAnsi" w:hAnsiTheme="minorHAnsi" w:cstheme="minorHAnsi"/>
          <w:b/>
          <w:bCs/>
        </w:rPr>
        <w:t xml:space="preserve">For </w:t>
      </w:r>
      <w:del w:id="84" w:author="Author">
        <w:r w:rsidR="00CB4A56" w:rsidDel="001A46C2">
          <w:rPr>
            <w:rFonts w:asciiTheme="minorHAnsi" w:hAnsiTheme="minorHAnsi" w:cstheme="minorHAnsi"/>
            <w:b/>
            <w:bCs/>
          </w:rPr>
          <w:delText>Partner NGO/Org</w:delText>
        </w:r>
      </w:del>
      <w:ins w:id="85" w:author="Author">
        <w:r w:rsidR="001A46C2">
          <w:rPr>
            <w:rFonts w:asciiTheme="minorHAnsi" w:hAnsiTheme="minorHAnsi" w:cstheme="minorHAnsi"/>
            <w:b/>
            <w:bCs/>
          </w:rPr>
          <w:t>WinVinaya Foundation</w:t>
        </w:r>
      </w:ins>
    </w:p>
    <w:p w14:paraId="4D3EC169" w14:textId="77777777" w:rsidR="00C40B95" w:rsidRPr="00390445" w:rsidRDefault="00C40B95" w:rsidP="00390445">
      <w:pPr>
        <w:rPr>
          <w:rFonts w:asciiTheme="minorHAnsi" w:hAnsiTheme="minorHAnsi" w:cstheme="minorHAnsi"/>
          <w:b/>
        </w:rPr>
      </w:pPr>
      <w:r w:rsidRPr="00390445">
        <w:rPr>
          <w:rFonts w:asciiTheme="minorHAnsi" w:hAnsiTheme="minorHAnsi" w:cstheme="minorHAnsi"/>
          <w:b/>
          <w:bCs/>
        </w:rPr>
        <w:t xml:space="preserve">    </w:t>
      </w:r>
      <w:r w:rsidR="006D67BE" w:rsidRPr="00390445">
        <w:rPr>
          <w:rFonts w:asciiTheme="minorHAnsi" w:hAnsiTheme="minorHAnsi" w:cstheme="minorHAnsi"/>
          <w:b/>
          <w:bCs/>
        </w:rPr>
        <w:t xml:space="preserve">     </w:t>
      </w:r>
    </w:p>
    <w:p w14:paraId="7B8EA831" w14:textId="77777777" w:rsidR="00C40B95" w:rsidRPr="00390445" w:rsidRDefault="00C40B95" w:rsidP="00390445">
      <w:pPr>
        <w:rPr>
          <w:rFonts w:asciiTheme="minorHAnsi" w:hAnsiTheme="minorHAnsi" w:cstheme="minorHAnsi"/>
          <w:b/>
          <w:bCs/>
        </w:rPr>
      </w:pPr>
    </w:p>
    <w:p w14:paraId="2AD751D8" w14:textId="77777777" w:rsidR="00707354" w:rsidRPr="00390445" w:rsidRDefault="00707354" w:rsidP="00390445">
      <w:pPr>
        <w:rPr>
          <w:rFonts w:asciiTheme="minorHAnsi" w:hAnsiTheme="minorHAnsi" w:cstheme="minorHAnsi"/>
          <w:b/>
          <w:bCs/>
        </w:rPr>
      </w:pPr>
    </w:p>
    <w:p w14:paraId="216B90A1" w14:textId="77777777" w:rsidR="00414BCB" w:rsidRPr="00390445" w:rsidRDefault="00414BCB" w:rsidP="00390445">
      <w:pPr>
        <w:rPr>
          <w:rFonts w:asciiTheme="minorHAnsi" w:hAnsiTheme="minorHAnsi" w:cstheme="minorHAnsi"/>
          <w:b/>
          <w:bCs/>
        </w:rPr>
      </w:pPr>
    </w:p>
    <w:p w14:paraId="36983D11" w14:textId="77777777"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(Authorized Signatory)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5F5289" w:rsidRPr="00390445">
        <w:rPr>
          <w:rFonts w:asciiTheme="minorHAnsi" w:hAnsiTheme="minorHAnsi" w:cstheme="minorHAnsi"/>
          <w:b/>
          <w:bCs/>
        </w:rPr>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(Authorized Signatory) </w:t>
      </w:r>
    </w:p>
    <w:p w14:paraId="096B8115" w14:textId="18E0E71C"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Name: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Name:</w:t>
      </w:r>
      <w:ins w:id="86" w:author="Author">
        <w:r w:rsidR="001A46C2">
          <w:rPr>
            <w:rFonts w:asciiTheme="minorHAnsi" w:hAnsiTheme="minorHAnsi" w:cstheme="minorHAnsi"/>
            <w:b/>
            <w:bCs/>
          </w:rPr>
          <w:t xml:space="preserve"> Sivasankar Jayagopal</w:t>
        </w:r>
      </w:ins>
    </w:p>
    <w:p w14:paraId="7C43B62D" w14:textId="03C5508D"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Designation: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Designation: </w:t>
      </w:r>
      <w:ins w:id="87" w:author="Author">
        <w:r w:rsidR="001A46C2">
          <w:rPr>
            <w:rFonts w:asciiTheme="minorHAnsi" w:hAnsiTheme="minorHAnsi" w:cstheme="minorHAnsi"/>
            <w:b/>
            <w:bCs/>
          </w:rPr>
          <w:t>Founder Chairman</w:t>
        </w:r>
      </w:ins>
    </w:p>
    <w:p w14:paraId="4CB0DB5A" w14:textId="7B961DCF"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Place: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Place: </w:t>
      </w:r>
      <w:ins w:id="88" w:author="Author">
        <w:r w:rsidR="001A46C2">
          <w:rPr>
            <w:rFonts w:asciiTheme="minorHAnsi" w:hAnsiTheme="minorHAnsi" w:cstheme="minorHAnsi"/>
            <w:b/>
            <w:bCs/>
          </w:rPr>
          <w:t>Bangalore</w:t>
        </w:r>
      </w:ins>
    </w:p>
    <w:p w14:paraId="37DBE10A" w14:textId="77777777" w:rsidR="00C40B95" w:rsidRPr="00390445" w:rsidRDefault="00C40B95" w:rsidP="00390445">
      <w:pPr>
        <w:rPr>
          <w:rFonts w:asciiTheme="minorHAnsi" w:hAnsiTheme="minorHAnsi" w:cstheme="minorHAnsi"/>
          <w:b/>
          <w:bCs/>
        </w:rPr>
      </w:pPr>
      <w:r w:rsidRPr="00390445">
        <w:rPr>
          <w:rFonts w:asciiTheme="minorHAnsi" w:hAnsiTheme="minorHAnsi" w:cstheme="minorHAnsi"/>
          <w:b/>
          <w:bCs/>
        </w:rPr>
        <w:t xml:space="preserve">Date: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Date: </w:t>
      </w:r>
    </w:p>
    <w:p w14:paraId="09551234" w14:textId="77777777" w:rsidR="00256E38" w:rsidRPr="00390445" w:rsidRDefault="00C40B95" w:rsidP="00390445">
      <w:pPr>
        <w:pStyle w:val="ListParagraph"/>
        <w:overflowPunct/>
        <w:autoSpaceDE/>
        <w:autoSpaceDN/>
        <w:adjustRightInd/>
        <w:spacing w:after="240"/>
        <w:ind w:left="0"/>
        <w:textAlignment w:val="auto"/>
        <w:rPr>
          <w:rFonts w:asciiTheme="minorHAnsi" w:hAnsiTheme="minorHAnsi" w:cstheme="minorHAnsi"/>
          <w:b/>
        </w:rPr>
      </w:pPr>
      <w:r w:rsidRPr="00390445">
        <w:rPr>
          <w:rFonts w:asciiTheme="minorHAnsi" w:hAnsiTheme="minorHAnsi" w:cstheme="minorHAnsi"/>
          <w:b/>
        </w:rPr>
        <w:t>Stamp:</w:t>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00414BCB" w:rsidRPr="00390445">
        <w:rPr>
          <w:rFonts w:asciiTheme="minorHAnsi" w:hAnsiTheme="minorHAnsi" w:cstheme="minorHAnsi"/>
          <w:b/>
        </w:rPr>
        <w:t xml:space="preserve">      </w:t>
      </w:r>
      <w:r w:rsidR="005F5289" w:rsidRPr="00390445">
        <w:rPr>
          <w:rFonts w:asciiTheme="minorHAnsi" w:hAnsiTheme="minorHAnsi" w:cstheme="minorHAnsi"/>
          <w:b/>
        </w:rPr>
        <w:tab/>
      </w:r>
      <w:r w:rsidRPr="00390445">
        <w:rPr>
          <w:rFonts w:asciiTheme="minorHAnsi" w:hAnsiTheme="minorHAnsi" w:cstheme="minorHAnsi"/>
          <w:b/>
        </w:rPr>
        <w:t>Stamp:</w:t>
      </w:r>
    </w:p>
    <w:p w14:paraId="1FA81901" w14:textId="77777777" w:rsidR="00390445" w:rsidRPr="00390445" w:rsidRDefault="00390445" w:rsidP="00390445">
      <w:pPr>
        <w:overflowPunct/>
        <w:autoSpaceDE/>
        <w:autoSpaceDN/>
        <w:adjustRightInd/>
        <w:textAlignment w:val="auto"/>
        <w:rPr>
          <w:rFonts w:asciiTheme="minorHAnsi" w:hAnsiTheme="minorHAnsi" w:cstheme="minorHAnsi"/>
          <w:b/>
        </w:rPr>
      </w:pPr>
    </w:p>
    <w:p w14:paraId="0ED3F31D" w14:textId="77777777" w:rsidR="00390445" w:rsidRPr="00390445" w:rsidRDefault="00390445" w:rsidP="00390445">
      <w:pPr>
        <w:overflowPunct/>
        <w:autoSpaceDE/>
        <w:autoSpaceDN/>
        <w:adjustRightInd/>
        <w:textAlignment w:val="auto"/>
        <w:rPr>
          <w:rFonts w:asciiTheme="minorHAnsi" w:hAnsiTheme="minorHAnsi" w:cstheme="minorHAnsi"/>
          <w:b/>
        </w:rPr>
      </w:pPr>
    </w:p>
    <w:p w14:paraId="74225867" w14:textId="77777777" w:rsidR="00390445" w:rsidRPr="00390445" w:rsidRDefault="00390445" w:rsidP="00390445">
      <w:pPr>
        <w:overflowPunct/>
        <w:autoSpaceDE/>
        <w:autoSpaceDN/>
        <w:adjustRightInd/>
        <w:textAlignment w:val="auto"/>
        <w:rPr>
          <w:rFonts w:asciiTheme="minorHAnsi" w:hAnsiTheme="minorHAnsi" w:cstheme="minorHAnsi"/>
          <w:b/>
        </w:rPr>
      </w:pPr>
    </w:p>
    <w:p w14:paraId="64A66273" w14:textId="77777777" w:rsidR="00390445" w:rsidRPr="00390445" w:rsidRDefault="00390445" w:rsidP="00390445">
      <w:pPr>
        <w:overflowPunct/>
        <w:autoSpaceDE/>
        <w:autoSpaceDN/>
        <w:adjustRightInd/>
        <w:textAlignment w:val="auto"/>
        <w:rPr>
          <w:rFonts w:asciiTheme="minorHAnsi" w:hAnsiTheme="minorHAnsi" w:cstheme="minorHAnsi"/>
          <w:b/>
        </w:rPr>
      </w:pPr>
    </w:p>
    <w:p w14:paraId="5E1BB981" w14:textId="77777777" w:rsidR="00390445" w:rsidRPr="00390445" w:rsidRDefault="00390445" w:rsidP="00390445">
      <w:pPr>
        <w:overflowPunct/>
        <w:autoSpaceDE/>
        <w:autoSpaceDN/>
        <w:adjustRightInd/>
        <w:textAlignment w:val="auto"/>
        <w:rPr>
          <w:rFonts w:asciiTheme="minorHAnsi" w:hAnsiTheme="minorHAnsi" w:cstheme="minorHAnsi"/>
          <w:b/>
        </w:rPr>
      </w:pPr>
    </w:p>
    <w:p w14:paraId="68A880FF" w14:textId="77777777" w:rsidR="00390445" w:rsidRPr="00390445" w:rsidRDefault="00390445" w:rsidP="00390445">
      <w:pPr>
        <w:overflowPunct/>
        <w:autoSpaceDE/>
        <w:autoSpaceDN/>
        <w:adjustRightInd/>
        <w:textAlignment w:val="auto"/>
        <w:rPr>
          <w:rFonts w:asciiTheme="minorHAnsi" w:hAnsiTheme="minorHAnsi" w:cstheme="minorHAnsi"/>
          <w:b/>
        </w:rPr>
      </w:pPr>
    </w:p>
    <w:p w14:paraId="2369AF80" w14:textId="77777777" w:rsidR="00923282" w:rsidRPr="00390445" w:rsidRDefault="00923282" w:rsidP="00390445">
      <w:pPr>
        <w:overflowPunct/>
        <w:autoSpaceDE/>
        <w:autoSpaceDN/>
        <w:adjustRightInd/>
        <w:textAlignment w:val="auto"/>
        <w:rPr>
          <w:rFonts w:asciiTheme="minorHAnsi" w:hAnsiTheme="minorHAnsi" w:cstheme="minorHAnsi"/>
        </w:rPr>
      </w:pPr>
      <w:r w:rsidRPr="00390445">
        <w:rPr>
          <w:rFonts w:asciiTheme="minorHAnsi" w:hAnsiTheme="minorHAnsi" w:cstheme="minorHAnsi"/>
          <w:b/>
        </w:rPr>
        <w:t>ANNEXURE-1</w:t>
      </w:r>
    </w:p>
    <w:p w14:paraId="287E7474" w14:textId="77777777" w:rsidR="00531F26" w:rsidRPr="00390445" w:rsidRDefault="00531F26" w:rsidP="00390445">
      <w:pPr>
        <w:overflowPunct/>
        <w:autoSpaceDE/>
        <w:autoSpaceDN/>
        <w:adjustRightInd/>
        <w:textAlignment w:val="auto"/>
        <w:rPr>
          <w:rFonts w:asciiTheme="minorHAnsi" w:hAnsiTheme="minorHAnsi" w:cstheme="minorHAnsi"/>
          <w:b/>
        </w:rPr>
      </w:pPr>
    </w:p>
    <w:p w14:paraId="16464D66" w14:textId="77777777" w:rsidR="00876405" w:rsidRPr="00390445" w:rsidRDefault="00876405" w:rsidP="00390445">
      <w:pPr>
        <w:rPr>
          <w:rFonts w:asciiTheme="minorHAnsi" w:hAnsiTheme="minorHAnsi" w:cstheme="minorHAnsi"/>
        </w:rPr>
      </w:pPr>
    </w:p>
    <w:p w14:paraId="221411EE" w14:textId="77777777" w:rsidR="00876405" w:rsidRPr="00390445" w:rsidRDefault="00876405" w:rsidP="00390445">
      <w:pPr>
        <w:rPr>
          <w:rFonts w:asciiTheme="minorHAnsi" w:hAnsiTheme="minorHAnsi" w:cstheme="minorHAnsi"/>
        </w:rPr>
      </w:pPr>
    </w:p>
    <w:p w14:paraId="7700A310" w14:textId="77777777" w:rsidR="00876405" w:rsidRPr="00375EF6" w:rsidRDefault="00375EF6" w:rsidP="00375EF6">
      <w:pPr>
        <w:jc w:val="center"/>
        <w:rPr>
          <w:rFonts w:asciiTheme="minorHAnsi" w:hAnsiTheme="minorHAnsi" w:cstheme="minorHAnsi"/>
          <w:b/>
          <w:sz w:val="24"/>
        </w:rPr>
      </w:pPr>
      <w:r w:rsidRPr="00375EF6">
        <w:rPr>
          <w:rFonts w:asciiTheme="minorHAnsi" w:hAnsiTheme="minorHAnsi" w:cstheme="minorHAnsi"/>
          <w:b/>
          <w:sz w:val="24"/>
        </w:rPr>
        <w:t>Annexure 1</w:t>
      </w:r>
    </w:p>
    <w:p w14:paraId="6E7C8137" w14:textId="77777777" w:rsidR="00375EF6" w:rsidRDefault="00876405" w:rsidP="00390445">
      <w:pPr>
        <w:spacing w:after="120"/>
        <w:rPr>
          <w:rFonts w:asciiTheme="minorHAnsi" w:hAnsiTheme="minorHAnsi" w:cstheme="minorHAnsi"/>
          <w:b/>
        </w:rPr>
      </w:pPr>
      <w:r w:rsidRPr="00390445">
        <w:rPr>
          <w:rFonts w:asciiTheme="minorHAnsi" w:hAnsiTheme="minorHAnsi" w:cstheme="minorHAnsi"/>
        </w:rPr>
        <w:tab/>
      </w:r>
      <w:r w:rsidRPr="00390445">
        <w:rPr>
          <w:rFonts w:asciiTheme="minorHAnsi" w:hAnsiTheme="minorHAnsi" w:cstheme="minorHAnsi"/>
          <w:b/>
        </w:rPr>
        <w:t xml:space="preserve">  </w:t>
      </w:r>
    </w:p>
    <w:p w14:paraId="3976041B" w14:textId="77777777" w:rsidR="00876405" w:rsidRPr="00390445" w:rsidRDefault="00876405" w:rsidP="00390445">
      <w:pPr>
        <w:spacing w:after="120"/>
        <w:rPr>
          <w:rFonts w:asciiTheme="minorHAnsi" w:hAnsiTheme="minorHAnsi" w:cstheme="minorHAnsi"/>
        </w:rPr>
      </w:pPr>
      <w:r w:rsidRPr="00390445">
        <w:rPr>
          <w:rFonts w:asciiTheme="minorHAnsi" w:hAnsiTheme="minorHAnsi" w:cstheme="minorHAnsi"/>
          <w:b/>
        </w:rPr>
        <w:t xml:space="preserve">   JOB REQUIREMENT CARD</w:t>
      </w:r>
      <w:r w:rsidRPr="00390445">
        <w:rPr>
          <w:rFonts w:asciiTheme="minorHAnsi" w:hAnsiTheme="minorHAnsi" w:cstheme="minorHAnsi"/>
        </w:rPr>
        <w:tab/>
      </w:r>
    </w:p>
    <w:p w14:paraId="7F8853A6" w14:textId="77777777" w:rsidR="00876405" w:rsidRPr="00390445" w:rsidRDefault="00876405" w:rsidP="00390445">
      <w:pPr>
        <w:spacing w:after="120"/>
        <w:rPr>
          <w:rFonts w:asciiTheme="minorHAnsi" w:hAnsiTheme="minorHAnsi" w:cstheme="minorHAnsi"/>
          <w:b/>
          <w:bCs/>
          <w:color w:val="000000"/>
          <w:lang w:eastAsia="en-IN"/>
        </w:rPr>
      </w:pPr>
    </w:p>
    <w:p w14:paraId="2BFE1153" w14:textId="77777777" w:rsidR="00876405" w:rsidRPr="00390445" w:rsidRDefault="00876405" w:rsidP="00390445">
      <w:pPr>
        <w:spacing w:after="120"/>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Company Details</w:t>
      </w:r>
    </w:p>
    <w:tbl>
      <w:tblPr>
        <w:tblStyle w:val="TableGrid"/>
        <w:tblW w:w="0" w:type="auto"/>
        <w:tblLook w:val="04A0" w:firstRow="1" w:lastRow="0" w:firstColumn="1" w:lastColumn="0" w:noHBand="0" w:noVBand="1"/>
      </w:tblPr>
      <w:tblGrid>
        <w:gridCol w:w="3005"/>
        <w:gridCol w:w="3005"/>
        <w:gridCol w:w="3006"/>
      </w:tblGrid>
      <w:tr w:rsidR="00876405" w:rsidRPr="00390445" w14:paraId="0BE493A7" w14:textId="77777777" w:rsidTr="00315B8B">
        <w:tc>
          <w:tcPr>
            <w:tcW w:w="6010" w:type="dxa"/>
            <w:gridSpan w:val="2"/>
          </w:tcPr>
          <w:p w14:paraId="4CEB671B"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Name of Company:</w:t>
            </w:r>
          </w:p>
          <w:p w14:paraId="7DDF5B5C" w14:textId="77777777" w:rsidR="00876405" w:rsidRPr="00390445" w:rsidRDefault="00876405" w:rsidP="00390445">
            <w:pPr>
              <w:rPr>
                <w:rFonts w:asciiTheme="minorHAnsi" w:hAnsiTheme="minorHAnsi" w:cstheme="minorHAnsi"/>
              </w:rPr>
            </w:pPr>
          </w:p>
        </w:tc>
        <w:tc>
          <w:tcPr>
            <w:tcW w:w="3006" w:type="dxa"/>
          </w:tcPr>
          <w:p w14:paraId="7CC0CF7B" w14:textId="77777777" w:rsidR="00876405" w:rsidRPr="00390445" w:rsidRDefault="00876405" w:rsidP="00390445">
            <w:pPr>
              <w:rPr>
                <w:rFonts w:asciiTheme="minorHAnsi" w:hAnsiTheme="minorHAnsi" w:cstheme="minorHAnsi"/>
              </w:rPr>
            </w:pPr>
            <w:r w:rsidRPr="00390445">
              <w:rPr>
                <w:rFonts w:asciiTheme="minorHAnsi" w:hAnsiTheme="minorHAnsi" w:cstheme="minorHAnsi"/>
              </w:rPr>
              <w:t>Website:</w:t>
            </w:r>
          </w:p>
        </w:tc>
      </w:tr>
      <w:tr w:rsidR="00876405" w:rsidRPr="00390445" w14:paraId="3DD9A066" w14:textId="77777777" w:rsidTr="00315B8B">
        <w:tc>
          <w:tcPr>
            <w:tcW w:w="9016" w:type="dxa"/>
            <w:gridSpan w:val="3"/>
          </w:tcPr>
          <w:p w14:paraId="5B012BC8"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Address:</w:t>
            </w:r>
          </w:p>
          <w:p w14:paraId="56F987BF" w14:textId="77777777" w:rsidR="00876405" w:rsidRPr="00390445" w:rsidRDefault="00876405" w:rsidP="00390445">
            <w:pPr>
              <w:rPr>
                <w:rFonts w:asciiTheme="minorHAnsi" w:hAnsiTheme="minorHAnsi" w:cstheme="minorHAnsi"/>
              </w:rPr>
            </w:pPr>
          </w:p>
        </w:tc>
      </w:tr>
      <w:tr w:rsidR="00876405" w:rsidRPr="00390445" w14:paraId="32A1A6FE" w14:textId="77777777" w:rsidTr="00315B8B">
        <w:tc>
          <w:tcPr>
            <w:tcW w:w="3005" w:type="dxa"/>
          </w:tcPr>
          <w:p w14:paraId="60EB461D"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Contact:</w:t>
            </w:r>
          </w:p>
          <w:p w14:paraId="3CEDB74E" w14:textId="77777777" w:rsidR="00876405" w:rsidRPr="00390445" w:rsidRDefault="00876405" w:rsidP="00390445">
            <w:pPr>
              <w:rPr>
                <w:rFonts w:asciiTheme="minorHAnsi" w:hAnsiTheme="minorHAnsi" w:cstheme="minorHAnsi"/>
                <w:color w:val="000000"/>
              </w:rPr>
            </w:pPr>
          </w:p>
        </w:tc>
        <w:tc>
          <w:tcPr>
            <w:tcW w:w="3005" w:type="dxa"/>
          </w:tcPr>
          <w:p w14:paraId="069DECF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Phone:</w:t>
            </w:r>
          </w:p>
          <w:p w14:paraId="7398EACA" w14:textId="77777777" w:rsidR="00876405" w:rsidRPr="00390445" w:rsidRDefault="00876405" w:rsidP="00390445">
            <w:pPr>
              <w:rPr>
                <w:rFonts w:asciiTheme="minorHAnsi" w:hAnsiTheme="minorHAnsi" w:cstheme="minorHAnsi"/>
              </w:rPr>
            </w:pPr>
          </w:p>
        </w:tc>
        <w:tc>
          <w:tcPr>
            <w:tcW w:w="3006" w:type="dxa"/>
          </w:tcPr>
          <w:p w14:paraId="4C743B85"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Email:</w:t>
            </w:r>
          </w:p>
          <w:p w14:paraId="221C4C23" w14:textId="77777777" w:rsidR="00876405" w:rsidRPr="00390445" w:rsidRDefault="00876405" w:rsidP="00390445">
            <w:pPr>
              <w:rPr>
                <w:rFonts w:asciiTheme="minorHAnsi" w:hAnsiTheme="minorHAnsi" w:cstheme="minorHAnsi"/>
              </w:rPr>
            </w:pPr>
          </w:p>
        </w:tc>
      </w:tr>
      <w:tr w:rsidR="00876405" w:rsidRPr="00390445" w14:paraId="4C79FDAC" w14:textId="77777777" w:rsidTr="00315B8B">
        <w:tc>
          <w:tcPr>
            <w:tcW w:w="9016" w:type="dxa"/>
            <w:gridSpan w:val="3"/>
          </w:tcPr>
          <w:p w14:paraId="7E9034A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On the payroll of:</w:t>
            </w:r>
          </w:p>
          <w:p w14:paraId="7D414827" w14:textId="77777777" w:rsidR="00876405" w:rsidRPr="00390445" w:rsidRDefault="00876405" w:rsidP="00390445">
            <w:pPr>
              <w:rPr>
                <w:rFonts w:asciiTheme="minorHAnsi" w:hAnsiTheme="minorHAnsi" w:cstheme="minorHAnsi"/>
                <w:color w:val="000000"/>
              </w:rPr>
            </w:pPr>
          </w:p>
        </w:tc>
      </w:tr>
      <w:tr w:rsidR="00876405" w:rsidRPr="00390445" w14:paraId="5EB19832" w14:textId="77777777" w:rsidTr="00315B8B">
        <w:tc>
          <w:tcPr>
            <w:tcW w:w="9016" w:type="dxa"/>
            <w:gridSpan w:val="3"/>
          </w:tcPr>
          <w:p w14:paraId="7F0592E9"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Deployed with:</w:t>
            </w:r>
          </w:p>
          <w:p w14:paraId="13E1F646" w14:textId="77777777" w:rsidR="00876405" w:rsidRPr="00390445" w:rsidRDefault="00876405" w:rsidP="00390445">
            <w:pPr>
              <w:rPr>
                <w:rFonts w:asciiTheme="minorHAnsi" w:hAnsiTheme="minorHAnsi" w:cstheme="minorHAnsi"/>
                <w:color w:val="000000"/>
              </w:rPr>
            </w:pPr>
          </w:p>
        </w:tc>
      </w:tr>
      <w:tr w:rsidR="00876405" w:rsidRPr="00390445" w14:paraId="26B1A3DD" w14:textId="77777777" w:rsidTr="00315B8B">
        <w:tc>
          <w:tcPr>
            <w:tcW w:w="9016" w:type="dxa"/>
            <w:gridSpan w:val="3"/>
          </w:tcPr>
          <w:p w14:paraId="5E289BE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Company brief:</w:t>
            </w:r>
          </w:p>
          <w:p w14:paraId="56F25379" w14:textId="77777777" w:rsidR="00876405" w:rsidRPr="00390445" w:rsidRDefault="00876405" w:rsidP="00390445">
            <w:pPr>
              <w:rPr>
                <w:rFonts w:asciiTheme="minorHAnsi" w:hAnsiTheme="minorHAnsi" w:cstheme="minorHAnsi"/>
                <w:color w:val="000000"/>
              </w:rPr>
            </w:pPr>
          </w:p>
          <w:p w14:paraId="29791F47" w14:textId="77777777" w:rsidR="00876405" w:rsidRPr="00390445" w:rsidRDefault="00876405" w:rsidP="00390445">
            <w:pPr>
              <w:rPr>
                <w:rFonts w:asciiTheme="minorHAnsi" w:hAnsiTheme="minorHAnsi" w:cstheme="minorHAnsi"/>
                <w:color w:val="000000"/>
              </w:rPr>
            </w:pPr>
          </w:p>
        </w:tc>
      </w:tr>
    </w:tbl>
    <w:p w14:paraId="07E80A30" w14:textId="77777777" w:rsidR="00876405" w:rsidRPr="00390445" w:rsidRDefault="00876405" w:rsidP="00390445">
      <w:pPr>
        <w:rPr>
          <w:rFonts w:asciiTheme="minorHAnsi" w:hAnsiTheme="minorHAnsi" w:cstheme="minorHAnsi"/>
        </w:rPr>
      </w:pPr>
    </w:p>
    <w:p w14:paraId="6BDB900D" w14:textId="77777777" w:rsidR="00876405" w:rsidRPr="00390445" w:rsidRDefault="00876405" w:rsidP="00390445">
      <w:pPr>
        <w:spacing w:after="120"/>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Position</w:t>
      </w:r>
    </w:p>
    <w:tbl>
      <w:tblPr>
        <w:tblStyle w:val="TableGrid"/>
        <w:tblW w:w="0" w:type="auto"/>
        <w:tblLook w:val="04A0" w:firstRow="1" w:lastRow="0" w:firstColumn="1" w:lastColumn="0" w:noHBand="0" w:noVBand="1"/>
      </w:tblPr>
      <w:tblGrid>
        <w:gridCol w:w="3005"/>
        <w:gridCol w:w="3005"/>
        <w:gridCol w:w="3006"/>
      </w:tblGrid>
      <w:tr w:rsidR="00876405" w:rsidRPr="00390445" w14:paraId="260CDD39" w14:textId="77777777" w:rsidTr="00315B8B">
        <w:tc>
          <w:tcPr>
            <w:tcW w:w="3005" w:type="dxa"/>
          </w:tcPr>
          <w:p w14:paraId="613240E6"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Designation:</w:t>
            </w:r>
          </w:p>
          <w:p w14:paraId="5FF0B342" w14:textId="77777777" w:rsidR="00876405" w:rsidRPr="00390445" w:rsidRDefault="00876405" w:rsidP="00390445">
            <w:pPr>
              <w:rPr>
                <w:rFonts w:asciiTheme="minorHAnsi" w:hAnsiTheme="minorHAnsi" w:cstheme="minorHAnsi"/>
                <w:color w:val="000000"/>
              </w:rPr>
            </w:pPr>
          </w:p>
        </w:tc>
        <w:tc>
          <w:tcPr>
            <w:tcW w:w="3005" w:type="dxa"/>
          </w:tcPr>
          <w:p w14:paraId="3019E6E9"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No. of openings:</w:t>
            </w:r>
          </w:p>
          <w:p w14:paraId="6CBC3CC0" w14:textId="77777777" w:rsidR="00876405" w:rsidRPr="00390445" w:rsidRDefault="00876405" w:rsidP="00390445">
            <w:pPr>
              <w:rPr>
                <w:rFonts w:asciiTheme="minorHAnsi" w:hAnsiTheme="minorHAnsi" w:cstheme="minorHAnsi"/>
              </w:rPr>
            </w:pPr>
          </w:p>
        </w:tc>
        <w:tc>
          <w:tcPr>
            <w:tcW w:w="3006" w:type="dxa"/>
          </w:tcPr>
          <w:p w14:paraId="0C73963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Location:</w:t>
            </w:r>
          </w:p>
          <w:p w14:paraId="4956E7F1" w14:textId="77777777" w:rsidR="00876405" w:rsidRPr="00390445" w:rsidRDefault="00876405" w:rsidP="00390445">
            <w:pPr>
              <w:rPr>
                <w:rFonts w:asciiTheme="minorHAnsi" w:hAnsiTheme="minorHAnsi" w:cstheme="minorHAnsi"/>
              </w:rPr>
            </w:pPr>
          </w:p>
        </w:tc>
      </w:tr>
      <w:tr w:rsidR="00876405" w:rsidRPr="00390445" w14:paraId="6DA4DFC8" w14:textId="77777777" w:rsidTr="00315B8B">
        <w:tc>
          <w:tcPr>
            <w:tcW w:w="3005" w:type="dxa"/>
          </w:tcPr>
          <w:p w14:paraId="568F90EC"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Type: Perm/ Temp / Contract</w:t>
            </w:r>
          </w:p>
          <w:p w14:paraId="5CB796EF" w14:textId="77777777" w:rsidR="00876405" w:rsidRPr="00390445" w:rsidRDefault="00876405" w:rsidP="00390445">
            <w:pPr>
              <w:rPr>
                <w:rFonts w:asciiTheme="minorHAnsi" w:hAnsiTheme="minorHAnsi" w:cstheme="minorHAnsi"/>
                <w:color w:val="000000"/>
              </w:rPr>
            </w:pPr>
          </w:p>
        </w:tc>
        <w:tc>
          <w:tcPr>
            <w:tcW w:w="3005" w:type="dxa"/>
          </w:tcPr>
          <w:p w14:paraId="0A262991"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Training Period:</w:t>
            </w:r>
          </w:p>
          <w:p w14:paraId="751551E0" w14:textId="77777777" w:rsidR="00876405" w:rsidRPr="00390445" w:rsidRDefault="00876405" w:rsidP="00390445">
            <w:pPr>
              <w:rPr>
                <w:rFonts w:asciiTheme="minorHAnsi" w:hAnsiTheme="minorHAnsi" w:cstheme="minorHAnsi"/>
                <w:color w:val="000000"/>
              </w:rPr>
            </w:pPr>
          </w:p>
        </w:tc>
        <w:tc>
          <w:tcPr>
            <w:tcW w:w="3006" w:type="dxa"/>
          </w:tcPr>
          <w:p w14:paraId="4DF2F30A"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(if so Stipend during training)</w:t>
            </w:r>
          </w:p>
          <w:p w14:paraId="7C62996D" w14:textId="77777777" w:rsidR="00876405" w:rsidRPr="00390445" w:rsidRDefault="00876405" w:rsidP="00390445">
            <w:pPr>
              <w:rPr>
                <w:rFonts w:asciiTheme="minorHAnsi" w:hAnsiTheme="minorHAnsi" w:cstheme="minorHAnsi"/>
                <w:color w:val="000000"/>
              </w:rPr>
            </w:pPr>
          </w:p>
        </w:tc>
      </w:tr>
      <w:tr w:rsidR="00876405" w:rsidRPr="00390445" w14:paraId="26D2AA6F" w14:textId="77777777" w:rsidTr="00315B8B">
        <w:tc>
          <w:tcPr>
            <w:tcW w:w="3005" w:type="dxa"/>
          </w:tcPr>
          <w:p w14:paraId="6929FF27"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Gender:</w:t>
            </w:r>
          </w:p>
          <w:p w14:paraId="0B2E72FB" w14:textId="77777777" w:rsidR="00876405" w:rsidRPr="00390445" w:rsidRDefault="00876405" w:rsidP="00390445">
            <w:pPr>
              <w:rPr>
                <w:rFonts w:asciiTheme="minorHAnsi" w:hAnsiTheme="minorHAnsi" w:cstheme="minorHAnsi"/>
                <w:color w:val="000000"/>
              </w:rPr>
            </w:pPr>
          </w:p>
        </w:tc>
        <w:tc>
          <w:tcPr>
            <w:tcW w:w="3005" w:type="dxa"/>
          </w:tcPr>
          <w:p w14:paraId="0FFDCBAC"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Age limit:</w:t>
            </w:r>
          </w:p>
          <w:p w14:paraId="167B39B6" w14:textId="77777777" w:rsidR="00876405" w:rsidRPr="00390445" w:rsidRDefault="00876405" w:rsidP="00390445">
            <w:pPr>
              <w:rPr>
                <w:rFonts w:asciiTheme="minorHAnsi" w:hAnsiTheme="minorHAnsi" w:cstheme="minorHAnsi"/>
                <w:color w:val="000000"/>
              </w:rPr>
            </w:pPr>
          </w:p>
        </w:tc>
        <w:tc>
          <w:tcPr>
            <w:tcW w:w="3006" w:type="dxa"/>
          </w:tcPr>
          <w:p w14:paraId="1061C5C0"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Prior exp:</w:t>
            </w:r>
          </w:p>
          <w:p w14:paraId="11EC06EF" w14:textId="77777777" w:rsidR="00876405" w:rsidRPr="00390445" w:rsidRDefault="00876405" w:rsidP="00390445">
            <w:pPr>
              <w:rPr>
                <w:rFonts w:asciiTheme="minorHAnsi" w:hAnsiTheme="minorHAnsi" w:cstheme="minorHAnsi"/>
                <w:color w:val="000000"/>
              </w:rPr>
            </w:pPr>
          </w:p>
        </w:tc>
      </w:tr>
      <w:tr w:rsidR="00876405" w:rsidRPr="00390445" w14:paraId="6AC0F9D0" w14:textId="77777777" w:rsidTr="00315B8B">
        <w:tc>
          <w:tcPr>
            <w:tcW w:w="9016" w:type="dxa"/>
            <w:gridSpan w:val="3"/>
          </w:tcPr>
          <w:p w14:paraId="7AE13338"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Qualifications:</w:t>
            </w:r>
          </w:p>
          <w:p w14:paraId="2C76F5D0" w14:textId="77777777" w:rsidR="00876405" w:rsidRPr="00390445" w:rsidRDefault="00876405" w:rsidP="00390445">
            <w:pPr>
              <w:rPr>
                <w:rFonts w:asciiTheme="minorHAnsi" w:hAnsiTheme="minorHAnsi" w:cstheme="minorHAnsi"/>
                <w:color w:val="000000"/>
              </w:rPr>
            </w:pPr>
          </w:p>
        </w:tc>
      </w:tr>
      <w:tr w:rsidR="00876405" w:rsidRPr="00390445" w14:paraId="4050A3CC" w14:textId="77777777" w:rsidTr="00315B8B">
        <w:tc>
          <w:tcPr>
            <w:tcW w:w="9016" w:type="dxa"/>
            <w:gridSpan w:val="3"/>
          </w:tcPr>
          <w:p w14:paraId="083C84D2"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Job description:</w:t>
            </w:r>
          </w:p>
          <w:p w14:paraId="14C0211E" w14:textId="77777777" w:rsidR="00876405" w:rsidRPr="00390445" w:rsidRDefault="00876405" w:rsidP="00390445">
            <w:pPr>
              <w:rPr>
                <w:rFonts w:asciiTheme="minorHAnsi" w:hAnsiTheme="minorHAnsi" w:cstheme="minorHAnsi"/>
                <w:color w:val="000000"/>
              </w:rPr>
            </w:pPr>
          </w:p>
          <w:p w14:paraId="29C3318C" w14:textId="77777777" w:rsidR="00876405" w:rsidRPr="00390445" w:rsidRDefault="00876405" w:rsidP="00390445">
            <w:pPr>
              <w:rPr>
                <w:rFonts w:asciiTheme="minorHAnsi" w:hAnsiTheme="minorHAnsi" w:cstheme="minorHAnsi"/>
                <w:color w:val="000000"/>
              </w:rPr>
            </w:pPr>
          </w:p>
        </w:tc>
      </w:tr>
      <w:tr w:rsidR="00876405" w:rsidRPr="00390445" w14:paraId="24B1C50A" w14:textId="77777777" w:rsidTr="00315B8B">
        <w:tc>
          <w:tcPr>
            <w:tcW w:w="9016" w:type="dxa"/>
            <w:gridSpan w:val="3"/>
          </w:tcPr>
          <w:p w14:paraId="70A89E13"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Special requirements:</w:t>
            </w:r>
          </w:p>
          <w:p w14:paraId="0FC53E5C" w14:textId="77777777" w:rsidR="00876405" w:rsidRPr="00390445" w:rsidRDefault="00876405" w:rsidP="00390445">
            <w:pPr>
              <w:rPr>
                <w:rFonts w:asciiTheme="minorHAnsi" w:hAnsiTheme="minorHAnsi" w:cstheme="minorHAnsi"/>
                <w:color w:val="000000"/>
              </w:rPr>
            </w:pPr>
          </w:p>
          <w:p w14:paraId="1CF601DA" w14:textId="77777777" w:rsidR="00876405" w:rsidRPr="00390445" w:rsidRDefault="00876405" w:rsidP="00390445">
            <w:pPr>
              <w:rPr>
                <w:rFonts w:asciiTheme="minorHAnsi" w:hAnsiTheme="minorHAnsi" w:cstheme="minorHAnsi"/>
                <w:color w:val="000000"/>
              </w:rPr>
            </w:pPr>
          </w:p>
        </w:tc>
      </w:tr>
    </w:tbl>
    <w:p w14:paraId="52E0D6FD" w14:textId="77777777" w:rsidR="00876405" w:rsidRPr="00390445" w:rsidRDefault="00876405" w:rsidP="00390445">
      <w:pPr>
        <w:rPr>
          <w:rFonts w:asciiTheme="minorHAnsi" w:hAnsiTheme="minorHAnsi" w:cstheme="minorHAnsi"/>
        </w:rPr>
      </w:pPr>
    </w:p>
    <w:p w14:paraId="16A49742" w14:textId="77777777" w:rsidR="00876405" w:rsidRPr="00390445" w:rsidRDefault="00876405" w:rsidP="00390445">
      <w:pPr>
        <w:spacing w:after="120"/>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Benefits / Terms</w:t>
      </w:r>
    </w:p>
    <w:tbl>
      <w:tblPr>
        <w:tblStyle w:val="TableGrid"/>
        <w:tblW w:w="0" w:type="auto"/>
        <w:tblLook w:val="04A0" w:firstRow="1" w:lastRow="0" w:firstColumn="1" w:lastColumn="0" w:noHBand="0" w:noVBand="1"/>
      </w:tblPr>
      <w:tblGrid>
        <w:gridCol w:w="3005"/>
        <w:gridCol w:w="3005"/>
        <w:gridCol w:w="3006"/>
      </w:tblGrid>
      <w:tr w:rsidR="00876405" w:rsidRPr="00390445" w14:paraId="1C98C2DF" w14:textId="77777777" w:rsidTr="00315B8B">
        <w:tc>
          <w:tcPr>
            <w:tcW w:w="3005" w:type="dxa"/>
          </w:tcPr>
          <w:p w14:paraId="434B6F4E"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Salary CTC:</w:t>
            </w:r>
          </w:p>
          <w:p w14:paraId="3FF9E33F" w14:textId="77777777" w:rsidR="00876405" w:rsidRPr="00390445" w:rsidRDefault="00876405" w:rsidP="00390445">
            <w:pPr>
              <w:rPr>
                <w:rFonts w:asciiTheme="minorHAnsi" w:hAnsiTheme="minorHAnsi" w:cstheme="minorHAnsi"/>
                <w:color w:val="000000"/>
              </w:rPr>
            </w:pPr>
          </w:p>
        </w:tc>
        <w:tc>
          <w:tcPr>
            <w:tcW w:w="3005" w:type="dxa"/>
          </w:tcPr>
          <w:p w14:paraId="708FAE8B" w14:textId="7184C229"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Take</w:t>
            </w:r>
            <w:ins w:id="89" w:author="Author">
              <w:r w:rsidR="00704FF2">
                <w:rPr>
                  <w:rFonts w:asciiTheme="minorHAnsi" w:hAnsiTheme="minorHAnsi" w:cstheme="minorHAnsi"/>
                  <w:color w:val="000000"/>
                </w:rPr>
                <w:t xml:space="preserve"> </w:t>
              </w:r>
            </w:ins>
            <w:del w:id="90" w:author="Author">
              <w:r w:rsidRPr="00390445" w:rsidDel="00704FF2">
                <w:rPr>
                  <w:rFonts w:asciiTheme="minorHAnsi" w:hAnsiTheme="minorHAnsi" w:cstheme="minorHAnsi"/>
                  <w:color w:val="000000"/>
                </w:rPr>
                <w:delText>h</w:delText>
              </w:r>
            </w:del>
            <w:ins w:id="91" w:author="Author">
              <w:r w:rsidR="00704FF2">
                <w:rPr>
                  <w:rFonts w:asciiTheme="minorHAnsi" w:hAnsiTheme="minorHAnsi" w:cstheme="minorHAnsi"/>
                  <w:color w:val="000000"/>
                </w:rPr>
                <w:t>H</w:t>
              </w:r>
            </w:ins>
            <w:r w:rsidRPr="00390445">
              <w:rPr>
                <w:rFonts w:asciiTheme="minorHAnsi" w:hAnsiTheme="minorHAnsi" w:cstheme="minorHAnsi"/>
                <w:color w:val="000000"/>
              </w:rPr>
              <w:t>ome:</w:t>
            </w:r>
          </w:p>
          <w:p w14:paraId="5327EF59" w14:textId="77777777" w:rsidR="00876405" w:rsidRPr="00390445" w:rsidRDefault="00876405" w:rsidP="00390445">
            <w:pPr>
              <w:rPr>
                <w:rFonts w:asciiTheme="minorHAnsi" w:hAnsiTheme="minorHAnsi" w:cstheme="minorHAnsi"/>
              </w:rPr>
            </w:pPr>
          </w:p>
        </w:tc>
        <w:tc>
          <w:tcPr>
            <w:tcW w:w="3006" w:type="dxa"/>
          </w:tcPr>
          <w:p w14:paraId="3E16160E"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Location:</w:t>
            </w:r>
          </w:p>
          <w:p w14:paraId="7058E010" w14:textId="77777777" w:rsidR="00876405" w:rsidRPr="00390445" w:rsidRDefault="00876405" w:rsidP="00390445">
            <w:pPr>
              <w:rPr>
                <w:rFonts w:asciiTheme="minorHAnsi" w:hAnsiTheme="minorHAnsi" w:cstheme="minorHAnsi"/>
              </w:rPr>
            </w:pPr>
          </w:p>
        </w:tc>
      </w:tr>
      <w:tr w:rsidR="00876405" w:rsidRPr="00390445" w14:paraId="28161782" w14:textId="77777777" w:rsidTr="00315B8B">
        <w:tc>
          <w:tcPr>
            <w:tcW w:w="3005" w:type="dxa"/>
          </w:tcPr>
          <w:p w14:paraId="2B789EA2"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Shifts:</w:t>
            </w:r>
          </w:p>
          <w:p w14:paraId="4D6A7A7A" w14:textId="77777777" w:rsidR="00876405" w:rsidRPr="00390445" w:rsidRDefault="00876405" w:rsidP="00390445">
            <w:pPr>
              <w:rPr>
                <w:rFonts w:asciiTheme="minorHAnsi" w:hAnsiTheme="minorHAnsi" w:cstheme="minorHAnsi"/>
                <w:color w:val="000000"/>
              </w:rPr>
            </w:pPr>
          </w:p>
        </w:tc>
        <w:tc>
          <w:tcPr>
            <w:tcW w:w="3005" w:type="dxa"/>
          </w:tcPr>
          <w:p w14:paraId="08E97B0E"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Working Hours:</w:t>
            </w:r>
          </w:p>
          <w:p w14:paraId="00228EAC" w14:textId="77777777" w:rsidR="00876405" w:rsidRPr="00390445" w:rsidRDefault="00876405" w:rsidP="00390445">
            <w:pPr>
              <w:rPr>
                <w:rFonts w:asciiTheme="minorHAnsi" w:hAnsiTheme="minorHAnsi" w:cstheme="minorHAnsi"/>
                <w:color w:val="000000"/>
              </w:rPr>
            </w:pPr>
          </w:p>
        </w:tc>
        <w:tc>
          <w:tcPr>
            <w:tcW w:w="3006" w:type="dxa"/>
          </w:tcPr>
          <w:p w14:paraId="48C81402"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Off day:</w:t>
            </w:r>
          </w:p>
          <w:p w14:paraId="3EB45B0F" w14:textId="77777777" w:rsidR="00876405" w:rsidRPr="00390445" w:rsidRDefault="00876405" w:rsidP="00390445">
            <w:pPr>
              <w:rPr>
                <w:rFonts w:asciiTheme="minorHAnsi" w:hAnsiTheme="minorHAnsi" w:cstheme="minorHAnsi"/>
                <w:color w:val="000000"/>
              </w:rPr>
            </w:pPr>
          </w:p>
        </w:tc>
      </w:tr>
      <w:tr w:rsidR="00876405" w:rsidRPr="00390445" w14:paraId="5219DA12" w14:textId="77777777" w:rsidTr="00315B8B">
        <w:tc>
          <w:tcPr>
            <w:tcW w:w="3005" w:type="dxa"/>
          </w:tcPr>
          <w:p w14:paraId="72908D85"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Leave:</w:t>
            </w:r>
          </w:p>
          <w:p w14:paraId="2E922978" w14:textId="77777777" w:rsidR="00876405" w:rsidRPr="00390445" w:rsidRDefault="00876405" w:rsidP="00390445">
            <w:pPr>
              <w:rPr>
                <w:rFonts w:asciiTheme="minorHAnsi" w:hAnsiTheme="minorHAnsi" w:cstheme="minorHAnsi"/>
                <w:color w:val="000000"/>
              </w:rPr>
            </w:pPr>
          </w:p>
        </w:tc>
        <w:tc>
          <w:tcPr>
            <w:tcW w:w="3005" w:type="dxa"/>
          </w:tcPr>
          <w:p w14:paraId="384DA7B4"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Transport:</w:t>
            </w:r>
          </w:p>
          <w:p w14:paraId="16276655" w14:textId="77777777" w:rsidR="00876405" w:rsidRPr="00390445" w:rsidRDefault="00876405" w:rsidP="00390445">
            <w:pPr>
              <w:rPr>
                <w:rFonts w:asciiTheme="minorHAnsi" w:hAnsiTheme="minorHAnsi" w:cstheme="minorHAnsi"/>
                <w:color w:val="000000"/>
              </w:rPr>
            </w:pPr>
          </w:p>
        </w:tc>
        <w:tc>
          <w:tcPr>
            <w:tcW w:w="3006" w:type="dxa"/>
          </w:tcPr>
          <w:p w14:paraId="008D785D"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Accommodation:</w:t>
            </w:r>
          </w:p>
          <w:p w14:paraId="4E4F4513" w14:textId="77777777" w:rsidR="00876405" w:rsidRPr="00390445" w:rsidRDefault="00876405" w:rsidP="00390445">
            <w:pPr>
              <w:rPr>
                <w:rFonts w:asciiTheme="minorHAnsi" w:hAnsiTheme="minorHAnsi" w:cstheme="minorHAnsi"/>
                <w:color w:val="000000"/>
              </w:rPr>
            </w:pPr>
          </w:p>
        </w:tc>
      </w:tr>
      <w:tr w:rsidR="00876405" w:rsidRPr="00390445" w14:paraId="32A39A68" w14:textId="77777777" w:rsidTr="00315B8B">
        <w:tc>
          <w:tcPr>
            <w:tcW w:w="3005" w:type="dxa"/>
          </w:tcPr>
          <w:p w14:paraId="44CFC69F"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lastRenderedPageBreak/>
              <w:t>Medical:</w:t>
            </w:r>
          </w:p>
          <w:p w14:paraId="720392AE" w14:textId="77777777" w:rsidR="00876405" w:rsidRPr="00390445" w:rsidRDefault="00876405" w:rsidP="00390445">
            <w:pPr>
              <w:rPr>
                <w:rFonts w:asciiTheme="minorHAnsi" w:hAnsiTheme="minorHAnsi" w:cstheme="minorHAnsi"/>
                <w:color w:val="000000"/>
              </w:rPr>
            </w:pPr>
          </w:p>
        </w:tc>
        <w:tc>
          <w:tcPr>
            <w:tcW w:w="3005" w:type="dxa"/>
          </w:tcPr>
          <w:p w14:paraId="0E1F2403"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Insurance:</w:t>
            </w:r>
          </w:p>
          <w:p w14:paraId="5BB531DF" w14:textId="77777777" w:rsidR="00876405" w:rsidRPr="00390445" w:rsidRDefault="00876405" w:rsidP="00390445">
            <w:pPr>
              <w:rPr>
                <w:rFonts w:asciiTheme="minorHAnsi" w:hAnsiTheme="minorHAnsi" w:cstheme="minorHAnsi"/>
                <w:color w:val="000000"/>
              </w:rPr>
            </w:pPr>
          </w:p>
        </w:tc>
        <w:tc>
          <w:tcPr>
            <w:tcW w:w="3006" w:type="dxa"/>
          </w:tcPr>
          <w:p w14:paraId="51472D59" w14:textId="77777777" w:rsidR="00876405" w:rsidRPr="00390445" w:rsidRDefault="00876405" w:rsidP="00390445">
            <w:pPr>
              <w:rPr>
                <w:rFonts w:asciiTheme="minorHAnsi" w:hAnsiTheme="minorHAnsi" w:cstheme="minorHAnsi"/>
                <w:color w:val="000000"/>
              </w:rPr>
            </w:pPr>
            <w:r w:rsidRPr="00390445">
              <w:rPr>
                <w:rFonts w:asciiTheme="minorHAnsi" w:hAnsiTheme="minorHAnsi" w:cstheme="minorHAnsi"/>
                <w:color w:val="000000"/>
              </w:rPr>
              <w:t>Others:</w:t>
            </w:r>
          </w:p>
        </w:tc>
      </w:tr>
    </w:tbl>
    <w:p w14:paraId="496750E9" w14:textId="77777777" w:rsidR="00876405" w:rsidRPr="00390445" w:rsidRDefault="00876405" w:rsidP="00390445">
      <w:pPr>
        <w:rPr>
          <w:rFonts w:asciiTheme="minorHAnsi" w:hAnsiTheme="minorHAnsi" w:cstheme="minorHAnsi"/>
        </w:rPr>
      </w:pPr>
    </w:p>
    <w:p w14:paraId="1B97DF47" w14:textId="77777777" w:rsidR="00876405" w:rsidRPr="00390445" w:rsidRDefault="00876405" w:rsidP="00390445">
      <w:pPr>
        <w:rPr>
          <w:rFonts w:asciiTheme="minorHAnsi" w:hAnsiTheme="minorHAnsi" w:cstheme="minorHAnsi"/>
        </w:rPr>
      </w:pPr>
      <w:r w:rsidRPr="00390445">
        <w:rPr>
          <w:rFonts w:asciiTheme="minorHAnsi" w:hAnsiTheme="minorHAnsi" w:cstheme="minorHAnsi"/>
        </w:rPr>
        <w:t xml:space="preserve">Date: </w:t>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t>Signed:</w:t>
      </w:r>
    </w:p>
    <w:p w14:paraId="2C5D5819" w14:textId="77777777" w:rsidR="003F5C04" w:rsidRPr="00390445" w:rsidRDefault="003F5C04" w:rsidP="00390445">
      <w:pPr>
        <w:rPr>
          <w:rFonts w:asciiTheme="minorHAnsi" w:hAnsiTheme="minorHAnsi" w:cstheme="minorHAnsi"/>
        </w:rPr>
      </w:pPr>
    </w:p>
    <w:p w14:paraId="14097E7E" w14:textId="77777777" w:rsidR="00375EF6" w:rsidRDefault="00375EF6" w:rsidP="00390445">
      <w:pPr>
        <w:rPr>
          <w:rFonts w:asciiTheme="minorHAnsi" w:hAnsiTheme="minorHAnsi" w:cstheme="minorHAnsi"/>
        </w:rPr>
      </w:pPr>
    </w:p>
    <w:p w14:paraId="4B465F38" w14:textId="77777777" w:rsidR="00375EF6" w:rsidRPr="00375EF6" w:rsidRDefault="00375EF6" w:rsidP="00375EF6">
      <w:pPr>
        <w:jc w:val="center"/>
        <w:rPr>
          <w:rFonts w:asciiTheme="minorHAnsi" w:hAnsiTheme="minorHAnsi" w:cstheme="minorHAnsi"/>
          <w:b/>
          <w:sz w:val="28"/>
          <w:u w:val="single"/>
        </w:rPr>
      </w:pPr>
      <w:r w:rsidRPr="00375EF6">
        <w:rPr>
          <w:rFonts w:asciiTheme="minorHAnsi" w:hAnsiTheme="minorHAnsi" w:cstheme="minorHAnsi"/>
          <w:b/>
          <w:sz w:val="28"/>
          <w:u w:val="single"/>
        </w:rPr>
        <w:t>Annexure 2</w:t>
      </w:r>
    </w:p>
    <w:p w14:paraId="65BFD111" w14:textId="77777777" w:rsidR="00375EF6" w:rsidRDefault="00375EF6" w:rsidP="00390445">
      <w:pPr>
        <w:rPr>
          <w:rFonts w:asciiTheme="minorHAnsi" w:hAnsiTheme="minorHAnsi" w:cstheme="minorHAnsi"/>
        </w:rPr>
      </w:pPr>
    </w:p>
    <w:p w14:paraId="0AC45E55" w14:textId="77777777" w:rsidR="003F5C04" w:rsidRPr="00390445" w:rsidRDefault="003F5C04" w:rsidP="00390445">
      <w:pPr>
        <w:rPr>
          <w:rFonts w:asciiTheme="minorHAnsi" w:hAnsiTheme="minorHAnsi" w:cstheme="minorHAnsi"/>
        </w:rPr>
      </w:pPr>
      <w:r w:rsidRPr="00390445">
        <w:rPr>
          <w:rFonts w:asciiTheme="minorHAnsi" w:hAnsiTheme="minorHAnsi" w:cstheme="minorHAnsi"/>
        </w:rPr>
        <w:t>Candidate information</w:t>
      </w:r>
    </w:p>
    <w:p w14:paraId="2A639E99" w14:textId="77777777" w:rsidR="00876405" w:rsidRPr="00390445" w:rsidRDefault="00876405" w:rsidP="00390445">
      <w:pPr>
        <w:tabs>
          <w:tab w:val="left" w:pos="5643"/>
        </w:tabs>
        <w:rPr>
          <w:rFonts w:asciiTheme="minorHAnsi" w:hAnsiTheme="minorHAnsi" w:cstheme="minorHAnsi"/>
        </w:rPr>
      </w:pPr>
    </w:p>
    <w:tbl>
      <w:tblPr>
        <w:tblW w:w="0" w:type="auto"/>
        <w:tblCellMar>
          <w:left w:w="0" w:type="dxa"/>
          <w:right w:w="0" w:type="dxa"/>
        </w:tblCellMar>
        <w:tblLook w:val="04A0" w:firstRow="1" w:lastRow="0" w:firstColumn="1" w:lastColumn="0" w:noHBand="0" w:noVBand="1"/>
      </w:tblPr>
      <w:tblGrid>
        <w:gridCol w:w="1195"/>
        <w:gridCol w:w="595"/>
        <w:gridCol w:w="920"/>
        <w:gridCol w:w="1128"/>
        <w:gridCol w:w="883"/>
        <w:gridCol w:w="641"/>
        <w:gridCol w:w="852"/>
        <w:gridCol w:w="800"/>
        <w:gridCol w:w="2426"/>
      </w:tblGrid>
      <w:tr w:rsidR="00F64C57" w:rsidRPr="00390445" w14:paraId="6876164B" w14:textId="77777777" w:rsidTr="00F64C57">
        <w:tc>
          <w:tcPr>
            <w:tcW w:w="1195" w:type="dxa"/>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4AC82481" w14:textId="77777777" w:rsidR="003F5C04" w:rsidRPr="00390445" w:rsidRDefault="003F5C04" w:rsidP="00390445">
            <w:pPr>
              <w:rPr>
                <w:rFonts w:asciiTheme="minorHAnsi" w:hAnsiTheme="minorHAnsi" w:cstheme="minorHAnsi"/>
                <w:color w:val="1F497D"/>
                <w:lang w:eastAsia="en-IN"/>
              </w:rPr>
            </w:pPr>
            <w:r w:rsidRPr="00390445">
              <w:rPr>
                <w:rFonts w:asciiTheme="minorHAnsi" w:hAnsiTheme="minorHAnsi" w:cstheme="minorHAnsi"/>
                <w:color w:val="1F497D"/>
              </w:rPr>
              <w:t>Candidate name</w:t>
            </w:r>
          </w:p>
        </w:tc>
        <w:tc>
          <w:tcPr>
            <w:tcW w:w="595" w:type="dxa"/>
            <w:tcBorders>
              <w:top w:val="single" w:sz="4" w:space="0" w:color="auto"/>
              <w:left w:val="single" w:sz="4" w:space="0" w:color="auto"/>
              <w:bottom w:val="single" w:sz="4" w:space="0" w:color="auto"/>
              <w:right w:val="single" w:sz="4" w:space="0" w:color="auto"/>
            </w:tcBorders>
          </w:tcPr>
          <w:p w14:paraId="7B2D494B"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Email id</w:t>
            </w:r>
          </w:p>
        </w:tc>
        <w:tc>
          <w:tcPr>
            <w:tcW w:w="9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61B9AF"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Mobile no.</w:t>
            </w:r>
          </w:p>
        </w:tc>
        <w:tc>
          <w:tcPr>
            <w:tcW w:w="1128" w:type="dxa"/>
            <w:tcBorders>
              <w:top w:val="single" w:sz="8" w:space="0" w:color="auto"/>
              <w:left w:val="single" w:sz="4" w:space="0" w:color="auto"/>
              <w:bottom w:val="single" w:sz="8" w:space="0" w:color="auto"/>
              <w:right w:val="single" w:sz="4" w:space="0" w:color="auto"/>
            </w:tcBorders>
            <w:tcMar>
              <w:top w:w="0" w:type="dxa"/>
              <w:left w:w="108" w:type="dxa"/>
              <w:bottom w:w="0" w:type="dxa"/>
              <w:right w:w="108" w:type="dxa"/>
            </w:tcMar>
            <w:hideMark/>
          </w:tcPr>
          <w:p w14:paraId="271D36BB"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Company name</w:t>
            </w:r>
          </w:p>
        </w:tc>
        <w:tc>
          <w:tcPr>
            <w:tcW w:w="883" w:type="dxa"/>
            <w:tcBorders>
              <w:top w:val="single" w:sz="4" w:space="0" w:color="auto"/>
              <w:left w:val="single" w:sz="4" w:space="0" w:color="auto"/>
              <w:bottom w:val="single" w:sz="4" w:space="0" w:color="auto"/>
              <w:right w:val="single" w:sz="4" w:space="0" w:color="auto"/>
            </w:tcBorders>
          </w:tcPr>
          <w:p w14:paraId="26C97AB4"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Disability</w:t>
            </w:r>
          </w:p>
        </w:tc>
        <w:tc>
          <w:tcPr>
            <w:tcW w:w="6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50BE8"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Role</w:t>
            </w:r>
          </w:p>
        </w:tc>
        <w:tc>
          <w:tcPr>
            <w:tcW w:w="852" w:type="dxa"/>
            <w:tcBorders>
              <w:top w:val="single" w:sz="4" w:space="0" w:color="auto"/>
              <w:left w:val="single" w:sz="4" w:space="0" w:color="auto"/>
              <w:bottom w:val="single" w:sz="4" w:space="0" w:color="auto"/>
              <w:right w:val="single" w:sz="4" w:space="0" w:color="auto"/>
            </w:tcBorders>
          </w:tcPr>
          <w:p w14:paraId="175685D2"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location</w:t>
            </w:r>
          </w:p>
        </w:tc>
        <w:tc>
          <w:tcPr>
            <w:tcW w:w="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588827"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Salary</w:t>
            </w:r>
          </w:p>
        </w:tc>
        <w:tc>
          <w:tcPr>
            <w:tcW w:w="2426"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786C2937" w14:textId="77777777" w:rsidR="003F5C04" w:rsidRPr="00390445" w:rsidRDefault="003F5C04" w:rsidP="00390445">
            <w:pPr>
              <w:rPr>
                <w:rFonts w:asciiTheme="minorHAnsi" w:hAnsiTheme="minorHAnsi" w:cstheme="minorHAnsi"/>
                <w:color w:val="1F497D"/>
              </w:rPr>
            </w:pPr>
            <w:r w:rsidRPr="00390445">
              <w:rPr>
                <w:rFonts w:asciiTheme="minorHAnsi" w:hAnsiTheme="minorHAnsi" w:cstheme="minorHAnsi"/>
                <w:color w:val="1F497D"/>
              </w:rPr>
              <w:t xml:space="preserve">Proof of employment-Email confirmation </w:t>
            </w:r>
            <w:r w:rsidR="005730D4" w:rsidRPr="00390445">
              <w:rPr>
                <w:rFonts w:asciiTheme="minorHAnsi" w:hAnsiTheme="minorHAnsi" w:cstheme="minorHAnsi"/>
                <w:color w:val="1F497D"/>
              </w:rPr>
              <w:t xml:space="preserve"> of</w:t>
            </w:r>
            <w:r w:rsidRPr="00390445">
              <w:rPr>
                <w:rFonts w:asciiTheme="minorHAnsi" w:hAnsiTheme="minorHAnsi" w:cstheme="minorHAnsi"/>
                <w:color w:val="1F497D"/>
              </w:rPr>
              <w:t xml:space="preserve"> offer/copy of offer letter /confirmation letter from employer</w:t>
            </w:r>
          </w:p>
        </w:tc>
      </w:tr>
      <w:tr w:rsidR="005730D4" w:rsidRPr="00390445" w14:paraId="22C15589" w14:textId="77777777" w:rsidTr="00F64C57">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422A11" w14:textId="77777777" w:rsidR="003F5C04" w:rsidRPr="00390445" w:rsidRDefault="003F5C04" w:rsidP="00390445">
            <w:pPr>
              <w:rPr>
                <w:rFonts w:asciiTheme="minorHAnsi" w:hAnsiTheme="minorHAnsi" w:cstheme="minorHAnsi"/>
                <w:color w:val="1F497D"/>
              </w:rPr>
            </w:pPr>
          </w:p>
        </w:tc>
        <w:tc>
          <w:tcPr>
            <w:tcW w:w="595" w:type="dxa"/>
            <w:tcBorders>
              <w:top w:val="single" w:sz="4" w:space="0" w:color="auto"/>
              <w:left w:val="nil"/>
              <w:bottom w:val="single" w:sz="8" w:space="0" w:color="auto"/>
              <w:right w:val="nil"/>
            </w:tcBorders>
          </w:tcPr>
          <w:p w14:paraId="26549A74" w14:textId="77777777" w:rsidR="003F5C04" w:rsidRPr="00390445" w:rsidRDefault="003F5C04" w:rsidP="00390445">
            <w:pPr>
              <w:rPr>
                <w:rFonts w:asciiTheme="minorHAnsi" w:hAnsiTheme="minorHAnsi" w:cstheme="minorHAnsi"/>
                <w:color w:val="1F497D"/>
              </w:rPr>
            </w:pPr>
          </w:p>
        </w:tc>
        <w:tc>
          <w:tcPr>
            <w:tcW w:w="92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16B62A89" w14:textId="77777777" w:rsidR="003F5C04" w:rsidRPr="00390445" w:rsidRDefault="003F5C04" w:rsidP="00390445">
            <w:pPr>
              <w:rPr>
                <w:rFonts w:asciiTheme="minorHAnsi" w:hAnsiTheme="minorHAnsi" w:cstheme="minorHAnsi"/>
                <w:color w:val="1F497D"/>
              </w:rPr>
            </w:pPr>
          </w:p>
        </w:tc>
        <w:tc>
          <w:tcPr>
            <w:tcW w:w="1128" w:type="dxa"/>
            <w:tcBorders>
              <w:top w:val="nil"/>
              <w:left w:val="nil"/>
              <w:bottom w:val="single" w:sz="8" w:space="0" w:color="auto"/>
              <w:right w:val="single" w:sz="4" w:space="0" w:color="auto"/>
            </w:tcBorders>
            <w:tcMar>
              <w:top w:w="0" w:type="dxa"/>
              <w:left w:w="108" w:type="dxa"/>
              <w:bottom w:w="0" w:type="dxa"/>
              <w:right w:w="108" w:type="dxa"/>
            </w:tcMar>
          </w:tcPr>
          <w:p w14:paraId="658A8DCD" w14:textId="77777777" w:rsidR="003F5C04" w:rsidRPr="00390445" w:rsidRDefault="003F5C04" w:rsidP="00390445">
            <w:pPr>
              <w:rPr>
                <w:rFonts w:asciiTheme="minorHAnsi" w:hAnsiTheme="minorHAnsi" w:cstheme="minorHAnsi"/>
                <w:color w:val="1F497D"/>
              </w:rPr>
            </w:pPr>
          </w:p>
        </w:tc>
        <w:tc>
          <w:tcPr>
            <w:tcW w:w="883" w:type="dxa"/>
            <w:tcBorders>
              <w:top w:val="single" w:sz="4" w:space="0" w:color="auto"/>
              <w:left w:val="single" w:sz="4" w:space="0" w:color="auto"/>
              <w:bottom w:val="single" w:sz="4" w:space="0" w:color="auto"/>
              <w:right w:val="single" w:sz="4" w:space="0" w:color="auto"/>
            </w:tcBorders>
          </w:tcPr>
          <w:p w14:paraId="0F6EEEFB" w14:textId="77777777" w:rsidR="003F5C04" w:rsidRPr="00390445" w:rsidRDefault="003F5C04" w:rsidP="00390445">
            <w:pPr>
              <w:rPr>
                <w:rFonts w:asciiTheme="minorHAnsi" w:hAnsiTheme="minorHAnsi" w:cstheme="minorHAnsi"/>
                <w:color w:val="1F497D"/>
              </w:rPr>
            </w:pPr>
          </w:p>
        </w:tc>
        <w:tc>
          <w:tcPr>
            <w:tcW w:w="6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D2D02D" w14:textId="77777777" w:rsidR="003F5C04" w:rsidRPr="00390445" w:rsidRDefault="003F5C04" w:rsidP="00390445">
            <w:pPr>
              <w:rPr>
                <w:rFonts w:asciiTheme="minorHAnsi" w:hAnsiTheme="minorHAnsi" w:cstheme="minorHAnsi"/>
                <w:color w:val="1F497D"/>
              </w:rPr>
            </w:pPr>
          </w:p>
        </w:tc>
        <w:tc>
          <w:tcPr>
            <w:tcW w:w="852" w:type="dxa"/>
            <w:tcBorders>
              <w:top w:val="single" w:sz="4" w:space="0" w:color="auto"/>
              <w:left w:val="single" w:sz="4" w:space="0" w:color="auto"/>
              <w:bottom w:val="single" w:sz="4" w:space="0" w:color="auto"/>
              <w:right w:val="single" w:sz="4" w:space="0" w:color="auto"/>
            </w:tcBorders>
          </w:tcPr>
          <w:p w14:paraId="0B8922A5" w14:textId="77777777" w:rsidR="003F5C04" w:rsidRPr="00390445" w:rsidRDefault="003F5C04" w:rsidP="00390445">
            <w:pPr>
              <w:rPr>
                <w:rFonts w:asciiTheme="minorHAnsi" w:hAnsiTheme="minorHAnsi" w:cstheme="minorHAnsi"/>
                <w:color w:val="1F497D"/>
              </w:rPr>
            </w:pPr>
          </w:p>
        </w:tc>
        <w:tc>
          <w:tcPr>
            <w:tcW w:w="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02D4AE" w14:textId="77777777" w:rsidR="003F5C04" w:rsidRPr="00390445" w:rsidRDefault="003F5C04" w:rsidP="00390445">
            <w:pPr>
              <w:rPr>
                <w:rFonts w:asciiTheme="minorHAnsi" w:hAnsiTheme="minorHAnsi" w:cstheme="minorHAnsi"/>
                <w:color w:val="1F497D"/>
              </w:rPr>
            </w:pPr>
          </w:p>
        </w:tc>
        <w:tc>
          <w:tcPr>
            <w:tcW w:w="2426"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32A5EEA7" w14:textId="77777777" w:rsidR="003F5C04" w:rsidRPr="00390445" w:rsidRDefault="003F5C04" w:rsidP="00390445">
            <w:pPr>
              <w:rPr>
                <w:rFonts w:asciiTheme="minorHAnsi" w:hAnsiTheme="minorHAnsi" w:cstheme="minorHAnsi"/>
                <w:color w:val="1F497D"/>
              </w:rPr>
            </w:pPr>
          </w:p>
        </w:tc>
      </w:tr>
      <w:tr w:rsidR="005730D4" w:rsidRPr="00390445" w14:paraId="5EE8111E" w14:textId="77777777" w:rsidTr="00F64C57">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FB2C94" w14:textId="77777777" w:rsidR="003F5C04" w:rsidRPr="00390445" w:rsidRDefault="003F5C04" w:rsidP="00390445">
            <w:pPr>
              <w:rPr>
                <w:rFonts w:asciiTheme="minorHAnsi" w:hAnsiTheme="minorHAnsi" w:cstheme="minorHAnsi"/>
                <w:color w:val="1F497D"/>
              </w:rPr>
            </w:pPr>
          </w:p>
        </w:tc>
        <w:tc>
          <w:tcPr>
            <w:tcW w:w="595" w:type="dxa"/>
            <w:tcBorders>
              <w:top w:val="nil"/>
              <w:left w:val="nil"/>
              <w:bottom w:val="single" w:sz="8" w:space="0" w:color="auto"/>
              <w:right w:val="nil"/>
            </w:tcBorders>
          </w:tcPr>
          <w:p w14:paraId="57EA125D" w14:textId="77777777" w:rsidR="003F5C04" w:rsidRPr="00390445" w:rsidRDefault="003F5C04" w:rsidP="00390445">
            <w:pPr>
              <w:rPr>
                <w:rFonts w:asciiTheme="minorHAnsi" w:hAnsiTheme="minorHAnsi" w:cstheme="minorHAnsi"/>
                <w:color w:val="1F497D"/>
              </w:rPr>
            </w:pPr>
          </w:p>
        </w:tc>
        <w:tc>
          <w:tcPr>
            <w:tcW w:w="920" w:type="dxa"/>
            <w:tcBorders>
              <w:top w:val="nil"/>
              <w:left w:val="nil"/>
              <w:bottom w:val="single" w:sz="8" w:space="0" w:color="auto"/>
              <w:right w:val="single" w:sz="8" w:space="0" w:color="auto"/>
            </w:tcBorders>
            <w:tcMar>
              <w:top w:w="0" w:type="dxa"/>
              <w:left w:w="108" w:type="dxa"/>
              <w:bottom w:w="0" w:type="dxa"/>
              <w:right w:w="108" w:type="dxa"/>
            </w:tcMar>
          </w:tcPr>
          <w:p w14:paraId="49CF6981" w14:textId="77777777" w:rsidR="003F5C04" w:rsidRPr="00390445" w:rsidRDefault="003F5C04" w:rsidP="00390445">
            <w:pPr>
              <w:rPr>
                <w:rFonts w:asciiTheme="minorHAnsi" w:hAnsiTheme="minorHAnsi" w:cstheme="minorHAnsi"/>
                <w:color w:val="1F497D"/>
              </w:rPr>
            </w:pPr>
          </w:p>
        </w:tc>
        <w:tc>
          <w:tcPr>
            <w:tcW w:w="1128" w:type="dxa"/>
            <w:tcBorders>
              <w:top w:val="nil"/>
              <w:left w:val="nil"/>
              <w:bottom w:val="single" w:sz="8" w:space="0" w:color="auto"/>
              <w:right w:val="single" w:sz="8" w:space="0" w:color="auto"/>
            </w:tcBorders>
            <w:tcMar>
              <w:top w:w="0" w:type="dxa"/>
              <w:left w:w="108" w:type="dxa"/>
              <w:bottom w:w="0" w:type="dxa"/>
              <w:right w:w="108" w:type="dxa"/>
            </w:tcMar>
          </w:tcPr>
          <w:p w14:paraId="350F4D09" w14:textId="77777777" w:rsidR="003F5C04" w:rsidRPr="00390445" w:rsidRDefault="003F5C04" w:rsidP="00390445">
            <w:pPr>
              <w:rPr>
                <w:rFonts w:asciiTheme="minorHAnsi" w:hAnsiTheme="minorHAnsi" w:cstheme="minorHAnsi"/>
                <w:color w:val="1F497D"/>
              </w:rPr>
            </w:pPr>
          </w:p>
        </w:tc>
        <w:tc>
          <w:tcPr>
            <w:tcW w:w="883" w:type="dxa"/>
            <w:tcBorders>
              <w:top w:val="single" w:sz="4" w:space="0" w:color="auto"/>
              <w:left w:val="nil"/>
              <w:bottom w:val="single" w:sz="8" w:space="0" w:color="auto"/>
              <w:right w:val="nil"/>
            </w:tcBorders>
          </w:tcPr>
          <w:p w14:paraId="270B1D93" w14:textId="77777777" w:rsidR="003F5C04" w:rsidRPr="00390445" w:rsidRDefault="003F5C04" w:rsidP="00390445">
            <w:pPr>
              <w:rPr>
                <w:rFonts w:asciiTheme="minorHAnsi" w:hAnsiTheme="minorHAnsi" w:cstheme="minorHAnsi"/>
                <w:color w:val="1F497D"/>
              </w:rPr>
            </w:pPr>
          </w:p>
        </w:tc>
        <w:tc>
          <w:tcPr>
            <w:tcW w:w="641"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07A58EE" w14:textId="77777777" w:rsidR="003F5C04" w:rsidRPr="00390445" w:rsidRDefault="003F5C04" w:rsidP="00390445">
            <w:pPr>
              <w:rPr>
                <w:rFonts w:asciiTheme="minorHAnsi" w:hAnsiTheme="minorHAnsi" w:cstheme="minorHAnsi"/>
                <w:color w:val="1F497D"/>
              </w:rPr>
            </w:pPr>
          </w:p>
        </w:tc>
        <w:tc>
          <w:tcPr>
            <w:tcW w:w="852" w:type="dxa"/>
            <w:tcBorders>
              <w:top w:val="single" w:sz="4" w:space="0" w:color="auto"/>
              <w:left w:val="nil"/>
              <w:bottom w:val="single" w:sz="8" w:space="0" w:color="auto"/>
              <w:right w:val="nil"/>
            </w:tcBorders>
          </w:tcPr>
          <w:p w14:paraId="20B29C12" w14:textId="77777777" w:rsidR="003F5C04" w:rsidRPr="00390445" w:rsidRDefault="003F5C04" w:rsidP="00390445">
            <w:pPr>
              <w:rPr>
                <w:rFonts w:asciiTheme="minorHAnsi" w:hAnsiTheme="minorHAnsi" w:cstheme="minorHAnsi"/>
                <w:color w:val="1F497D"/>
              </w:rPr>
            </w:pPr>
          </w:p>
        </w:tc>
        <w:tc>
          <w:tcPr>
            <w:tcW w:w="80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F1A30E2" w14:textId="77777777" w:rsidR="003F5C04" w:rsidRPr="00390445" w:rsidRDefault="003F5C04" w:rsidP="00390445">
            <w:pPr>
              <w:rPr>
                <w:rFonts w:asciiTheme="minorHAnsi" w:hAnsiTheme="minorHAnsi" w:cstheme="minorHAnsi"/>
                <w:color w:val="1F497D"/>
              </w:rPr>
            </w:pPr>
          </w:p>
        </w:tc>
        <w:tc>
          <w:tcPr>
            <w:tcW w:w="2426" w:type="dxa"/>
            <w:tcBorders>
              <w:top w:val="nil"/>
              <w:left w:val="nil"/>
              <w:bottom w:val="single" w:sz="8" w:space="0" w:color="auto"/>
              <w:right w:val="single" w:sz="8" w:space="0" w:color="auto"/>
            </w:tcBorders>
            <w:tcMar>
              <w:top w:w="0" w:type="dxa"/>
              <w:left w:w="108" w:type="dxa"/>
              <w:bottom w:w="0" w:type="dxa"/>
              <w:right w:w="108" w:type="dxa"/>
            </w:tcMar>
          </w:tcPr>
          <w:p w14:paraId="2AD23FD8" w14:textId="77777777" w:rsidR="003F5C04" w:rsidRPr="00390445" w:rsidRDefault="003F5C04" w:rsidP="00390445">
            <w:pPr>
              <w:rPr>
                <w:rFonts w:asciiTheme="minorHAnsi" w:hAnsiTheme="minorHAnsi" w:cstheme="minorHAnsi"/>
                <w:color w:val="1F497D"/>
              </w:rPr>
            </w:pPr>
          </w:p>
        </w:tc>
      </w:tr>
    </w:tbl>
    <w:p w14:paraId="07E588F7" w14:textId="77777777" w:rsidR="003F5C04" w:rsidRPr="00390445" w:rsidRDefault="003F5C04" w:rsidP="00390445">
      <w:pPr>
        <w:rPr>
          <w:rFonts w:asciiTheme="minorHAnsi" w:eastAsiaTheme="minorHAnsi" w:hAnsiTheme="minorHAnsi" w:cstheme="minorHAnsi"/>
          <w:color w:val="1F497D"/>
          <w:lang w:val="en-US"/>
        </w:rPr>
      </w:pPr>
    </w:p>
    <w:p w14:paraId="0BC40FC6" w14:textId="77777777" w:rsidR="003F5C04" w:rsidRPr="00390445" w:rsidRDefault="003F5C04" w:rsidP="00390445">
      <w:pPr>
        <w:tabs>
          <w:tab w:val="left" w:pos="5643"/>
        </w:tabs>
        <w:rPr>
          <w:rFonts w:asciiTheme="minorHAnsi" w:hAnsiTheme="minorHAnsi" w:cstheme="minorHAnsi"/>
        </w:rPr>
      </w:pPr>
    </w:p>
    <w:sectPr w:rsidR="003F5C04" w:rsidRPr="00390445" w:rsidSect="00837DF9">
      <w:headerReference w:type="default" r:id="rId8"/>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381C" w14:textId="77777777" w:rsidR="0017370C" w:rsidRDefault="0017370C" w:rsidP="00531F26">
      <w:r>
        <w:separator/>
      </w:r>
    </w:p>
  </w:endnote>
  <w:endnote w:type="continuationSeparator" w:id="0">
    <w:p w14:paraId="1178192B" w14:textId="77777777" w:rsidR="0017370C" w:rsidRDefault="0017370C" w:rsidP="0053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E090" w14:textId="77777777" w:rsidR="0017370C" w:rsidRDefault="0017370C" w:rsidP="00531F26">
      <w:r>
        <w:separator/>
      </w:r>
    </w:p>
  </w:footnote>
  <w:footnote w:type="continuationSeparator" w:id="0">
    <w:p w14:paraId="56A9B5F0" w14:textId="77777777" w:rsidR="0017370C" w:rsidRDefault="0017370C" w:rsidP="00531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82AE" w14:textId="77777777" w:rsidR="00C47C86" w:rsidRDefault="00C47C86">
    <w:pPr>
      <w:pStyle w:val="Header"/>
    </w:pPr>
    <w:r>
      <w:rPr>
        <w:noProof/>
        <w:lang w:val="en-US"/>
      </w:rPr>
      <mc:AlternateContent>
        <mc:Choice Requires="wps">
          <w:drawing>
            <wp:anchor distT="0" distB="0" distL="114300" distR="114300" simplePos="0" relativeHeight="251659264" behindDoc="0" locked="0" layoutInCell="1" allowOverlap="1" wp14:anchorId="3EDE6F9F" wp14:editId="766CEB05">
              <wp:simplePos x="0" y="0"/>
              <wp:positionH relativeFrom="column">
                <wp:posOffset>419100</wp:posOffset>
              </wp:positionH>
              <wp:positionV relativeFrom="paragraph">
                <wp:posOffset>-209550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810ADD" w14:textId="77777777" w:rsidR="00C47C86" w:rsidRPr="00C47C86" w:rsidRDefault="00C47C86" w:rsidP="00C47C86">
                          <w:pPr>
                            <w:pStyle w:val="Header"/>
                            <w:jc w:val="center"/>
                            <w:rPr>
                              <w:color w:val="000000" w:themeColor="text1"/>
                              <w:sz w:val="72"/>
                              <w:szCs w:val="72"/>
                              <w:lang w:val="en-US"/>
                              <w14:textOutline w14:w="0" w14:cap="flat" w14:cmpd="sng" w14:algn="ctr">
                                <w14:noFill/>
                                <w14:prstDash w14:val="solid"/>
                                <w14:round/>
                              </w14:textOutline>
                            </w:rPr>
                          </w:pPr>
                          <w:r w:rsidRPr="00C47C86">
                            <w:rPr>
                              <w:color w:val="000000" w:themeColor="text1"/>
                              <w:sz w:val="72"/>
                              <w:szCs w:val="72"/>
                              <w:lang w:val="en-US"/>
                              <w14:textOutline w14:w="0" w14:cap="flat" w14:cmpd="sng" w14:algn="ctr">
                                <w14:noFill/>
                                <w14:prstDash w14:val="solid"/>
                                <w14:round/>
                              </w14:textOutline>
                            </w:rPr>
                            <w:t>DRAFT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EDE6F9F" id="_x0000_t202" coordsize="21600,21600" o:spt="202" path="m,l,21600r21600,l21600,xe">
              <v:stroke joinstyle="miter"/>
              <v:path gradientshapeok="t" o:connecttype="rect"/>
            </v:shapetype>
            <v:shape id="Text Box 1" o:spid="_x0000_s1026" type="#_x0000_t202" style="position:absolute;margin-left:33pt;margin-top:-1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" filled="f" stroked="f">
              <v:textbox style="mso-fit-shape-to-text:t">
                <w:txbxContent>
                  <w:p w14:paraId="4B810ADD" w14:textId="77777777" w:rsidR="00C47C86" w:rsidRPr="00C47C86" w:rsidRDefault="00C47C86" w:rsidP="00C47C86">
                    <w:pPr>
                      <w:pStyle w:val="Header"/>
                      <w:jc w:val="center"/>
                      <w:rPr>
                        <w:color w:val="000000" w:themeColor="text1"/>
                        <w:sz w:val="72"/>
                        <w:szCs w:val="72"/>
                        <w:lang w:val="en-US"/>
                        <w14:textOutline w14:w="0" w14:cap="flat" w14:cmpd="sng" w14:algn="ctr">
                          <w14:noFill/>
                          <w14:prstDash w14:val="solid"/>
                          <w14:round/>
                        </w14:textOutline>
                      </w:rPr>
                    </w:pPr>
                    <w:r w:rsidRPr="00C47C86">
                      <w:rPr>
                        <w:color w:val="000000" w:themeColor="text1"/>
                        <w:sz w:val="72"/>
                        <w:szCs w:val="72"/>
                        <w:lang w:val="en-US"/>
                        <w14:textOutline w14:w="0" w14:cap="flat" w14:cmpd="sng" w14:algn="ctr">
                          <w14:noFill/>
                          <w14:prstDash w14:val="solid"/>
                          <w14:round/>
                        </w14:textOutline>
                      </w:rPr>
                      <w:t>DRAFT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06F"/>
    <w:multiLevelType w:val="hybridMultilevel"/>
    <w:tmpl w:val="F3884FF6"/>
    <w:lvl w:ilvl="0" w:tplc="04090017">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E0322"/>
    <w:multiLevelType w:val="multilevel"/>
    <w:tmpl w:val="0409001F"/>
    <w:styleLink w:val="Style6"/>
    <w:lvl w:ilvl="0">
      <w:start w:val="4"/>
      <w:numFmt w:val="decimal"/>
      <w:lvlText w:val="%1."/>
      <w:lvlJc w:val="left"/>
      <w:pPr>
        <w:ind w:left="360" w:hanging="360"/>
      </w:pPr>
    </w:lvl>
    <w:lvl w:ilvl="1">
      <w:start w:val="9"/>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71516B"/>
    <w:multiLevelType w:val="hybridMultilevel"/>
    <w:tmpl w:val="6D68A7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E7271"/>
    <w:multiLevelType w:val="hybridMultilevel"/>
    <w:tmpl w:val="4E3EF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86EAE"/>
    <w:multiLevelType w:val="hybridMultilevel"/>
    <w:tmpl w:val="2E9437E4"/>
    <w:lvl w:ilvl="0" w:tplc="12B869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D6496"/>
    <w:multiLevelType w:val="multilevel"/>
    <w:tmpl w:val="0409001F"/>
    <w:styleLink w:val="Style7"/>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EC2FCB"/>
    <w:multiLevelType w:val="hybridMultilevel"/>
    <w:tmpl w:val="642A26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7624B"/>
    <w:multiLevelType w:val="multilevel"/>
    <w:tmpl w:val="0409001F"/>
    <w:styleLink w:val="Style3"/>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4617B"/>
    <w:multiLevelType w:val="hybridMultilevel"/>
    <w:tmpl w:val="E5D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3583A"/>
    <w:multiLevelType w:val="hybridMultilevel"/>
    <w:tmpl w:val="E7C61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21186"/>
    <w:multiLevelType w:val="hybridMultilevel"/>
    <w:tmpl w:val="D68A23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908E4"/>
    <w:multiLevelType w:val="hybridMultilevel"/>
    <w:tmpl w:val="D430D07A"/>
    <w:lvl w:ilvl="0" w:tplc="67C66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C568B7"/>
    <w:multiLevelType w:val="hybridMultilevel"/>
    <w:tmpl w:val="F19A42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A3361C"/>
    <w:multiLevelType w:val="multilevel"/>
    <w:tmpl w:val="0409001F"/>
    <w:styleLink w:val="Styl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10D57"/>
    <w:multiLevelType w:val="hybridMultilevel"/>
    <w:tmpl w:val="CAD8709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0492716"/>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4C1A59"/>
    <w:multiLevelType w:val="multilevel"/>
    <w:tmpl w:val="666EFB58"/>
    <w:lvl w:ilvl="0">
      <w:start w:val="1"/>
      <w:numFmt w:val="decimal"/>
      <w:lvlText w:val="%1."/>
      <w:lvlJc w:val="left"/>
      <w:pPr>
        <w:ind w:left="748" w:hanging="360"/>
      </w:pPr>
      <w:rPr>
        <w:rFonts w:ascii="Times New Roman" w:hAnsi="Times New Roman" w:cs="Times New Roman" w:hint="default"/>
        <w:b/>
        <w:sz w:val="24"/>
        <w:szCs w:val="24"/>
      </w:rPr>
    </w:lvl>
    <w:lvl w:ilvl="1">
      <w:start w:val="1"/>
      <w:numFmt w:val="decimal"/>
      <w:isLgl/>
      <w:lvlText w:val="%1.%2"/>
      <w:lvlJc w:val="left"/>
      <w:pPr>
        <w:ind w:left="838" w:hanging="450"/>
      </w:pPr>
      <w:rPr>
        <w:rFonts w:cs="Times New Roman" w:hint="default"/>
        <w:b w:val="0"/>
        <w:bCs/>
        <w:strike w:val="0"/>
        <w:color w:val="auto"/>
        <w:sz w:val="24"/>
        <w:szCs w:val="24"/>
      </w:rPr>
    </w:lvl>
    <w:lvl w:ilvl="2">
      <w:start w:val="1"/>
      <w:numFmt w:val="decimal"/>
      <w:isLgl/>
      <w:lvlText w:val="%1.%2.%3"/>
      <w:lvlJc w:val="left"/>
      <w:pPr>
        <w:ind w:left="1108" w:hanging="720"/>
      </w:pPr>
      <w:rPr>
        <w:rFonts w:cs="Times New Roman" w:hint="default"/>
        <w:b/>
      </w:rPr>
    </w:lvl>
    <w:lvl w:ilvl="3">
      <w:start w:val="1"/>
      <w:numFmt w:val="decimal"/>
      <w:isLgl/>
      <w:lvlText w:val="%1.%2.%3.%4"/>
      <w:lvlJc w:val="left"/>
      <w:pPr>
        <w:ind w:left="1108" w:hanging="720"/>
      </w:pPr>
      <w:rPr>
        <w:rFonts w:cs="Times New Roman" w:hint="default"/>
        <w:b/>
      </w:rPr>
    </w:lvl>
    <w:lvl w:ilvl="4">
      <w:start w:val="1"/>
      <w:numFmt w:val="decimal"/>
      <w:isLgl/>
      <w:lvlText w:val="%1.%2.%3.%4.%5"/>
      <w:lvlJc w:val="left"/>
      <w:pPr>
        <w:ind w:left="1468" w:hanging="1080"/>
      </w:pPr>
      <w:rPr>
        <w:rFonts w:cs="Times New Roman" w:hint="default"/>
        <w:b/>
      </w:rPr>
    </w:lvl>
    <w:lvl w:ilvl="5">
      <w:start w:val="1"/>
      <w:numFmt w:val="decimal"/>
      <w:isLgl/>
      <w:lvlText w:val="%1.%2.%3.%4.%5.%6"/>
      <w:lvlJc w:val="left"/>
      <w:pPr>
        <w:ind w:left="1468" w:hanging="1080"/>
      </w:pPr>
      <w:rPr>
        <w:rFonts w:cs="Times New Roman" w:hint="default"/>
        <w:b/>
      </w:rPr>
    </w:lvl>
    <w:lvl w:ilvl="6">
      <w:start w:val="1"/>
      <w:numFmt w:val="decimal"/>
      <w:isLgl/>
      <w:lvlText w:val="%1.%2.%3.%4.%5.%6.%7"/>
      <w:lvlJc w:val="left"/>
      <w:pPr>
        <w:ind w:left="1828" w:hanging="1440"/>
      </w:pPr>
      <w:rPr>
        <w:rFonts w:cs="Times New Roman" w:hint="default"/>
        <w:b/>
      </w:rPr>
    </w:lvl>
    <w:lvl w:ilvl="7">
      <w:start w:val="1"/>
      <w:numFmt w:val="decimal"/>
      <w:isLgl/>
      <w:lvlText w:val="%1.%2.%3.%4.%5.%6.%7.%8"/>
      <w:lvlJc w:val="left"/>
      <w:pPr>
        <w:ind w:left="1828" w:hanging="1440"/>
      </w:pPr>
      <w:rPr>
        <w:rFonts w:cs="Times New Roman" w:hint="default"/>
        <w:b/>
      </w:rPr>
    </w:lvl>
    <w:lvl w:ilvl="8">
      <w:start w:val="1"/>
      <w:numFmt w:val="decimal"/>
      <w:isLgl/>
      <w:lvlText w:val="%1.%2.%3.%4.%5.%6.%7.%8.%9"/>
      <w:lvlJc w:val="left"/>
      <w:pPr>
        <w:ind w:left="2188" w:hanging="1800"/>
      </w:pPr>
      <w:rPr>
        <w:rFonts w:cs="Times New Roman" w:hint="default"/>
        <w:b/>
      </w:rPr>
    </w:lvl>
  </w:abstractNum>
  <w:abstractNum w:abstractNumId="17" w15:restartNumberingAfterBreak="0">
    <w:nsid w:val="67696978"/>
    <w:multiLevelType w:val="hybridMultilevel"/>
    <w:tmpl w:val="C9788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160DF"/>
    <w:multiLevelType w:val="multilevel"/>
    <w:tmpl w:val="0409001F"/>
    <w:styleLink w:val="Style4"/>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CE07E6"/>
    <w:multiLevelType w:val="hybridMultilevel"/>
    <w:tmpl w:val="C9C4F3E4"/>
    <w:lvl w:ilvl="0" w:tplc="1EBC6B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9E46D4A"/>
    <w:multiLevelType w:val="multilevel"/>
    <w:tmpl w:val="30EACB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6B0DB0"/>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034B67"/>
    <w:multiLevelType w:val="hybridMultilevel"/>
    <w:tmpl w:val="00506CC6"/>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21"/>
  </w:num>
  <w:num w:numId="3">
    <w:abstractNumId w:val="15"/>
  </w:num>
  <w:num w:numId="4">
    <w:abstractNumId w:val="5"/>
  </w:num>
  <w:num w:numId="5">
    <w:abstractNumId w:val="7"/>
  </w:num>
  <w:num w:numId="6">
    <w:abstractNumId w:val="18"/>
  </w:num>
  <w:num w:numId="7">
    <w:abstractNumId w:val="13"/>
  </w:num>
  <w:num w:numId="8">
    <w:abstractNumId w:val="1"/>
  </w:num>
  <w:num w:numId="9">
    <w:abstractNumId w:val="22"/>
  </w:num>
  <w:num w:numId="10">
    <w:abstractNumId w:val="20"/>
  </w:num>
  <w:num w:numId="11">
    <w:abstractNumId w:val="0"/>
  </w:num>
  <w:num w:numId="12">
    <w:abstractNumId w:val="2"/>
  </w:num>
  <w:num w:numId="13">
    <w:abstractNumId w:val="6"/>
  </w:num>
  <w:num w:numId="14">
    <w:abstractNumId w:val="9"/>
  </w:num>
  <w:num w:numId="15">
    <w:abstractNumId w:val="3"/>
  </w:num>
  <w:num w:numId="16">
    <w:abstractNumId w:val="8"/>
  </w:num>
  <w:num w:numId="17">
    <w:abstractNumId w:val="11"/>
  </w:num>
  <w:num w:numId="18">
    <w:abstractNumId w:val="12"/>
  </w:num>
  <w:num w:numId="19">
    <w:abstractNumId w:val="17"/>
  </w:num>
  <w:num w:numId="20">
    <w:abstractNumId w:val="1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CB1"/>
    <w:rsid w:val="00007AAB"/>
    <w:rsid w:val="0001110B"/>
    <w:rsid w:val="000137EC"/>
    <w:rsid w:val="000157A3"/>
    <w:rsid w:val="00024F22"/>
    <w:rsid w:val="00025C0F"/>
    <w:rsid w:val="000260FF"/>
    <w:rsid w:val="000301C1"/>
    <w:rsid w:val="00033493"/>
    <w:rsid w:val="000353BC"/>
    <w:rsid w:val="00042486"/>
    <w:rsid w:val="000443ED"/>
    <w:rsid w:val="00052B28"/>
    <w:rsid w:val="0005439E"/>
    <w:rsid w:val="000563E1"/>
    <w:rsid w:val="0005690B"/>
    <w:rsid w:val="00056E6C"/>
    <w:rsid w:val="0006306B"/>
    <w:rsid w:val="00066E58"/>
    <w:rsid w:val="00071692"/>
    <w:rsid w:val="00080DAC"/>
    <w:rsid w:val="00080F42"/>
    <w:rsid w:val="00086A6C"/>
    <w:rsid w:val="000A1644"/>
    <w:rsid w:val="000C5104"/>
    <w:rsid w:val="000C60BE"/>
    <w:rsid w:val="000D13CB"/>
    <w:rsid w:val="000E5838"/>
    <w:rsid w:val="000F267D"/>
    <w:rsid w:val="000F6A53"/>
    <w:rsid w:val="000F6D1F"/>
    <w:rsid w:val="00100423"/>
    <w:rsid w:val="00107965"/>
    <w:rsid w:val="00113B27"/>
    <w:rsid w:val="00113EB2"/>
    <w:rsid w:val="00115957"/>
    <w:rsid w:val="00117BE3"/>
    <w:rsid w:val="0012166A"/>
    <w:rsid w:val="00121A96"/>
    <w:rsid w:val="00131614"/>
    <w:rsid w:val="0013322F"/>
    <w:rsid w:val="00137275"/>
    <w:rsid w:val="00137BDF"/>
    <w:rsid w:val="0014309C"/>
    <w:rsid w:val="00144AE5"/>
    <w:rsid w:val="001471B9"/>
    <w:rsid w:val="0015149D"/>
    <w:rsid w:val="00167F11"/>
    <w:rsid w:val="00170009"/>
    <w:rsid w:val="0017370C"/>
    <w:rsid w:val="00175625"/>
    <w:rsid w:val="00176797"/>
    <w:rsid w:val="001772D8"/>
    <w:rsid w:val="001801FF"/>
    <w:rsid w:val="00181C30"/>
    <w:rsid w:val="00187885"/>
    <w:rsid w:val="00195FBD"/>
    <w:rsid w:val="00196E6F"/>
    <w:rsid w:val="001A2A85"/>
    <w:rsid w:val="001A46C2"/>
    <w:rsid w:val="001A56FC"/>
    <w:rsid w:val="001A6D00"/>
    <w:rsid w:val="001B4500"/>
    <w:rsid w:val="001B6791"/>
    <w:rsid w:val="001B7EFD"/>
    <w:rsid w:val="001C0F1D"/>
    <w:rsid w:val="001C20D7"/>
    <w:rsid w:val="001C4EC8"/>
    <w:rsid w:val="001C6FE4"/>
    <w:rsid w:val="001D1C8B"/>
    <w:rsid w:val="001D1CDA"/>
    <w:rsid w:val="001D65AE"/>
    <w:rsid w:val="001D7775"/>
    <w:rsid w:val="001E4C15"/>
    <w:rsid w:val="001E52BA"/>
    <w:rsid w:val="001E7753"/>
    <w:rsid w:val="0020042E"/>
    <w:rsid w:val="00205544"/>
    <w:rsid w:val="00205688"/>
    <w:rsid w:val="0020709F"/>
    <w:rsid w:val="00211A08"/>
    <w:rsid w:val="00215536"/>
    <w:rsid w:val="00226EFB"/>
    <w:rsid w:val="00237DAE"/>
    <w:rsid w:val="00243350"/>
    <w:rsid w:val="00245638"/>
    <w:rsid w:val="0025090F"/>
    <w:rsid w:val="00256E38"/>
    <w:rsid w:val="002711F7"/>
    <w:rsid w:val="00271889"/>
    <w:rsid w:val="00273401"/>
    <w:rsid w:val="00273652"/>
    <w:rsid w:val="00280FEB"/>
    <w:rsid w:val="002929E5"/>
    <w:rsid w:val="00296116"/>
    <w:rsid w:val="002A0BEC"/>
    <w:rsid w:val="002A2291"/>
    <w:rsid w:val="002B0E77"/>
    <w:rsid w:val="002B2B8A"/>
    <w:rsid w:val="002B3C4E"/>
    <w:rsid w:val="002B7CCF"/>
    <w:rsid w:val="002D7421"/>
    <w:rsid w:val="002E5CDC"/>
    <w:rsid w:val="002F1A3C"/>
    <w:rsid w:val="003001DE"/>
    <w:rsid w:val="00301A3C"/>
    <w:rsid w:val="003072B6"/>
    <w:rsid w:val="00313371"/>
    <w:rsid w:val="00317A6E"/>
    <w:rsid w:val="0032130D"/>
    <w:rsid w:val="00322857"/>
    <w:rsid w:val="00323E3E"/>
    <w:rsid w:val="00324081"/>
    <w:rsid w:val="0033054E"/>
    <w:rsid w:val="00331952"/>
    <w:rsid w:val="00333CE8"/>
    <w:rsid w:val="00334DE9"/>
    <w:rsid w:val="00334E87"/>
    <w:rsid w:val="00340351"/>
    <w:rsid w:val="00344536"/>
    <w:rsid w:val="00352B59"/>
    <w:rsid w:val="00354D01"/>
    <w:rsid w:val="00357CF7"/>
    <w:rsid w:val="00364464"/>
    <w:rsid w:val="00364FCF"/>
    <w:rsid w:val="00375EF6"/>
    <w:rsid w:val="00376BAD"/>
    <w:rsid w:val="003821B7"/>
    <w:rsid w:val="003866BF"/>
    <w:rsid w:val="00390445"/>
    <w:rsid w:val="00392AE6"/>
    <w:rsid w:val="003968EE"/>
    <w:rsid w:val="003978A8"/>
    <w:rsid w:val="003B2461"/>
    <w:rsid w:val="003E310D"/>
    <w:rsid w:val="003F1179"/>
    <w:rsid w:val="003F4D0D"/>
    <w:rsid w:val="003F5C04"/>
    <w:rsid w:val="003F7659"/>
    <w:rsid w:val="00401557"/>
    <w:rsid w:val="00402F63"/>
    <w:rsid w:val="00406341"/>
    <w:rsid w:val="00414BCB"/>
    <w:rsid w:val="00415C85"/>
    <w:rsid w:val="0042099D"/>
    <w:rsid w:val="00430905"/>
    <w:rsid w:val="004358D1"/>
    <w:rsid w:val="00444F82"/>
    <w:rsid w:val="00445020"/>
    <w:rsid w:val="0045442B"/>
    <w:rsid w:val="00454755"/>
    <w:rsid w:val="00465ADF"/>
    <w:rsid w:val="00473527"/>
    <w:rsid w:val="004766A0"/>
    <w:rsid w:val="004821C4"/>
    <w:rsid w:val="00484DB0"/>
    <w:rsid w:val="00485F92"/>
    <w:rsid w:val="00490090"/>
    <w:rsid w:val="00495353"/>
    <w:rsid w:val="004A0AA4"/>
    <w:rsid w:val="004A2416"/>
    <w:rsid w:val="004A26C8"/>
    <w:rsid w:val="004A602F"/>
    <w:rsid w:val="004A67F1"/>
    <w:rsid w:val="004B44AE"/>
    <w:rsid w:val="004C0DFC"/>
    <w:rsid w:val="004C23CD"/>
    <w:rsid w:val="004C4212"/>
    <w:rsid w:val="004D3A8A"/>
    <w:rsid w:val="004E1E6C"/>
    <w:rsid w:val="004E6829"/>
    <w:rsid w:val="004E6910"/>
    <w:rsid w:val="004F0FBB"/>
    <w:rsid w:val="004F1122"/>
    <w:rsid w:val="004F4104"/>
    <w:rsid w:val="005024CD"/>
    <w:rsid w:val="00522416"/>
    <w:rsid w:val="0052252E"/>
    <w:rsid w:val="00526863"/>
    <w:rsid w:val="00531F26"/>
    <w:rsid w:val="00550DA7"/>
    <w:rsid w:val="00563627"/>
    <w:rsid w:val="005730D4"/>
    <w:rsid w:val="00596CC7"/>
    <w:rsid w:val="005A502F"/>
    <w:rsid w:val="005B22BF"/>
    <w:rsid w:val="005C0CB1"/>
    <w:rsid w:val="005F18A7"/>
    <w:rsid w:val="005F5289"/>
    <w:rsid w:val="00606881"/>
    <w:rsid w:val="00606EBD"/>
    <w:rsid w:val="00612C9A"/>
    <w:rsid w:val="00615084"/>
    <w:rsid w:val="0062226D"/>
    <w:rsid w:val="00624515"/>
    <w:rsid w:val="0062654D"/>
    <w:rsid w:val="006347BB"/>
    <w:rsid w:val="0063543D"/>
    <w:rsid w:val="00641FFD"/>
    <w:rsid w:val="006441FD"/>
    <w:rsid w:val="00644C50"/>
    <w:rsid w:val="0064730B"/>
    <w:rsid w:val="00651BBF"/>
    <w:rsid w:val="00657056"/>
    <w:rsid w:val="006621B3"/>
    <w:rsid w:val="006747AE"/>
    <w:rsid w:val="00676EAE"/>
    <w:rsid w:val="00681EFE"/>
    <w:rsid w:val="00697D05"/>
    <w:rsid w:val="006A735D"/>
    <w:rsid w:val="006C40A0"/>
    <w:rsid w:val="006D2C21"/>
    <w:rsid w:val="006D3B19"/>
    <w:rsid w:val="006D4099"/>
    <w:rsid w:val="006D67BE"/>
    <w:rsid w:val="006E1D23"/>
    <w:rsid w:val="00704FF2"/>
    <w:rsid w:val="00707354"/>
    <w:rsid w:val="00721DCB"/>
    <w:rsid w:val="00724FA3"/>
    <w:rsid w:val="00727BEA"/>
    <w:rsid w:val="0073584A"/>
    <w:rsid w:val="00735B6C"/>
    <w:rsid w:val="00750250"/>
    <w:rsid w:val="00752F4E"/>
    <w:rsid w:val="0075633F"/>
    <w:rsid w:val="00757EF6"/>
    <w:rsid w:val="00760F0D"/>
    <w:rsid w:val="00763E9E"/>
    <w:rsid w:val="00764246"/>
    <w:rsid w:val="00766504"/>
    <w:rsid w:val="0076710F"/>
    <w:rsid w:val="00767E5D"/>
    <w:rsid w:val="00770BE5"/>
    <w:rsid w:val="00776C06"/>
    <w:rsid w:val="00781F84"/>
    <w:rsid w:val="0078583B"/>
    <w:rsid w:val="00790181"/>
    <w:rsid w:val="00791D5D"/>
    <w:rsid w:val="007A0772"/>
    <w:rsid w:val="007A37ED"/>
    <w:rsid w:val="007A4422"/>
    <w:rsid w:val="007A57FA"/>
    <w:rsid w:val="007A65BB"/>
    <w:rsid w:val="007B1410"/>
    <w:rsid w:val="007B3DFD"/>
    <w:rsid w:val="007B6929"/>
    <w:rsid w:val="007C6094"/>
    <w:rsid w:val="007D34E1"/>
    <w:rsid w:val="007D5AF0"/>
    <w:rsid w:val="007D7720"/>
    <w:rsid w:val="007E0742"/>
    <w:rsid w:val="007E0FF0"/>
    <w:rsid w:val="007E4AA0"/>
    <w:rsid w:val="007E4F34"/>
    <w:rsid w:val="00804894"/>
    <w:rsid w:val="0080543C"/>
    <w:rsid w:val="008063C5"/>
    <w:rsid w:val="008064CC"/>
    <w:rsid w:val="0080746B"/>
    <w:rsid w:val="00816C37"/>
    <w:rsid w:val="00832EE3"/>
    <w:rsid w:val="00837791"/>
    <w:rsid w:val="00837DF9"/>
    <w:rsid w:val="0084217E"/>
    <w:rsid w:val="00842B0C"/>
    <w:rsid w:val="00850CC2"/>
    <w:rsid w:val="0085399D"/>
    <w:rsid w:val="00854E09"/>
    <w:rsid w:val="0086038F"/>
    <w:rsid w:val="00867CD2"/>
    <w:rsid w:val="008721A1"/>
    <w:rsid w:val="00876405"/>
    <w:rsid w:val="00876DE3"/>
    <w:rsid w:val="008863D5"/>
    <w:rsid w:val="00891609"/>
    <w:rsid w:val="008A4975"/>
    <w:rsid w:val="008B472A"/>
    <w:rsid w:val="008B4AEE"/>
    <w:rsid w:val="008B4E7A"/>
    <w:rsid w:val="008B5FD4"/>
    <w:rsid w:val="008B7159"/>
    <w:rsid w:val="008B76FE"/>
    <w:rsid w:val="008D5C85"/>
    <w:rsid w:val="008E14AE"/>
    <w:rsid w:val="008E4BA8"/>
    <w:rsid w:val="008E586C"/>
    <w:rsid w:val="008E6336"/>
    <w:rsid w:val="008F1335"/>
    <w:rsid w:val="008F195A"/>
    <w:rsid w:val="008F4931"/>
    <w:rsid w:val="008F67E5"/>
    <w:rsid w:val="009022B5"/>
    <w:rsid w:val="00903B37"/>
    <w:rsid w:val="009055B3"/>
    <w:rsid w:val="009064C9"/>
    <w:rsid w:val="009100A8"/>
    <w:rsid w:val="0091074A"/>
    <w:rsid w:val="00910903"/>
    <w:rsid w:val="00917376"/>
    <w:rsid w:val="00917D85"/>
    <w:rsid w:val="00922122"/>
    <w:rsid w:val="00922C32"/>
    <w:rsid w:val="00923282"/>
    <w:rsid w:val="00946788"/>
    <w:rsid w:val="00966FB1"/>
    <w:rsid w:val="00967484"/>
    <w:rsid w:val="00972E10"/>
    <w:rsid w:val="00973122"/>
    <w:rsid w:val="00974367"/>
    <w:rsid w:val="00981CE9"/>
    <w:rsid w:val="009875AE"/>
    <w:rsid w:val="009A746A"/>
    <w:rsid w:val="009B1020"/>
    <w:rsid w:val="009C2EC1"/>
    <w:rsid w:val="009C5263"/>
    <w:rsid w:val="009C6346"/>
    <w:rsid w:val="009D05D8"/>
    <w:rsid w:val="009D3E12"/>
    <w:rsid w:val="009D6796"/>
    <w:rsid w:val="009E41C3"/>
    <w:rsid w:val="009E5210"/>
    <w:rsid w:val="009F134A"/>
    <w:rsid w:val="009F204D"/>
    <w:rsid w:val="009F2B40"/>
    <w:rsid w:val="009F39D9"/>
    <w:rsid w:val="009F7BFC"/>
    <w:rsid w:val="00A02125"/>
    <w:rsid w:val="00A07D53"/>
    <w:rsid w:val="00A10151"/>
    <w:rsid w:val="00A107A9"/>
    <w:rsid w:val="00A10EEB"/>
    <w:rsid w:val="00A432C5"/>
    <w:rsid w:val="00A43AEA"/>
    <w:rsid w:val="00A53335"/>
    <w:rsid w:val="00A62C1D"/>
    <w:rsid w:val="00A707B2"/>
    <w:rsid w:val="00A75042"/>
    <w:rsid w:val="00A75303"/>
    <w:rsid w:val="00A83357"/>
    <w:rsid w:val="00A83612"/>
    <w:rsid w:val="00A8749C"/>
    <w:rsid w:val="00A972F0"/>
    <w:rsid w:val="00AA762F"/>
    <w:rsid w:val="00AB1B88"/>
    <w:rsid w:val="00AB3F37"/>
    <w:rsid w:val="00AB6D38"/>
    <w:rsid w:val="00AC486E"/>
    <w:rsid w:val="00AC62C7"/>
    <w:rsid w:val="00AD600D"/>
    <w:rsid w:val="00AE643F"/>
    <w:rsid w:val="00AE7580"/>
    <w:rsid w:val="00AF326B"/>
    <w:rsid w:val="00AF5A1E"/>
    <w:rsid w:val="00B02F84"/>
    <w:rsid w:val="00B0548F"/>
    <w:rsid w:val="00B0598F"/>
    <w:rsid w:val="00B078E3"/>
    <w:rsid w:val="00B10E2A"/>
    <w:rsid w:val="00B1140C"/>
    <w:rsid w:val="00B1426E"/>
    <w:rsid w:val="00B14B97"/>
    <w:rsid w:val="00B15DFB"/>
    <w:rsid w:val="00B1731E"/>
    <w:rsid w:val="00B1784B"/>
    <w:rsid w:val="00B2185E"/>
    <w:rsid w:val="00B24369"/>
    <w:rsid w:val="00B262AD"/>
    <w:rsid w:val="00B4059E"/>
    <w:rsid w:val="00B43B02"/>
    <w:rsid w:val="00B47B7F"/>
    <w:rsid w:val="00B527E4"/>
    <w:rsid w:val="00B614C4"/>
    <w:rsid w:val="00B66FF3"/>
    <w:rsid w:val="00B67922"/>
    <w:rsid w:val="00B744CA"/>
    <w:rsid w:val="00B75975"/>
    <w:rsid w:val="00B95B62"/>
    <w:rsid w:val="00BA6DB6"/>
    <w:rsid w:val="00BB2FB5"/>
    <w:rsid w:val="00BB7E17"/>
    <w:rsid w:val="00BC3982"/>
    <w:rsid w:val="00BC5A8A"/>
    <w:rsid w:val="00BD4487"/>
    <w:rsid w:val="00BD6851"/>
    <w:rsid w:val="00BE1AEA"/>
    <w:rsid w:val="00BE2416"/>
    <w:rsid w:val="00BE6649"/>
    <w:rsid w:val="00BF121A"/>
    <w:rsid w:val="00BF31B7"/>
    <w:rsid w:val="00C10043"/>
    <w:rsid w:val="00C1357A"/>
    <w:rsid w:val="00C23E1D"/>
    <w:rsid w:val="00C268C2"/>
    <w:rsid w:val="00C40B95"/>
    <w:rsid w:val="00C42274"/>
    <w:rsid w:val="00C47932"/>
    <w:rsid w:val="00C47C86"/>
    <w:rsid w:val="00C64728"/>
    <w:rsid w:val="00C64DBC"/>
    <w:rsid w:val="00C65369"/>
    <w:rsid w:val="00C723E3"/>
    <w:rsid w:val="00C77928"/>
    <w:rsid w:val="00C826DF"/>
    <w:rsid w:val="00C82A38"/>
    <w:rsid w:val="00C82C26"/>
    <w:rsid w:val="00C83F2B"/>
    <w:rsid w:val="00C87C36"/>
    <w:rsid w:val="00C97B04"/>
    <w:rsid w:val="00CA3B60"/>
    <w:rsid w:val="00CA3D50"/>
    <w:rsid w:val="00CB0E58"/>
    <w:rsid w:val="00CB4A56"/>
    <w:rsid w:val="00CB5197"/>
    <w:rsid w:val="00CD4831"/>
    <w:rsid w:val="00CD52B2"/>
    <w:rsid w:val="00CE24C7"/>
    <w:rsid w:val="00CE53AD"/>
    <w:rsid w:val="00CE7CEC"/>
    <w:rsid w:val="00CF453E"/>
    <w:rsid w:val="00CF4DD2"/>
    <w:rsid w:val="00CF5D0A"/>
    <w:rsid w:val="00D03102"/>
    <w:rsid w:val="00D104BC"/>
    <w:rsid w:val="00D119BB"/>
    <w:rsid w:val="00D14152"/>
    <w:rsid w:val="00D20F62"/>
    <w:rsid w:val="00D22E37"/>
    <w:rsid w:val="00D27497"/>
    <w:rsid w:val="00D32200"/>
    <w:rsid w:val="00D33ADB"/>
    <w:rsid w:val="00D37B53"/>
    <w:rsid w:val="00D430D3"/>
    <w:rsid w:val="00D45963"/>
    <w:rsid w:val="00D46127"/>
    <w:rsid w:val="00D46A84"/>
    <w:rsid w:val="00D547E9"/>
    <w:rsid w:val="00D56708"/>
    <w:rsid w:val="00D62C6A"/>
    <w:rsid w:val="00D7285F"/>
    <w:rsid w:val="00D73752"/>
    <w:rsid w:val="00D75339"/>
    <w:rsid w:val="00D76A71"/>
    <w:rsid w:val="00D84C8A"/>
    <w:rsid w:val="00D860E7"/>
    <w:rsid w:val="00D92D77"/>
    <w:rsid w:val="00DA757C"/>
    <w:rsid w:val="00DB105E"/>
    <w:rsid w:val="00DB4B5F"/>
    <w:rsid w:val="00DC33FD"/>
    <w:rsid w:val="00DC3CA1"/>
    <w:rsid w:val="00DC3DCB"/>
    <w:rsid w:val="00DC5F08"/>
    <w:rsid w:val="00DD0EEF"/>
    <w:rsid w:val="00DD1021"/>
    <w:rsid w:val="00DE0AEB"/>
    <w:rsid w:val="00DE3FF4"/>
    <w:rsid w:val="00DE4704"/>
    <w:rsid w:val="00DE4839"/>
    <w:rsid w:val="00DF0C7F"/>
    <w:rsid w:val="00DF271B"/>
    <w:rsid w:val="00E01734"/>
    <w:rsid w:val="00E01BD6"/>
    <w:rsid w:val="00E045B9"/>
    <w:rsid w:val="00E147DB"/>
    <w:rsid w:val="00E16F1D"/>
    <w:rsid w:val="00E20325"/>
    <w:rsid w:val="00E27D9C"/>
    <w:rsid w:val="00E3212A"/>
    <w:rsid w:val="00E33F98"/>
    <w:rsid w:val="00E42A8F"/>
    <w:rsid w:val="00E44B62"/>
    <w:rsid w:val="00E44D27"/>
    <w:rsid w:val="00E47D45"/>
    <w:rsid w:val="00E47EFD"/>
    <w:rsid w:val="00E55148"/>
    <w:rsid w:val="00E56C53"/>
    <w:rsid w:val="00E579E4"/>
    <w:rsid w:val="00E60408"/>
    <w:rsid w:val="00E62032"/>
    <w:rsid w:val="00E642BD"/>
    <w:rsid w:val="00E659E9"/>
    <w:rsid w:val="00E8226F"/>
    <w:rsid w:val="00E86F34"/>
    <w:rsid w:val="00E90438"/>
    <w:rsid w:val="00E940EE"/>
    <w:rsid w:val="00E95426"/>
    <w:rsid w:val="00EA6E0E"/>
    <w:rsid w:val="00EA7BA9"/>
    <w:rsid w:val="00EC0590"/>
    <w:rsid w:val="00EC25DC"/>
    <w:rsid w:val="00ED7F04"/>
    <w:rsid w:val="00EF14CE"/>
    <w:rsid w:val="00EF4A30"/>
    <w:rsid w:val="00F00228"/>
    <w:rsid w:val="00F036B8"/>
    <w:rsid w:val="00F173AC"/>
    <w:rsid w:val="00F33632"/>
    <w:rsid w:val="00F40D30"/>
    <w:rsid w:val="00F4138F"/>
    <w:rsid w:val="00F43D37"/>
    <w:rsid w:val="00F50E56"/>
    <w:rsid w:val="00F53AB1"/>
    <w:rsid w:val="00F55122"/>
    <w:rsid w:val="00F63F76"/>
    <w:rsid w:val="00F64C57"/>
    <w:rsid w:val="00F66495"/>
    <w:rsid w:val="00F76539"/>
    <w:rsid w:val="00F76BA0"/>
    <w:rsid w:val="00F77C76"/>
    <w:rsid w:val="00F87B10"/>
    <w:rsid w:val="00F91F98"/>
    <w:rsid w:val="00F93F6D"/>
    <w:rsid w:val="00F96EA8"/>
    <w:rsid w:val="00FA2128"/>
    <w:rsid w:val="00FA6122"/>
    <w:rsid w:val="00FA7A70"/>
    <w:rsid w:val="00FB1F80"/>
    <w:rsid w:val="00FB3A2E"/>
    <w:rsid w:val="00FB6EF8"/>
    <w:rsid w:val="00FD3015"/>
    <w:rsid w:val="00FD6990"/>
    <w:rsid w:val="00FF2EF8"/>
    <w:rsid w:val="00FF39EA"/>
    <w:rsid w:val="00FF6C7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EF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B1"/>
    <w:pPr>
      <w:overflowPunct w:val="0"/>
      <w:autoSpaceDE w:val="0"/>
      <w:autoSpaceDN w:val="0"/>
      <w:adjustRightInd w:val="0"/>
      <w:textAlignment w:val="baseline"/>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C0CB1"/>
    <w:pPr>
      <w:keepNext/>
      <w:jc w:val="center"/>
      <w:outlineLvl w:val="0"/>
    </w:pPr>
    <w:rPr>
      <w:b/>
      <w:sz w:val="28"/>
      <w:u w:val="single"/>
    </w:rPr>
  </w:style>
  <w:style w:type="paragraph" w:styleId="Heading2">
    <w:name w:val="heading 2"/>
    <w:basedOn w:val="Normal"/>
    <w:next w:val="Normal"/>
    <w:link w:val="Heading2Char"/>
    <w:uiPriority w:val="9"/>
    <w:unhideWhenUsed/>
    <w:qFormat/>
    <w:rsid w:val="00F036B8"/>
    <w:pPr>
      <w:keepNext/>
      <w:keepLines/>
      <w:overflowPunct/>
      <w:autoSpaceDE/>
      <w:autoSpaceDN/>
      <w:adjustRightInd/>
      <w:spacing w:before="200" w:line="276" w:lineRule="auto"/>
      <w:textAlignment w:val="auto"/>
      <w:outlineLvl w:val="1"/>
    </w:pPr>
    <w:rPr>
      <w:rFonts w:ascii="Cambria" w:hAnsi="Cambria" w:cs="Mangal"/>
      <w:b/>
      <w:bCs/>
      <w:color w:val="4F81BD"/>
      <w:sz w:val="26"/>
      <w:szCs w:val="26"/>
      <w:lang w:bidi="en-US"/>
    </w:rPr>
  </w:style>
  <w:style w:type="paragraph" w:styleId="Heading3">
    <w:name w:val="heading 3"/>
    <w:basedOn w:val="Normal"/>
    <w:next w:val="Normal"/>
    <w:link w:val="Heading3Char"/>
    <w:uiPriority w:val="9"/>
    <w:unhideWhenUsed/>
    <w:qFormat/>
    <w:rsid w:val="00F036B8"/>
    <w:pPr>
      <w:keepNext/>
      <w:keepLines/>
      <w:overflowPunct/>
      <w:autoSpaceDE/>
      <w:autoSpaceDN/>
      <w:adjustRightInd/>
      <w:spacing w:before="200" w:line="276" w:lineRule="auto"/>
      <w:textAlignment w:val="auto"/>
      <w:outlineLvl w:val="2"/>
    </w:pPr>
    <w:rPr>
      <w:rFonts w:ascii="Cambria" w:hAnsi="Cambria" w:cs="Mangal"/>
      <w:b/>
      <w:bCs/>
      <w:color w:val="4F81B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0CB1"/>
    <w:rPr>
      <w:rFonts w:ascii="Times New Roman" w:eastAsia="Times New Roman" w:hAnsi="Times New Roman" w:cs="Times New Roman"/>
      <w:b/>
      <w:sz w:val="28"/>
      <w:szCs w:val="20"/>
      <w:u w:val="single"/>
      <w:lang w:val="en-GB"/>
    </w:rPr>
  </w:style>
  <w:style w:type="paragraph" w:styleId="BodyText">
    <w:name w:val="Body Text"/>
    <w:basedOn w:val="Normal"/>
    <w:link w:val="BodyTextChar"/>
    <w:uiPriority w:val="99"/>
    <w:rsid w:val="005C0CB1"/>
    <w:rPr>
      <w:b/>
      <w:bCs/>
    </w:rPr>
  </w:style>
  <w:style w:type="character" w:customStyle="1" w:styleId="BodyTextChar">
    <w:name w:val="Body Text Char"/>
    <w:link w:val="BodyText"/>
    <w:uiPriority w:val="99"/>
    <w:rsid w:val="005C0CB1"/>
    <w:rPr>
      <w:rFonts w:ascii="Times New Roman" w:eastAsia="Times New Roman" w:hAnsi="Times New Roman" w:cs="Times New Roman"/>
      <w:b/>
      <w:bCs/>
      <w:sz w:val="20"/>
      <w:szCs w:val="20"/>
      <w:lang w:val="en-GB"/>
    </w:rPr>
  </w:style>
  <w:style w:type="character" w:styleId="Emphasis">
    <w:name w:val="Emphasis"/>
    <w:uiPriority w:val="20"/>
    <w:qFormat/>
    <w:rsid w:val="005C0CB1"/>
    <w:rPr>
      <w:b/>
      <w:bCs/>
      <w:i w:val="0"/>
      <w:iCs w:val="0"/>
    </w:rPr>
  </w:style>
  <w:style w:type="character" w:customStyle="1" w:styleId="st">
    <w:name w:val="st"/>
    <w:rsid w:val="005C0CB1"/>
  </w:style>
  <w:style w:type="paragraph" w:styleId="ListParagraph">
    <w:name w:val="List Paragraph"/>
    <w:basedOn w:val="Normal"/>
    <w:link w:val="ListParagraphChar"/>
    <w:uiPriority w:val="34"/>
    <w:qFormat/>
    <w:rsid w:val="005C0CB1"/>
    <w:pPr>
      <w:ind w:left="720"/>
      <w:contextualSpacing/>
    </w:pPr>
  </w:style>
  <w:style w:type="paragraph" w:styleId="BodyTextIndent2">
    <w:name w:val="Body Text Indent 2"/>
    <w:basedOn w:val="Normal"/>
    <w:link w:val="BodyTextIndent2Char"/>
    <w:uiPriority w:val="99"/>
    <w:unhideWhenUsed/>
    <w:rsid w:val="00657056"/>
    <w:pPr>
      <w:spacing w:after="120" w:line="480" w:lineRule="auto"/>
      <w:ind w:left="360"/>
    </w:pPr>
  </w:style>
  <w:style w:type="character" w:customStyle="1" w:styleId="BodyTextIndent2Char">
    <w:name w:val="Body Text Indent 2 Char"/>
    <w:link w:val="BodyTextIndent2"/>
    <w:uiPriority w:val="99"/>
    <w:rsid w:val="00657056"/>
    <w:rPr>
      <w:rFonts w:ascii="Times New Roman" w:eastAsia="Times New Roman" w:hAnsi="Times New Roman" w:cs="Times New Roman"/>
      <w:sz w:val="20"/>
      <w:szCs w:val="20"/>
      <w:lang w:val="en-GB"/>
    </w:rPr>
  </w:style>
  <w:style w:type="numbering" w:customStyle="1" w:styleId="Style1">
    <w:name w:val="Style1"/>
    <w:uiPriority w:val="99"/>
    <w:rsid w:val="00F036B8"/>
    <w:pPr>
      <w:numPr>
        <w:numId w:val="2"/>
      </w:numPr>
    </w:pPr>
  </w:style>
  <w:style w:type="character" w:customStyle="1" w:styleId="Heading2Char">
    <w:name w:val="Heading 2 Char"/>
    <w:link w:val="Heading2"/>
    <w:uiPriority w:val="9"/>
    <w:rsid w:val="00F036B8"/>
    <w:rPr>
      <w:rFonts w:ascii="Cambria" w:eastAsia="Times New Roman" w:hAnsi="Cambria" w:cs="Mangal"/>
      <w:b/>
      <w:bCs/>
      <w:color w:val="4F81BD"/>
      <w:sz w:val="26"/>
      <w:szCs w:val="26"/>
      <w:lang w:bidi="en-US"/>
    </w:rPr>
  </w:style>
  <w:style w:type="numbering" w:customStyle="1" w:styleId="Style2">
    <w:name w:val="Style2"/>
    <w:uiPriority w:val="99"/>
    <w:rsid w:val="00F036B8"/>
    <w:pPr>
      <w:numPr>
        <w:numId w:val="3"/>
      </w:numPr>
    </w:pPr>
  </w:style>
  <w:style w:type="character" w:customStyle="1" w:styleId="Heading3Char">
    <w:name w:val="Heading 3 Char"/>
    <w:link w:val="Heading3"/>
    <w:uiPriority w:val="9"/>
    <w:rsid w:val="00F036B8"/>
    <w:rPr>
      <w:rFonts w:ascii="Cambria" w:eastAsia="Times New Roman" w:hAnsi="Cambria" w:cs="Mangal"/>
      <w:b/>
      <w:bCs/>
      <w:color w:val="4F81BD"/>
      <w:sz w:val="20"/>
      <w:szCs w:val="20"/>
      <w:lang w:bidi="en-US"/>
    </w:rPr>
  </w:style>
  <w:style w:type="table" w:styleId="TableGrid">
    <w:name w:val="Table Grid"/>
    <w:basedOn w:val="TableNormal"/>
    <w:uiPriority w:val="39"/>
    <w:rsid w:val="00F036B8"/>
    <w:pPr>
      <w:spacing w:before="200"/>
    </w:pPr>
    <w:rPr>
      <w:rFonts w:eastAsia="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036B8"/>
    <w:rPr>
      <w:sz w:val="16"/>
      <w:szCs w:val="16"/>
    </w:rPr>
  </w:style>
  <w:style w:type="paragraph" w:styleId="CommentText">
    <w:name w:val="annotation text"/>
    <w:basedOn w:val="Normal"/>
    <w:link w:val="CommentTextChar"/>
    <w:uiPriority w:val="99"/>
    <w:semiHidden/>
    <w:unhideWhenUsed/>
    <w:rsid w:val="00F036B8"/>
    <w:pPr>
      <w:overflowPunct/>
      <w:autoSpaceDE/>
      <w:autoSpaceDN/>
      <w:adjustRightInd/>
      <w:spacing w:before="200" w:after="200"/>
      <w:textAlignment w:val="auto"/>
    </w:pPr>
    <w:rPr>
      <w:rFonts w:ascii="Calibri" w:hAnsi="Calibri" w:cs="Mangal"/>
      <w:lang w:bidi="en-US"/>
    </w:rPr>
  </w:style>
  <w:style w:type="character" w:customStyle="1" w:styleId="CommentTextChar">
    <w:name w:val="Comment Text Char"/>
    <w:link w:val="CommentText"/>
    <w:uiPriority w:val="99"/>
    <w:semiHidden/>
    <w:rsid w:val="00F036B8"/>
    <w:rPr>
      <w:rFonts w:eastAsia="Times New Roman"/>
      <w:sz w:val="20"/>
      <w:szCs w:val="20"/>
      <w:lang w:bidi="en-US"/>
    </w:rPr>
  </w:style>
  <w:style w:type="paragraph" w:styleId="BalloonText">
    <w:name w:val="Balloon Text"/>
    <w:basedOn w:val="Normal"/>
    <w:link w:val="BalloonTextChar"/>
    <w:uiPriority w:val="99"/>
    <w:semiHidden/>
    <w:unhideWhenUsed/>
    <w:rsid w:val="00F036B8"/>
    <w:rPr>
      <w:rFonts w:ascii="Tahoma" w:hAnsi="Tahoma"/>
      <w:sz w:val="16"/>
      <w:szCs w:val="16"/>
    </w:rPr>
  </w:style>
  <w:style w:type="character" w:customStyle="1" w:styleId="BalloonTextChar">
    <w:name w:val="Balloon Text Char"/>
    <w:link w:val="BalloonText"/>
    <w:uiPriority w:val="99"/>
    <w:semiHidden/>
    <w:rsid w:val="00F036B8"/>
    <w:rPr>
      <w:rFonts w:ascii="Tahoma" w:eastAsia="Times New Roman"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364464"/>
    <w:pPr>
      <w:overflowPunct w:val="0"/>
      <w:autoSpaceDE w:val="0"/>
      <w:autoSpaceDN w:val="0"/>
      <w:adjustRightInd w:val="0"/>
      <w:spacing w:before="0" w:after="0"/>
      <w:textAlignment w:val="baseline"/>
    </w:pPr>
    <w:rPr>
      <w:rFonts w:ascii="Times New Roman" w:hAnsi="Times New Roman" w:cs="Times New Roman"/>
      <w:b/>
      <w:bCs/>
    </w:rPr>
  </w:style>
  <w:style w:type="character" w:customStyle="1" w:styleId="CommentSubjectChar">
    <w:name w:val="Comment Subject Char"/>
    <w:link w:val="CommentSubject"/>
    <w:uiPriority w:val="99"/>
    <w:semiHidden/>
    <w:rsid w:val="00364464"/>
    <w:rPr>
      <w:rFonts w:ascii="Times New Roman" w:eastAsia="Times New Roman" w:hAnsi="Times New Roman" w:cs="Times New Roman"/>
      <w:b/>
      <w:bCs/>
      <w:sz w:val="20"/>
      <w:szCs w:val="20"/>
      <w:lang w:val="en-GB" w:bidi="en-US"/>
    </w:rPr>
  </w:style>
  <w:style w:type="numbering" w:customStyle="1" w:styleId="Style7">
    <w:name w:val="Style7"/>
    <w:uiPriority w:val="99"/>
    <w:rsid w:val="00BC3982"/>
    <w:pPr>
      <w:numPr>
        <w:numId w:val="4"/>
      </w:numPr>
    </w:pPr>
  </w:style>
  <w:style w:type="numbering" w:customStyle="1" w:styleId="Style3">
    <w:name w:val="Style3"/>
    <w:uiPriority w:val="99"/>
    <w:rsid w:val="00BC3982"/>
    <w:pPr>
      <w:numPr>
        <w:numId w:val="5"/>
      </w:numPr>
    </w:pPr>
  </w:style>
  <w:style w:type="paragraph" w:styleId="NormalWeb">
    <w:name w:val="Normal (Web)"/>
    <w:basedOn w:val="Normal"/>
    <w:uiPriority w:val="99"/>
    <w:rsid w:val="00137275"/>
    <w:pPr>
      <w:overflowPunct/>
      <w:autoSpaceDE/>
      <w:autoSpaceDN/>
      <w:adjustRightInd/>
      <w:spacing w:before="100" w:beforeAutospacing="1" w:after="100" w:afterAutospacing="1"/>
      <w:textAlignment w:val="auto"/>
    </w:pPr>
    <w:rPr>
      <w:rFonts w:ascii="Arial Unicode MS" w:eastAsia="Arial Unicode MS" w:hAnsi="Arial Unicode MS" w:cs="Arial Unicode MS" w:hint="eastAsia"/>
      <w:color w:val="000000"/>
      <w:sz w:val="24"/>
      <w:szCs w:val="24"/>
      <w:lang w:val="en-US" w:eastAsia="ko-KR"/>
    </w:rPr>
  </w:style>
  <w:style w:type="numbering" w:customStyle="1" w:styleId="Style4">
    <w:name w:val="Style4"/>
    <w:uiPriority w:val="99"/>
    <w:rsid w:val="0025090F"/>
    <w:pPr>
      <w:numPr>
        <w:numId w:val="6"/>
      </w:numPr>
    </w:pPr>
  </w:style>
  <w:style w:type="numbering" w:customStyle="1" w:styleId="Style5">
    <w:name w:val="Style5"/>
    <w:uiPriority w:val="99"/>
    <w:rsid w:val="006D2C21"/>
    <w:pPr>
      <w:numPr>
        <w:numId w:val="7"/>
      </w:numPr>
    </w:pPr>
  </w:style>
  <w:style w:type="numbering" w:customStyle="1" w:styleId="Style6">
    <w:name w:val="Style6"/>
    <w:uiPriority w:val="99"/>
    <w:rsid w:val="00C65369"/>
    <w:pPr>
      <w:numPr>
        <w:numId w:val="8"/>
      </w:numPr>
    </w:pPr>
  </w:style>
  <w:style w:type="paragraph" w:styleId="Revision">
    <w:name w:val="Revision"/>
    <w:hidden/>
    <w:uiPriority w:val="99"/>
    <w:semiHidden/>
    <w:rsid w:val="00724FA3"/>
    <w:rPr>
      <w:rFonts w:ascii="Times New Roman" w:eastAsia="Times New Roman" w:hAnsi="Times New Roman" w:cs="Times New Roman"/>
      <w:lang w:eastAsia="en-US"/>
    </w:rPr>
  </w:style>
  <w:style w:type="character" w:styleId="Hyperlink">
    <w:name w:val="Hyperlink"/>
    <w:basedOn w:val="DefaultParagraphFont"/>
    <w:uiPriority w:val="99"/>
    <w:unhideWhenUsed/>
    <w:rsid w:val="000C60BE"/>
    <w:rPr>
      <w:color w:val="0000FF"/>
      <w:u w:val="single"/>
    </w:rPr>
  </w:style>
  <w:style w:type="character" w:customStyle="1" w:styleId="ListParagraphChar">
    <w:name w:val="List Paragraph Char"/>
    <w:basedOn w:val="DefaultParagraphFont"/>
    <w:link w:val="ListParagraph"/>
    <w:uiPriority w:val="34"/>
    <w:rsid w:val="0032130D"/>
    <w:rPr>
      <w:rFonts w:ascii="Times New Roman" w:eastAsia="Times New Roman" w:hAnsi="Times New Roman" w:cs="Times New Roman"/>
      <w:lang w:val="en-GB"/>
    </w:rPr>
  </w:style>
  <w:style w:type="paragraph" w:styleId="BodyTextIndent">
    <w:name w:val="Body Text Indent"/>
    <w:basedOn w:val="Normal"/>
    <w:link w:val="BodyTextIndentChar"/>
    <w:uiPriority w:val="99"/>
    <w:semiHidden/>
    <w:unhideWhenUsed/>
    <w:rsid w:val="003978A8"/>
    <w:pPr>
      <w:overflowPunct/>
      <w:autoSpaceDE/>
      <w:autoSpaceDN/>
      <w:adjustRightInd/>
      <w:spacing w:after="120" w:line="276" w:lineRule="auto"/>
      <w:ind w:left="360"/>
      <w:textAlignment w:val="auto"/>
    </w:pPr>
    <w:rPr>
      <w:rFonts w:ascii="Calibri" w:hAnsi="Calibri"/>
      <w:sz w:val="22"/>
      <w:szCs w:val="22"/>
      <w:lang w:val="en-US"/>
    </w:rPr>
  </w:style>
  <w:style w:type="character" w:customStyle="1" w:styleId="BodyTextIndentChar">
    <w:name w:val="Body Text Indent Char"/>
    <w:basedOn w:val="DefaultParagraphFont"/>
    <w:link w:val="BodyTextIndent"/>
    <w:uiPriority w:val="99"/>
    <w:semiHidden/>
    <w:rsid w:val="003978A8"/>
    <w:rPr>
      <w:rFonts w:ascii="Calibri" w:eastAsia="Times New Roman" w:hAnsi="Calibri" w:cs="Times New Roman"/>
      <w:sz w:val="22"/>
      <w:szCs w:val="22"/>
    </w:rPr>
  </w:style>
  <w:style w:type="character" w:customStyle="1" w:styleId="gmail-desktop-title-subcontent">
    <w:name w:val="gmail-desktop-title-subcontent"/>
    <w:basedOn w:val="DefaultParagraphFont"/>
    <w:rsid w:val="009A746A"/>
  </w:style>
  <w:style w:type="paragraph" w:styleId="Header">
    <w:name w:val="header"/>
    <w:basedOn w:val="Normal"/>
    <w:link w:val="HeaderChar"/>
    <w:uiPriority w:val="99"/>
    <w:unhideWhenUsed/>
    <w:rsid w:val="00531F26"/>
    <w:pPr>
      <w:tabs>
        <w:tab w:val="center" w:pos="4513"/>
        <w:tab w:val="right" w:pos="9026"/>
      </w:tabs>
    </w:pPr>
  </w:style>
  <w:style w:type="character" w:customStyle="1" w:styleId="HeaderChar">
    <w:name w:val="Header Char"/>
    <w:basedOn w:val="DefaultParagraphFont"/>
    <w:link w:val="Header"/>
    <w:uiPriority w:val="99"/>
    <w:rsid w:val="00531F26"/>
    <w:rPr>
      <w:rFonts w:ascii="Times New Roman" w:eastAsia="Times New Roman" w:hAnsi="Times New Roman" w:cs="Times New Roman"/>
      <w:lang w:eastAsia="en-US"/>
    </w:rPr>
  </w:style>
  <w:style w:type="paragraph" w:styleId="Footer">
    <w:name w:val="footer"/>
    <w:basedOn w:val="Normal"/>
    <w:link w:val="FooterChar"/>
    <w:uiPriority w:val="99"/>
    <w:unhideWhenUsed/>
    <w:rsid w:val="00531F26"/>
    <w:pPr>
      <w:tabs>
        <w:tab w:val="center" w:pos="4513"/>
        <w:tab w:val="right" w:pos="9026"/>
      </w:tabs>
    </w:pPr>
  </w:style>
  <w:style w:type="character" w:customStyle="1" w:styleId="FooterChar">
    <w:name w:val="Footer Char"/>
    <w:basedOn w:val="DefaultParagraphFont"/>
    <w:link w:val="Footer"/>
    <w:uiPriority w:val="99"/>
    <w:rsid w:val="00531F26"/>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67052">
      <w:bodyDiv w:val="1"/>
      <w:marLeft w:val="0"/>
      <w:marRight w:val="0"/>
      <w:marTop w:val="0"/>
      <w:marBottom w:val="0"/>
      <w:divBdr>
        <w:top w:val="none" w:sz="0" w:space="0" w:color="auto"/>
        <w:left w:val="none" w:sz="0" w:space="0" w:color="auto"/>
        <w:bottom w:val="none" w:sz="0" w:space="0" w:color="auto"/>
        <w:right w:val="none" w:sz="0" w:space="0" w:color="auto"/>
      </w:divBdr>
    </w:div>
    <w:div w:id="547300542">
      <w:bodyDiv w:val="1"/>
      <w:marLeft w:val="0"/>
      <w:marRight w:val="0"/>
      <w:marTop w:val="0"/>
      <w:marBottom w:val="0"/>
      <w:divBdr>
        <w:top w:val="none" w:sz="0" w:space="0" w:color="auto"/>
        <w:left w:val="none" w:sz="0" w:space="0" w:color="auto"/>
        <w:bottom w:val="none" w:sz="0" w:space="0" w:color="auto"/>
        <w:right w:val="none" w:sz="0" w:space="0" w:color="auto"/>
      </w:divBdr>
    </w:div>
    <w:div w:id="636834834">
      <w:bodyDiv w:val="1"/>
      <w:marLeft w:val="0"/>
      <w:marRight w:val="0"/>
      <w:marTop w:val="0"/>
      <w:marBottom w:val="0"/>
      <w:divBdr>
        <w:top w:val="none" w:sz="0" w:space="0" w:color="auto"/>
        <w:left w:val="none" w:sz="0" w:space="0" w:color="auto"/>
        <w:bottom w:val="none" w:sz="0" w:space="0" w:color="auto"/>
        <w:right w:val="none" w:sz="0" w:space="0" w:color="auto"/>
      </w:divBdr>
    </w:div>
    <w:div w:id="1130053312">
      <w:bodyDiv w:val="1"/>
      <w:marLeft w:val="0"/>
      <w:marRight w:val="0"/>
      <w:marTop w:val="0"/>
      <w:marBottom w:val="0"/>
      <w:divBdr>
        <w:top w:val="none" w:sz="0" w:space="0" w:color="auto"/>
        <w:left w:val="none" w:sz="0" w:space="0" w:color="auto"/>
        <w:bottom w:val="none" w:sz="0" w:space="0" w:color="auto"/>
        <w:right w:val="none" w:sz="0" w:space="0" w:color="auto"/>
      </w:divBdr>
    </w:div>
    <w:div w:id="1286738099">
      <w:bodyDiv w:val="1"/>
      <w:marLeft w:val="0"/>
      <w:marRight w:val="0"/>
      <w:marTop w:val="0"/>
      <w:marBottom w:val="0"/>
      <w:divBdr>
        <w:top w:val="none" w:sz="0" w:space="0" w:color="auto"/>
        <w:left w:val="none" w:sz="0" w:space="0" w:color="auto"/>
        <w:bottom w:val="none" w:sz="0" w:space="0" w:color="auto"/>
        <w:right w:val="none" w:sz="0" w:space="0" w:color="auto"/>
      </w:divBdr>
    </w:div>
    <w:div w:id="1466391912">
      <w:bodyDiv w:val="1"/>
      <w:marLeft w:val="0"/>
      <w:marRight w:val="0"/>
      <w:marTop w:val="0"/>
      <w:marBottom w:val="0"/>
      <w:divBdr>
        <w:top w:val="none" w:sz="0" w:space="0" w:color="auto"/>
        <w:left w:val="none" w:sz="0" w:space="0" w:color="auto"/>
        <w:bottom w:val="none" w:sz="0" w:space="0" w:color="auto"/>
        <w:right w:val="none" w:sz="0" w:space="0" w:color="auto"/>
      </w:divBdr>
    </w:div>
    <w:div w:id="1520318345">
      <w:bodyDiv w:val="1"/>
      <w:marLeft w:val="0"/>
      <w:marRight w:val="0"/>
      <w:marTop w:val="0"/>
      <w:marBottom w:val="0"/>
      <w:divBdr>
        <w:top w:val="none" w:sz="0" w:space="0" w:color="auto"/>
        <w:left w:val="none" w:sz="0" w:space="0" w:color="auto"/>
        <w:bottom w:val="none" w:sz="0" w:space="0" w:color="auto"/>
        <w:right w:val="none" w:sz="0" w:space="0" w:color="auto"/>
      </w:divBdr>
    </w:div>
    <w:div w:id="1680156838">
      <w:bodyDiv w:val="1"/>
      <w:marLeft w:val="0"/>
      <w:marRight w:val="0"/>
      <w:marTop w:val="0"/>
      <w:marBottom w:val="0"/>
      <w:divBdr>
        <w:top w:val="none" w:sz="0" w:space="0" w:color="auto"/>
        <w:left w:val="none" w:sz="0" w:space="0" w:color="auto"/>
        <w:bottom w:val="none" w:sz="0" w:space="0" w:color="auto"/>
        <w:right w:val="none" w:sz="0" w:space="0" w:color="auto"/>
      </w:divBdr>
      <w:divsChild>
        <w:div w:id="879782245">
          <w:marLeft w:val="547"/>
          <w:marRight w:val="0"/>
          <w:marTop w:val="82"/>
          <w:marBottom w:val="0"/>
          <w:divBdr>
            <w:top w:val="none" w:sz="0" w:space="0" w:color="auto"/>
            <w:left w:val="none" w:sz="0" w:space="0" w:color="auto"/>
            <w:bottom w:val="none" w:sz="0" w:space="0" w:color="auto"/>
            <w:right w:val="none" w:sz="0" w:space="0" w:color="auto"/>
          </w:divBdr>
        </w:div>
        <w:div w:id="1332948654">
          <w:marLeft w:val="547"/>
          <w:marRight w:val="0"/>
          <w:marTop w:val="82"/>
          <w:marBottom w:val="0"/>
          <w:divBdr>
            <w:top w:val="none" w:sz="0" w:space="0" w:color="auto"/>
            <w:left w:val="none" w:sz="0" w:space="0" w:color="auto"/>
            <w:bottom w:val="none" w:sz="0" w:space="0" w:color="auto"/>
            <w:right w:val="none" w:sz="0" w:space="0" w:color="auto"/>
          </w:divBdr>
        </w:div>
        <w:div w:id="1395592168">
          <w:marLeft w:val="547"/>
          <w:marRight w:val="0"/>
          <w:marTop w:val="82"/>
          <w:marBottom w:val="0"/>
          <w:divBdr>
            <w:top w:val="none" w:sz="0" w:space="0" w:color="auto"/>
            <w:left w:val="none" w:sz="0" w:space="0" w:color="auto"/>
            <w:bottom w:val="none" w:sz="0" w:space="0" w:color="auto"/>
            <w:right w:val="none" w:sz="0" w:space="0" w:color="auto"/>
          </w:divBdr>
        </w:div>
        <w:div w:id="1685861732">
          <w:marLeft w:val="547"/>
          <w:marRight w:val="0"/>
          <w:marTop w:val="82"/>
          <w:marBottom w:val="0"/>
          <w:divBdr>
            <w:top w:val="none" w:sz="0" w:space="0" w:color="auto"/>
            <w:left w:val="none" w:sz="0" w:space="0" w:color="auto"/>
            <w:bottom w:val="none" w:sz="0" w:space="0" w:color="auto"/>
            <w:right w:val="none" w:sz="0" w:space="0" w:color="auto"/>
          </w:divBdr>
        </w:div>
        <w:div w:id="2119983587">
          <w:marLeft w:val="547"/>
          <w:marRight w:val="0"/>
          <w:marTop w:val="82"/>
          <w:marBottom w:val="0"/>
          <w:divBdr>
            <w:top w:val="none" w:sz="0" w:space="0" w:color="auto"/>
            <w:left w:val="none" w:sz="0" w:space="0" w:color="auto"/>
            <w:bottom w:val="none" w:sz="0" w:space="0" w:color="auto"/>
            <w:right w:val="none" w:sz="0" w:space="0" w:color="auto"/>
          </w:divBdr>
        </w:div>
      </w:divsChild>
    </w:div>
    <w:div w:id="1684548077">
      <w:bodyDiv w:val="1"/>
      <w:marLeft w:val="0"/>
      <w:marRight w:val="0"/>
      <w:marTop w:val="0"/>
      <w:marBottom w:val="0"/>
      <w:divBdr>
        <w:top w:val="none" w:sz="0" w:space="0" w:color="auto"/>
        <w:left w:val="none" w:sz="0" w:space="0" w:color="auto"/>
        <w:bottom w:val="none" w:sz="0" w:space="0" w:color="auto"/>
        <w:right w:val="none" w:sz="0" w:space="0" w:color="auto"/>
      </w:divBdr>
    </w:div>
    <w:div w:id="1791363296">
      <w:bodyDiv w:val="1"/>
      <w:marLeft w:val="0"/>
      <w:marRight w:val="0"/>
      <w:marTop w:val="0"/>
      <w:marBottom w:val="0"/>
      <w:divBdr>
        <w:top w:val="none" w:sz="0" w:space="0" w:color="auto"/>
        <w:left w:val="none" w:sz="0" w:space="0" w:color="auto"/>
        <w:bottom w:val="none" w:sz="0" w:space="0" w:color="auto"/>
        <w:right w:val="none" w:sz="0" w:space="0" w:color="auto"/>
      </w:divBdr>
      <w:divsChild>
        <w:div w:id="21825554">
          <w:marLeft w:val="547"/>
          <w:marRight w:val="0"/>
          <w:marTop w:val="82"/>
          <w:marBottom w:val="0"/>
          <w:divBdr>
            <w:top w:val="none" w:sz="0" w:space="0" w:color="auto"/>
            <w:left w:val="none" w:sz="0" w:space="0" w:color="auto"/>
            <w:bottom w:val="none" w:sz="0" w:space="0" w:color="auto"/>
            <w:right w:val="none" w:sz="0" w:space="0" w:color="auto"/>
          </w:divBdr>
        </w:div>
        <w:div w:id="586307479">
          <w:marLeft w:val="547"/>
          <w:marRight w:val="0"/>
          <w:marTop w:val="82"/>
          <w:marBottom w:val="0"/>
          <w:divBdr>
            <w:top w:val="none" w:sz="0" w:space="0" w:color="auto"/>
            <w:left w:val="none" w:sz="0" w:space="0" w:color="auto"/>
            <w:bottom w:val="none" w:sz="0" w:space="0" w:color="auto"/>
            <w:right w:val="none" w:sz="0" w:space="0" w:color="auto"/>
          </w:divBdr>
        </w:div>
        <w:div w:id="779297537">
          <w:marLeft w:val="547"/>
          <w:marRight w:val="0"/>
          <w:marTop w:val="82"/>
          <w:marBottom w:val="0"/>
          <w:divBdr>
            <w:top w:val="none" w:sz="0" w:space="0" w:color="auto"/>
            <w:left w:val="none" w:sz="0" w:space="0" w:color="auto"/>
            <w:bottom w:val="none" w:sz="0" w:space="0" w:color="auto"/>
            <w:right w:val="none" w:sz="0" w:space="0" w:color="auto"/>
          </w:divBdr>
        </w:div>
        <w:div w:id="1107428148">
          <w:marLeft w:val="547"/>
          <w:marRight w:val="0"/>
          <w:marTop w:val="82"/>
          <w:marBottom w:val="0"/>
          <w:divBdr>
            <w:top w:val="none" w:sz="0" w:space="0" w:color="auto"/>
            <w:left w:val="none" w:sz="0" w:space="0" w:color="auto"/>
            <w:bottom w:val="none" w:sz="0" w:space="0" w:color="auto"/>
            <w:right w:val="none" w:sz="0" w:space="0" w:color="auto"/>
          </w:divBdr>
        </w:div>
        <w:div w:id="1754661242">
          <w:marLeft w:val="547"/>
          <w:marRight w:val="0"/>
          <w:marTop w:val="82"/>
          <w:marBottom w:val="0"/>
          <w:divBdr>
            <w:top w:val="none" w:sz="0" w:space="0" w:color="auto"/>
            <w:left w:val="none" w:sz="0" w:space="0" w:color="auto"/>
            <w:bottom w:val="none" w:sz="0" w:space="0" w:color="auto"/>
            <w:right w:val="none" w:sz="0" w:space="0" w:color="auto"/>
          </w:divBdr>
        </w:div>
      </w:divsChild>
    </w:div>
    <w:div w:id="1840340713">
      <w:bodyDiv w:val="1"/>
      <w:marLeft w:val="0"/>
      <w:marRight w:val="0"/>
      <w:marTop w:val="0"/>
      <w:marBottom w:val="0"/>
      <w:divBdr>
        <w:top w:val="none" w:sz="0" w:space="0" w:color="auto"/>
        <w:left w:val="none" w:sz="0" w:space="0" w:color="auto"/>
        <w:bottom w:val="none" w:sz="0" w:space="0" w:color="auto"/>
        <w:right w:val="none" w:sz="0" w:space="0" w:color="auto"/>
      </w:divBdr>
      <w:divsChild>
        <w:div w:id="474492447">
          <w:marLeft w:val="547"/>
          <w:marRight w:val="0"/>
          <w:marTop w:val="82"/>
          <w:marBottom w:val="0"/>
          <w:divBdr>
            <w:top w:val="none" w:sz="0" w:space="0" w:color="auto"/>
            <w:left w:val="none" w:sz="0" w:space="0" w:color="auto"/>
            <w:bottom w:val="none" w:sz="0" w:space="0" w:color="auto"/>
            <w:right w:val="none" w:sz="0" w:space="0" w:color="auto"/>
          </w:divBdr>
        </w:div>
        <w:div w:id="896937126">
          <w:marLeft w:val="547"/>
          <w:marRight w:val="0"/>
          <w:marTop w:val="82"/>
          <w:marBottom w:val="0"/>
          <w:divBdr>
            <w:top w:val="none" w:sz="0" w:space="0" w:color="auto"/>
            <w:left w:val="none" w:sz="0" w:space="0" w:color="auto"/>
            <w:bottom w:val="none" w:sz="0" w:space="0" w:color="auto"/>
            <w:right w:val="none" w:sz="0" w:space="0" w:color="auto"/>
          </w:divBdr>
        </w:div>
        <w:div w:id="1173643722">
          <w:marLeft w:val="547"/>
          <w:marRight w:val="0"/>
          <w:marTop w:val="82"/>
          <w:marBottom w:val="0"/>
          <w:divBdr>
            <w:top w:val="none" w:sz="0" w:space="0" w:color="auto"/>
            <w:left w:val="none" w:sz="0" w:space="0" w:color="auto"/>
            <w:bottom w:val="none" w:sz="0" w:space="0" w:color="auto"/>
            <w:right w:val="none" w:sz="0" w:space="0" w:color="auto"/>
          </w:divBdr>
        </w:div>
        <w:div w:id="1585843946">
          <w:marLeft w:val="547"/>
          <w:marRight w:val="0"/>
          <w:marTop w:val="82"/>
          <w:marBottom w:val="0"/>
          <w:divBdr>
            <w:top w:val="none" w:sz="0" w:space="0" w:color="auto"/>
            <w:left w:val="none" w:sz="0" w:space="0" w:color="auto"/>
            <w:bottom w:val="none" w:sz="0" w:space="0" w:color="auto"/>
            <w:right w:val="none" w:sz="0" w:space="0" w:color="auto"/>
          </w:divBdr>
        </w:div>
      </w:divsChild>
    </w:div>
    <w:div w:id="19875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85D3D-E82E-4F7C-8260-6FE5249C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2021-07-21T10:45:00Z</dcterms:created>
  <dcterms:modified xsi:type="dcterms:W3CDTF">2021-07-21T13:19:00Z</dcterms:modified>
</cp:coreProperties>
</file>