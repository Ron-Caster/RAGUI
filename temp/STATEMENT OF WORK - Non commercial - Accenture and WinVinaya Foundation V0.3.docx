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349BF" w14:textId="77777777" w:rsidR="00F53759" w:rsidRDefault="00F53759" w:rsidP="00F53759">
      <w:pPr>
        <w:spacing w:after="120"/>
        <w:jc w:val="center"/>
        <w:rPr>
          <w:rFonts w:ascii="Arial" w:hAnsi="Arial" w:cs="Arial"/>
          <w:b/>
          <w:lang w:val="en-GB"/>
        </w:rPr>
      </w:pPr>
      <w:r>
        <w:rPr>
          <w:rFonts w:ascii="Arial" w:hAnsi="Arial" w:cs="Arial"/>
          <w:b/>
          <w:lang w:val="en-GB"/>
        </w:rPr>
        <w:t>STATEMENT OF WORK (SOW)</w:t>
      </w:r>
    </w:p>
    <w:p w14:paraId="534B1241" w14:textId="77777777" w:rsidR="00F53759" w:rsidRDefault="00F53759" w:rsidP="00F53759">
      <w:pPr>
        <w:spacing w:after="120"/>
        <w:rPr>
          <w:rFonts w:ascii="Arial" w:hAnsi="Arial" w:cs="Arial"/>
          <w:b/>
          <w:lang w:val="en-GB"/>
        </w:rPr>
      </w:pPr>
    </w:p>
    <w:p w14:paraId="02083384" w14:textId="77777777" w:rsidR="00F53759" w:rsidRDefault="00F53759" w:rsidP="00F53759">
      <w:pPr>
        <w:spacing w:after="120"/>
        <w:jc w:val="center"/>
        <w:rPr>
          <w:rFonts w:ascii="Arial" w:hAnsi="Arial" w:cs="Arial"/>
        </w:rPr>
      </w:pPr>
    </w:p>
    <w:p w14:paraId="0FACF1A6" w14:textId="199B4E6C" w:rsidR="00F53759" w:rsidRDefault="00F53759" w:rsidP="00F53759">
      <w:pPr>
        <w:jc w:val="both"/>
        <w:rPr>
          <w:rFonts w:ascii="Arial" w:hAnsi="Arial" w:cs="Arial"/>
          <w:b/>
          <w:bCs/>
          <w:u w:val="single"/>
        </w:rPr>
      </w:pPr>
      <w:bookmarkStart w:id="0" w:name="_Hlk53588997"/>
      <w:r>
        <w:rPr>
          <w:rFonts w:ascii="Arial" w:hAnsi="Arial" w:cs="Arial"/>
          <w:b/>
          <w:bCs/>
          <w:u w:val="single"/>
        </w:rPr>
        <w:t xml:space="preserve">SCOPE OF SERVICES - Deliverable: </w:t>
      </w:r>
    </w:p>
    <w:p w14:paraId="78BF249A" w14:textId="77777777" w:rsidR="00F53759" w:rsidRDefault="00F53759" w:rsidP="00F53759">
      <w:pPr>
        <w:jc w:val="both"/>
        <w:rPr>
          <w:rFonts w:ascii="Arial" w:hAnsi="Arial" w:cs="Arial"/>
        </w:rPr>
      </w:pPr>
    </w:p>
    <w:p w14:paraId="57EC1ABC" w14:textId="19302444" w:rsidR="00F53759" w:rsidRDefault="00F53759" w:rsidP="00F53759">
      <w:pPr>
        <w:jc w:val="both"/>
        <w:rPr>
          <w:rFonts w:ascii="Arial" w:hAnsi="Arial" w:cs="Arial"/>
        </w:rPr>
      </w:pPr>
      <w:r>
        <w:rPr>
          <w:rFonts w:ascii="Arial" w:hAnsi="Arial" w:cs="Arial"/>
        </w:rPr>
        <w:t>Service Provider</w:t>
      </w:r>
      <w:ins w:id="1" w:author="Sivasankar Jayagopal" w:date="2020-11-30T11:48:00Z">
        <w:r w:rsidR="0023219A">
          <w:rPr>
            <w:rFonts w:ascii="Arial" w:hAnsi="Arial" w:cs="Arial"/>
          </w:rPr>
          <w:t xml:space="preserve"> (WinVinaya Foundation)</w:t>
        </w:r>
      </w:ins>
      <w:r>
        <w:rPr>
          <w:rFonts w:ascii="Arial" w:hAnsi="Arial" w:cs="Arial"/>
        </w:rPr>
        <w:t xml:space="preserve"> shall provide the following Services:</w:t>
      </w:r>
    </w:p>
    <w:p w14:paraId="17CA82A1" w14:textId="77777777" w:rsidR="00F53759" w:rsidRDefault="00F53759" w:rsidP="00F53759">
      <w:pPr>
        <w:jc w:val="both"/>
        <w:rPr>
          <w:rFonts w:ascii="Arial" w:hAnsi="Arial" w:cs="Arial"/>
        </w:rPr>
      </w:pPr>
    </w:p>
    <w:p w14:paraId="4F021648" w14:textId="77777777" w:rsidR="00F53759" w:rsidRDefault="00F53759" w:rsidP="00F53759">
      <w:pPr>
        <w:spacing w:line="240" w:lineRule="exact"/>
        <w:jc w:val="both"/>
        <w:rPr>
          <w:rFonts w:ascii="Arial" w:hAnsi="Arial" w:cs="Arial"/>
        </w:rPr>
      </w:pPr>
      <w:r>
        <w:rPr>
          <w:rFonts w:ascii="Arial" w:hAnsi="Arial" w:cs="Arial"/>
        </w:rPr>
        <w:t xml:space="preserve">Service Provider shall on a “if required” basis provide services directly or indirectly, in any manner for recruitment of manpower, to Accenture. A “Recruit" means a candidate who possesses the material qualifications of the position/s and are competent and skilled to handle the job to be filled or as may be provided by Accenture to the Service Provider from time to time.  (“Recruits”) It is understood and agreed between the Parties that preference may be given to </w:t>
      </w:r>
      <w:proofErr w:type="spellStart"/>
      <w:r>
        <w:rPr>
          <w:rFonts w:ascii="Arial" w:hAnsi="Arial" w:cs="Arial"/>
        </w:rPr>
        <w:t>PwD</w:t>
      </w:r>
      <w:proofErr w:type="spellEnd"/>
      <w:r>
        <w:rPr>
          <w:rFonts w:ascii="Arial" w:hAnsi="Arial" w:cs="Arial"/>
        </w:rPr>
        <w:t xml:space="preserve"> (Persons with Disability) candidates who fulfil all requirements from an Accenture perspective regarding capabilities, skill sets, fitment to project/business etc.</w:t>
      </w:r>
    </w:p>
    <w:p w14:paraId="1E1DA00D" w14:textId="77777777" w:rsidR="00F53759" w:rsidRDefault="00F53759" w:rsidP="00F53759">
      <w:pPr>
        <w:jc w:val="both"/>
        <w:rPr>
          <w:rFonts w:ascii="Arial" w:hAnsi="Arial" w:cs="Arial"/>
        </w:rPr>
      </w:pPr>
    </w:p>
    <w:p w14:paraId="7191C8AB" w14:textId="77777777" w:rsidR="00F53759" w:rsidRDefault="00F53759" w:rsidP="00F53759">
      <w:pPr>
        <w:jc w:val="both"/>
        <w:rPr>
          <w:rFonts w:ascii="Arial" w:hAnsi="Arial" w:cs="Arial"/>
        </w:rPr>
      </w:pPr>
    </w:p>
    <w:p w14:paraId="00CC3FF0" w14:textId="0B90B22D" w:rsidR="00F53759" w:rsidRDefault="00F53759" w:rsidP="00F53759">
      <w:pPr>
        <w:numPr>
          <w:ilvl w:val="0"/>
          <w:numId w:val="1"/>
        </w:numPr>
        <w:jc w:val="both"/>
        <w:rPr>
          <w:rFonts w:ascii="Arial" w:hAnsi="Arial" w:cs="Arial"/>
          <w:b/>
          <w:bCs/>
        </w:rPr>
      </w:pPr>
      <w:r>
        <w:rPr>
          <w:rFonts w:ascii="Arial" w:hAnsi="Arial" w:cs="Arial"/>
          <w:b/>
          <w:bCs/>
        </w:rPr>
        <w:t xml:space="preserve">Service Provider Responsibility: </w:t>
      </w:r>
      <w:proofErr w:type="spellStart"/>
      <w:proofErr w:type="gramStart"/>
      <w:r>
        <w:rPr>
          <w:rFonts w:ascii="Arial" w:hAnsi="Arial" w:cs="Arial"/>
          <w:b/>
          <w:bCs/>
        </w:rPr>
        <w:t>PwD</w:t>
      </w:r>
      <w:proofErr w:type="spellEnd"/>
      <w:r>
        <w:rPr>
          <w:rFonts w:ascii="Arial" w:hAnsi="Arial" w:cs="Arial"/>
          <w:b/>
          <w:bCs/>
        </w:rPr>
        <w:t xml:space="preserve">  &amp;</w:t>
      </w:r>
      <w:proofErr w:type="gramEnd"/>
      <w:r>
        <w:rPr>
          <w:rFonts w:ascii="Arial" w:hAnsi="Arial" w:cs="Arial"/>
          <w:b/>
          <w:bCs/>
        </w:rPr>
        <w:t xml:space="preserve"> socially economic category candidates </w:t>
      </w:r>
    </w:p>
    <w:p w14:paraId="36BD7862" w14:textId="77777777" w:rsidR="00F53759" w:rsidRDefault="00F53759" w:rsidP="00F53759">
      <w:pPr>
        <w:jc w:val="both"/>
        <w:rPr>
          <w:rFonts w:ascii="Arial" w:hAnsi="Arial" w:cs="Arial"/>
        </w:rPr>
      </w:pPr>
    </w:p>
    <w:p w14:paraId="1DC02929" w14:textId="77777777" w:rsidR="00F53759" w:rsidRDefault="00F53759" w:rsidP="00F53759">
      <w:pPr>
        <w:numPr>
          <w:ilvl w:val="0"/>
          <w:numId w:val="2"/>
        </w:numPr>
        <w:spacing w:after="120"/>
        <w:jc w:val="both"/>
        <w:rPr>
          <w:rFonts w:ascii="Arial" w:hAnsi="Arial" w:cs="Arial"/>
        </w:rPr>
      </w:pPr>
      <w:r>
        <w:rPr>
          <w:rFonts w:ascii="Arial" w:hAnsi="Arial" w:cs="Arial"/>
        </w:rPr>
        <w:t>Present recruits whose qualifications meet Accenture’s requirements towards full time jobs/internship opportunities. As communicated via communication channel</w:t>
      </w:r>
    </w:p>
    <w:p w14:paraId="6FF7DBDD" w14:textId="77777777" w:rsidR="00F53759" w:rsidRDefault="00F53759" w:rsidP="00F53759">
      <w:pPr>
        <w:numPr>
          <w:ilvl w:val="0"/>
          <w:numId w:val="2"/>
        </w:numPr>
        <w:spacing w:after="120"/>
        <w:jc w:val="both"/>
        <w:rPr>
          <w:rFonts w:ascii="Arial" w:hAnsi="Arial" w:cs="Arial"/>
        </w:rPr>
      </w:pPr>
      <w:r>
        <w:rPr>
          <w:rFonts w:ascii="Arial" w:hAnsi="Arial" w:cs="Arial"/>
        </w:rPr>
        <w:t>Candidate profile/resume to be shared by the service provider</w:t>
      </w:r>
    </w:p>
    <w:p w14:paraId="12BAA28D" w14:textId="77777777" w:rsidR="00F53759" w:rsidRDefault="00F53759" w:rsidP="00F53759">
      <w:pPr>
        <w:numPr>
          <w:ilvl w:val="0"/>
          <w:numId w:val="2"/>
        </w:numPr>
        <w:spacing w:after="120"/>
        <w:jc w:val="both"/>
        <w:rPr>
          <w:rFonts w:ascii="Arial" w:hAnsi="Arial" w:cs="Arial"/>
        </w:rPr>
      </w:pPr>
      <w:r>
        <w:rPr>
          <w:rFonts w:ascii="Arial" w:hAnsi="Arial" w:cs="Arial"/>
        </w:rPr>
        <w:t>Database of candidates to be shared to designated point of contact.</w:t>
      </w:r>
    </w:p>
    <w:p w14:paraId="1CFAB90A" w14:textId="77777777" w:rsidR="00F53759" w:rsidRDefault="00F53759" w:rsidP="00F53759">
      <w:pPr>
        <w:numPr>
          <w:ilvl w:val="0"/>
          <w:numId w:val="2"/>
        </w:numPr>
        <w:spacing w:after="120"/>
        <w:jc w:val="both"/>
        <w:rPr>
          <w:rFonts w:ascii="Arial" w:hAnsi="Arial" w:cs="Arial"/>
        </w:rPr>
      </w:pPr>
      <w:r>
        <w:rPr>
          <w:rFonts w:ascii="Arial" w:hAnsi="Arial" w:cs="Arial"/>
        </w:rPr>
        <w:t>Basis ask the service provider shall carry out required training/intervention for the Recruits.</w:t>
      </w:r>
    </w:p>
    <w:p w14:paraId="599988DA" w14:textId="77777777" w:rsidR="00F53759" w:rsidRDefault="00F53759" w:rsidP="00F53759">
      <w:pPr>
        <w:numPr>
          <w:ilvl w:val="0"/>
          <w:numId w:val="2"/>
        </w:numPr>
        <w:spacing w:after="120"/>
        <w:jc w:val="both"/>
        <w:rPr>
          <w:rFonts w:ascii="Arial" w:hAnsi="Arial" w:cs="Arial"/>
        </w:rPr>
      </w:pPr>
      <w:r>
        <w:rPr>
          <w:rFonts w:ascii="Arial" w:hAnsi="Arial" w:cs="Arial"/>
        </w:rPr>
        <w:t>Basis ask The Service Provider shall intimate the Recruit the requirements as stated by Accenture and  enable  the Recruit to submit all the necessary supporting documents such as Recruit’s educational qualifications, proof of address, background details etc as may be requested by Accenture.</w:t>
      </w:r>
    </w:p>
    <w:p w14:paraId="7223F353" w14:textId="77777777" w:rsidR="00F53759" w:rsidRDefault="00F53759" w:rsidP="00F53759">
      <w:pPr>
        <w:spacing w:after="120"/>
        <w:ind w:left="720"/>
        <w:jc w:val="both"/>
        <w:rPr>
          <w:rFonts w:ascii="Arial" w:hAnsi="Arial" w:cs="Arial"/>
          <w:u w:val="single"/>
        </w:rPr>
      </w:pPr>
      <w:r>
        <w:rPr>
          <w:rFonts w:ascii="Arial" w:hAnsi="Arial" w:cs="Arial"/>
          <w:b/>
          <w:bCs/>
          <w:u w:val="single"/>
        </w:rPr>
        <w:t>Acceptance Criteria</w:t>
      </w:r>
      <w:r>
        <w:rPr>
          <w:rFonts w:ascii="Arial" w:hAnsi="Arial" w:cs="Arial"/>
          <w:u w:val="single"/>
        </w:rPr>
        <w:t>:</w:t>
      </w:r>
    </w:p>
    <w:p w14:paraId="683AB913" w14:textId="77777777" w:rsidR="00F53759" w:rsidRDefault="00F53759" w:rsidP="00F53759">
      <w:pPr>
        <w:numPr>
          <w:ilvl w:val="0"/>
          <w:numId w:val="3"/>
        </w:numPr>
        <w:jc w:val="both"/>
        <w:rPr>
          <w:rFonts w:ascii="Arial" w:hAnsi="Arial" w:cs="Arial"/>
        </w:rPr>
      </w:pPr>
      <w:r>
        <w:rPr>
          <w:rFonts w:ascii="Arial" w:hAnsi="Arial" w:cs="Arial"/>
        </w:rPr>
        <w:t xml:space="preserve">The Service Provider must have contacted the individual, matched the Recruit’s general qualifications to those stated for the applicable Position/s by Accenture and with the Recruits’ knowledge and permission, identified the Recruit and intimated to Accenture in writing and provided his/her qualifications in writing including a resume/CV with the Recruits’ detailed work history, educational background </w:t>
      </w:r>
    </w:p>
    <w:p w14:paraId="2FDB0CE8" w14:textId="77777777" w:rsidR="00F53759" w:rsidRDefault="00F53759" w:rsidP="00F53759">
      <w:pPr>
        <w:ind w:left="720"/>
        <w:jc w:val="both"/>
        <w:rPr>
          <w:rFonts w:ascii="Arial" w:hAnsi="Arial" w:cs="Arial"/>
        </w:rPr>
      </w:pPr>
    </w:p>
    <w:p w14:paraId="018AF58E" w14:textId="77777777" w:rsidR="00F53759" w:rsidRDefault="00F53759" w:rsidP="00F53759">
      <w:pPr>
        <w:numPr>
          <w:ilvl w:val="0"/>
          <w:numId w:val="3"/>
        </w:numPr>
        <w:jc w:val="both"/>
        <w:rPr>
          <w:rFonts w:ascii="Arial" w:hAnsi="Arial" w:cs="Arial"/>
        </w:rPr>
      </w:pPr>
      <w:r>
        <w:rPr>
          <w:rFonts w:ascii="Arial" w:hAnsi="Arial" w:cs="Arial"/>
        </w:rPr>
        <w:t>The Service Provider agrees and acknowledges that, the day of communication of acceptance shall be the day of acceptance of the Services by Accenture (hereinafter referred to as “Acceptance of Services”).  Acceptance of the Service by Accenture shall not mean that Accenture has waived its rights to terminate the employment of the Recruit within 90 days of hiring the Recruit if the Recruit fails to perform in its employment with Accenture or has an issue with regard to Recruit’s integrity or if the Recruit violated Accenture code of ethics or any other policies of Accenture.</w:t>
      </w:r>
    </w:p>
    <w:p w14:paraId="4AFAF0D2" w14:textId="77777777" w:rsidR="00F53759" w:rsidRDefault="00F53759" w:rsidP="00F53759">
      <w:pPr>
        <w:jc w:val="both"/>
        <w:rPr>
          <w:rFonts w:ascii="Arial" w:hAnsi="Arial" w:cs="Arial"/>
        </w:rPr>
      </w:pPr>
    </w:p>
    <w:p w14:paraId="17F596E3" w14:textId="77777777" w:rsidR="00F53759" w:rsidRDefault="00F53759" w:rsidP="00F53759">
      <w:pPr>
        <w:rPr>
          <w:rFonts w:ascii="Arial" w:hAnsi="Arial" w:cs="Arial"/>
          <w:b/>
          <w:bCs/>
        </w:rPr>
      </w:pPr>
      <w:r>
        <w:rPr>
          <w:rFonts w:ascii="Arial" w:hAnsi="Arial" w:cs="Arial"/>
          <w:b/>
          <w:bCs/>
        </w:rPr>
        <w:t>Key performance metrics and service levels</w:t>
      </w:r>
    </w:p>
    <w:p w14:paraId="43AA454D" w14:textId="77777777" w:rsidR="00F53759" w:rsidRDefault="00F53759" w:rsidP="00F53759">
      <w:pPr>
        <w:rPr>
          <w:rFonts w:ascii="Arial" w:hAnsi="Arial" w:cs="Arial"/>
          <w:b/>
          <w:bCs/>
        </w:rPr>
      </w:pPr>
    </w:p>
    <w:p w14:paraId="763175B5" w14:textId="77777777" w:rsidR="00F53759" w:rsidRDefault="00F53759" w:rsidP="00F53759">
      <w:pPr>
        <w:numPr>
          <w:ilvl w:val="0"/>
          <w:numId w:val="4"/>
        </w:numPr>
        <w:jc w:val="both"/>
        <w:rPr>
          <w:rFonts w:ascii="Arial" w:hAnsi="Arial" w:cs="Arial"/>
        </w:rPr>
      </w:pPr>
      <w:bookmarkStart w:id="2" w:name="_Hlk53590191"/>
      <w:r>
        <w:rPr>
          <w:rFonts w:ascii="Arial" w:hAnsi="Arial" w:cs="Arial"/>
        </w:rPr>
        <w:t xml:space="preserve">Conversion: </w:t>
      </w:r>
    </w:p>
    <w:p w14:paraId="627D9FAE" w14:textId="77777777" w:rsidR="00F53759" w:rsidRDefault="00F53759" w:rsidP="00F53759">
      <w:pPr>
        <w:ind w:left="630"/>
        <w:jc w:val="both"/>
        <w:rPr>
          <w:rFonts w:ascii="Arial" w:hAnsi="Arial" w:cs="Arial"/>
        </w:rPr>
      </w:pPr>
      <w:r>
        <w:rPr>
          <w:rFonts w:ascii="Arial" w:hAnsi="Arial" w:cs="Arial"/>
        </w:rPr>
        <w:t xml:space="preserve">The Conversion results will be communicated to the service provider periodically by the </w:t>
      </w:r>
    </w:p>
    <w:p w14:paraId="0863CB07" w14:textId="77777777" w:rsidR="00F53759" w:rsidRDefault="00F53759" w:rsidP="00F53759">
      <w:pPr>
        <w:ind w:left="630"/>
        <w:jc w:val="both"/>
        <w:rPr>
          <w:rFonts w:ascii="Arial" w:hAnsi="Arial" w:cs="Arial"/>
        </w:rPr>
      </w:pPr>
      <w:r>
        <w:rPr>
          <w:rFonts w:ascii="Arial" w:hAnsi="Arial" w:cs="Arial"/>
        </w:rPr>
        <w:t xml:space="preserve">Recruitment team. This may vary by level. </w:t>
      </w:r>
    </w:p>
    <w:bookmarkEnd w:id="2"/>
    <w:p w14:paraId="777085D6" w14:textId="77777777" w:rsidR="00F53759" w:rsidRDefault="00F53759" w:rsidP="00F53759">
      <w:pPr>
        <w:jc w:val="both"/>
        <w:rPr>
          <w:rFonts w:ascii="Arial" w:hAnsi="Arial" w:cs="Arial"/>
        </w:rPr>
      </w:pPr>
      <w:r>
        <w:rPr>
          <w:rFonts w:ascii="Arial" w:hAnsi="Arial" w:cs="Arial"/>
        </w:rPr>
        <w:t xml:space="preserve"> </w:t>
      </w:r>
    </w:p>
    <w:p w14:paraId="32CB48B9" w14:textId="77777777" w:rsidR="00F53759" w:rsidRDefault="00F53759" w:rsidP="00F53759">
      <w:pPr>
        <w:rPr>
          <w:rFonts w:ascii="Arial" w:hAnsi="Arial" w:cs="Arial"/>
        </w:rPr>
      </w:pPr>
    </w:p>
    <w:p w14:paraId="3BB19CED" w14:textId="77777777" w:rsidR="00F53759" w:rsidRDefault="00F53759" w:rsidP="00F53759">
      <w:pPr>
        <w:rPr>
          <w:rFonts w:ascii="Arial" w:hAnsi="Arial" w:cs="Arial"/>
        </w:rPr>
      </w:pPr>
    </w:p>
    <w:p w14:paraId="27DE0106" w14:textId="77777777" w:rsidR="00F53759" w:rsidRDefault="00F53759" w:rsidP="00F53759">
      <w:pPr>
        <w:rPr>
          <w:rFonts w:ascii="Arial" w:hAnsi="Arial" w:cs="Arial"/>
        </w:rPr>
      </w:pPr>
    </w:p>
    <w:p w14:paraId="0AD9FD41" w14:textId="77777777" w:rsidR="00F53759" w:rsidRDefault="00F53759" w:rsidP="00F53759">
      <w:pPr>
        <w:rPr>
          <w:rFonts w:ascii="Arial" w:hAnsi="Arial" w:cs="Arial"/>
        </w:rPr>
      </w:pPr>
    </w:p>
    <w:p w14:paraId="67D55152" w14:textId="77777777" w:rsidR="00F53759" w:rsidRDefault="00F53759" w:rsidP="00F53759">
      <w:pPr>
        <w:rPr>
          <w:rFonts w:ascii="Arial" w:hAnsi="Arial" w:cs="Arial"/>
        </w:rPr>
      </w:pPr>
    </w:p>
    <w:p w14:paraId="7D9DA528" w14:textId="77777777" w:rsidR="00F53759" w:rsidRDefault="00F53759" w:rsidP="00F53759">
      <w:pPr>
        <w:rPr>
          <w:rFonts w:ascii="Arial" w:hAnsi="Arial" w:cs="Arial"/>
        </w:rPr>
      </w:pPr>
    </w:p>
    <w:p w14:paraId="23D5DEBA" w14:textId="77777777" w:rsidR="00F53759" w:rsidRDefault="00F53759" w:rsidP="00F53759">
      <w:pPr>
        <w:numPr>
          <w:ilvl w:val="0"/>
          <w:numId w:val="1"/>
        </w:numPr>
        <w:contextualSpacing/>
        <w:rPr>
          <w:rFonts w:ascii="Arial" w:hAnsi="Arial" w:cs="Arial"/>
          <w:b/>
          <w:bCs/>
        </w:rPr>
      </w:pPr>
      <w:r>
        <w:rPr>
          <w:rFonts w:ascii="Arial" w:hAnsi="Arial" w:cs="Arial"/>
          <w:b/>
          <w:bCs/>
        </w:rPr>
        <w:t>Accenture Responsibility</w:t>
      </w:r>
    </w:p>
    <w:p w14:paraId="5ECE4E53" w14:textId="77777777" w:rsidR="00F53759" w:rsidRDefault="00F53759" w:rsidP="00F53759">
      <w:pPr>
        <w:ind w:left="585"/>
        <w:contextualSpacing/>
        <w:rPr>
          <w:rFonts w:ascii="Arial" w:hAnsi="Arial" w:cs="Arial"/>
          <w:b/>
          <w:bCs/>
        </w:rPr>
      </w:pPr>
    </w:p>
    <w:p w14:paraId="2B9FAE4E" w14:textId="77494197" w:rsidR="00F53759" w:rsidRDefault="00F53759" w:rsidP="00F53759">
      <w:pPr>
        <w:numPr>
          <w:ilvl w:val="0"/>
          <w:numId w:val="5"/>
        </w:numPr>
        <w:jc w:val="both"/>
        <w:rPr>
          <w:rFonts w:ascii="Arial" w:hAnsi="Arial" w:cs="Arial"/>
        </w:rPr>
      </w:pPr>
      <w:bookmarkStart w:id="3" w:name="_Hlk53589689"/>
      <w:r>
        <w:rPr>
          <w:rFonts w:ascii="Arial" w:hAnsi="Arial" w:cs="Arial"/>
        </w:rPr>
        <w:t xml:space="preserve">Accenture will communicate to the service provider on required documentation for recruit </w:t>
      </w:r>
      <w:del w:id="4" w:author="Sivasankar Jayagopal" w:date="2020-11-30T11:41:00Z">
        <w:r w:rsidDel="0023219A">
          <w:rPr>
            <w:rFonts w:ascii="Arial" w:hAnsi="Arial" w:cs="Arial"/>
          </w:rPr>
          <w:delText>on need only basis</w:delText>
        </w:r>
      </w:del>
    </w:p>
    <w:p w14:paraId="27EEAC3F" w14:textId="2BBD82A5" w:rsidR="00F53759" w:rsidRDefault="00F53759" w:rsidP="00F53759">
      <w:pPr>
        <w:numPr>
          <w:ilvl w:val="0"/>
          <w:numId w:val="5"/>
        </w:numPr>
        <w:jc w:val="both"/>
        <w:rPr>
          <w:rFonts w:ascii="Arial" w:hAnsi="Arial" w:cs="Arial"/>
        </w:rPr>
      </w:pPr>
      <w:r>
        <w:rPr>
          <w:rFonts w:ascii="Arial" w:hAnsi="Arial" w:cs="Arial"/>
        </w:rPr>
        <w:t xml:space="preserve">Accenture will communicate service provider for required assistance on joining formality </w:t>
      </w:r>
      <w:del w:id="5" w:author="Sivasankar Jayagopal" w:date="2020-11-30T11:41:00Z">
        <w:r w:rsidDel="0023219A">
          <w:rPr>
            <w:rFonts w:ascii="Arial" w:hAnsi="Arial" w:cs="Arial"/>
          </w:rPr>
          <w:delText>on need only basis</w:delText>
        </w:r>
      </w:del>
    </w:p>
    <w:p w14:paraId="0A52B26C" w14:textId="77777777" w:rsidR="00F53759" w:rsidRDefault="00F53759" w:rsidP="00F53759">
      <w:pPr>
        <w:numPr>
          <w:ilvl w:val="0"/>
          <w:numId w:val="5"/>
        </w:numPr>
        <w:jc w:val="both"/>
        <w:rPr>
          <w:rFonts w:ascii="Arial" w:hAnsi="Arial" w:cs="Arial"/>
        </w:rPr>
      </w:pPr>
      <w:r>
        <w:rPr>
          <w:rFonts w:ascii="Arial" w:hAnsi="Arial" w:cs="Arial"/>
        </w:rPr>
        <w:t>Designated SPOCS to reach out to service provider for respective business requirements</w:t>
      </w:r>
    </w:p>
    <w:p w14:paraId="2193A24B" w14:textId="77777777" w:rsidR="00F53759" w:rsidRDefault="00F53759" w:rsidP="00F53759">
      <w:pPr>
        <w:numPr>
          <w:ilvl w:val="0"/>
          <w:numId w:val="5"/>
        </w:numPr>
        <w:jc w:val="both"/>
        <w:rPr>
          <w:rFonts w:ascii="Arial" w:hAnsi="Arial" w:cs="Arial"/>
        </w:rPr>
      </w:pPr>
      <w:r>
        <w:rPr>
          <w:rFonts w:ascii="Arial" w:hAnsi="Arial" w:cs="Arial"/>
        </w:rPr>
        <w:t>Job descriptions will be shared with the service provider</w:t>
      </w:r>
    </w:p>
    <w:p w14:paraId="37C5CE8B" w14:textId="0A08EE3B" w:rsidR="00F53759" w:rsidDel="0023219A" w:rsidRDefault="00F53759" w:rsidP="00EF30CF">
      <w:pPr>
        <w:numPr>
          <w:ilvl w:val="0"/>
          <w:numId w:val="5"/>
        </w:numPr>
        <w:contextualSpacing/>
        <w:jc w:val="both"/>
        <w:rPr>
          <w:del w:id="6" w:author="Sivasankar Jayagopal" w:date="2020-11-30T11:41:00Z"/>
          <w:rFonts w:ascii="Arial" w:hAnsi="Arial" w:cs="Arial"/>
        </w:rPr>
      </w:pPr>
      <w:r w:rsidRPr="0023219A">
        <w:rPr>
          <w:rFonts w:ascii="Arial" w:hAnsi="Arial" w:cs="Arial"/>
          <w:rPrChange w:id="7" w:author="Sivasankar Jayagopal" w:date="2020-11-30T11:41:00Z">
            <w:rPr>
              <w:rFonts w:ascii="Arial" w:hAnsi="Arial" w:cs="Arial"/>
            </w:rPr>
          </w:rPrChange>
        </w:rPr>
        <w:t xml:space="preserve">Accenture will communicate service provider on the feedbacks for the candidates provided </w:t>
      </w:r>
      <w:del w:id="8" w:author="Sivasankar Jayagopal" w:date="2020-11-30T11:41:00Z">
        <w:r w:rsidDel="0023219A">
          <w:rPr>
            <w:rFonts w:ascii="Arial" w:hAnsi="Arial" w:cs="Arial"/>
          </w:rPr>
          <w:delText>on need only basis</w:delText>
        </w:r>
      </w:del>
    </w:p>
    <w:p w14:paraId="13A80A64" w14:textId="6E6E60F8" w:rsidR="0023219A" w:rsidRDefault="0023219A" w:rsidP="00EF30CF">
      <w:pPr>
        <w:numPr>
          <w:ilvl w:val="0"/>
          <w:numId w:val="5"/>
        </w:numPr>
        <w:contextualSpacing/>
        <w:jc w:val="both"/>
        <w:rPr>
          <w:ins w:id="9" w:author="Sivasankar Jayagopal" w:date="2020-11-30T11:47:00Z"/>
          <w:rFonts w:ascii="Arial" w:hAnsi="Arial" w:cs="Arial"/>
        </w:rPr>
      </w:pPr>
      <w:ins w:id="10" w:author="Sivasankar Jayagopal" w:date="2020-11-30T11:42:00Z">
        <w:r>
          <w:rPr>
            <w:rFonts w:ascii="Arial" w:hAnsi="Arial" w:cs="Arial"/>
          </w:rPr>
          <w:t>Accenture will send a copy of the offer letter to the service provider for their records</w:t>
        </w:r>
      </w:ins>
    </w:p>
    <w:p w14:paraId="1B8AF5C5" w14:textId="08A217D9" w:rsidR="0023219A" w:rsidRDefault="0023219A" w:rsidP="0023219A">
      <w:pPr>
        <w:contextualSpacing/>
        <w:jc w:val="both"/>
        <w:rPr>
          <w:ins w:id="11" w:author="Sivasankar Jayagopal" w:date="2020-11-30T11:47:00Z"/>
          <w:rFonts w:ascii="Arial" w:hAnsi="Arial" w:cs="Arial"/>
        </w:rPr>
      </w:pPr>
    </w:p>
    <w:p w14:paraId="17D2B6F3" w14:textId="77777777" w:rsidR="0023219A" w:rsidRPr="00720C4B" w:rsidRDefault="0023219A" w:rsidP="0023219A">
      <w:pPr>
        <w:numPr>
          <w:ilvl w:val="0"/>
          <w:numId w:val="1"/>
        </w:numPr>
        <w:contextualSpacing/>
        <w:rPr>
          <w:ins w:id="12" w:author="Sivasankar Jayagopal" w:date="2020-11-30T11:47:00Z"/>
          <w:sz w:val="24"/>
          <w:szCs w:val="24"/>
        </w:rPr>
        <w:pPrChange w:id="13" w:author="Sivasankar Jayagopal" w:date="2020-11-30T11:47:00Z">
          <w:pPr>
            <w:pStyle w:val="Heading3"/>
            <w:keepNext w:val="0"/>
            <w:widowControl w:val="0"/>
            <w:numPr>
              <w:numId w:val="10"/>
            </w:numPr>
            <w:tabs>
              <w:tab w:val="num" w:pos="720"/>
            </w:tabs>
            <w:ind w:left="720" w:hanging="720"/>
          </w:pPr>
        </w:pPrChange>
      </w:pPr>
      <w:ins w:id="14" w:author="Sivasankar Jayagopal" w:date="2020-11-30T11:47:00Z">
        <w:r w:rsidRPr="0023219A">
          <w:rPr>
            <w:rFonts w:ascii="Arial" w:hAnsi="Arial" w:cs="Arial"/>
            <w:b/>
            <w:bCs/>
            <w:rPrChange w:id="15" w:author="Sivasankar Jayagopal" w:date="2020-11-30T11:47:00Z">
              <w:rPr>
                <w:rFonts w:ascii="Times New Roman" w:hAnsi="Times New Roman" w:cs="Times New Roman"/>
                <w:sz w:val="24"/>
                <w:szCs w:val="24"/>
              </w:rPr>
            </w:rPrChange>
          </w:rPr>
          <w:t>OTHER</w:t>
        </w:r>
        <w:r w:rsidRPr="00720C4B">
          <w:rPr>
            <w:sz w:val="24"/>
            <w:szCs w:val="24"/>
          </w:rPr>
          <w:t xml:space="preserve"> CONSIDERATIONS</w:t>
        </w:r>
      </w:ins>
    </w:p>
    <w:p w14:paraId="09C13610" w14:textId="77777777" w:rsidR="0023219A" w:rsidRDefault="0023219A" w:rsidP="0023219A">
      <w:pPr>
        <w:pStyle w:val="Heading3"/>
        <w:keepNext w:val="0"/>
        <w:widowControl w:val="0"/>
        <w:numPr>
          <w:ilvl w:val="1"/>
          <w:numId w:val="10"/>
        </w:numPr>
        <w:jc w:val="both"/>
        <w:rPr>
          <w:ins w:id="16" w:author="Sivasankar Jayagopal" w:date="2020-11-30T11:47:00Z"/>
          <w:rFonts w:ascii="Times New Roman" w:eastAsia="Arial Unicode MS" w:hAnsi="Times New Roman" w:cs="Times New Roman"/>
          <w:b w:val="0"/>
          <w:sz w:val="24"/>
          <w:szCs w:val="24"/>
        </w:rPr>
      </w:pPr>
      <w:ins w:id="17" w:author="Sivasankar Jayagopal" w:date="2020-11-30T11:47:00Z">
        <w:r>
          <w:rPr>
            <w:rFonts w:ascii="Times New Roman" w:eastAsia="Arial Unicode MS" w:hAnsi="Times New Roman" w:cs="Times New Roman"/>
            <w:b w:val="0"/>
            <w:sz w:val="24"/>
            <w:szCs w:val="24"/>
          </w:rPr>
          <w:t>If Accenture wants any special service like Sign Language Interpreters for the recruitment process or post placement support, that will be charged separately.</w:t>
        </w:r>
      </w:ins>
    </w:p>
    <w:p w14:paraId="5443B69D" w14:textId="77777777" w:rsidR="0023219A" w:rsidRPr="00B20D73" w:rsidRDefault="0023219A" w:rsidP="0023219A">
      <w:pPr>
        <w:pStyle w:val="ListParagraph"/>
        <w:numPr>
          <w:ilvl w:val="1"/>
          <w:numId w:val="10"/>
        </w:numPr>
        <w:rPr>
          <w:ins w:id="18" w:author="Sivasankar Jayagopal" w:date="2020-11-30T11:47:00Z"/>
          <w:b/>
        </w:rPr>
      </w:pPr>
      <w:ins w:id="19" w:author="Sivasankar Jayagopal" w:date="2020-11-30T11:47:00Z">
        <w:r>
          <w:t>If Accenture wants any Disability Orientation or Specific Training (including Soft Skills Training) to be provided either to the Persons with Disabilities or others in Accenture, that will be charged separately.</w:t>
        </w:r>
      </w:ins>
    </w:p>
    <w:p w14:paraId="44C184B8" w14:textId="77777777" w:rsidR="0023219A" w:rsidRPr="00AC4909" w:rsidRDefault="0023219A" w:rsidP="0023219A">
      <w:pPr>
        <w:pStyle w:val="ListParagraph"/>
        <w:numPr>
          <w:ilvl w:val="1"/>
          <w:numId w:val="10"/>
        </w:numPr>
        <w:rPr>
          <w:ins w:id="20" w:author="Sivasankar Jayagopal" w:date="2020-11-30T11:47:00Z"/>
          <w:b/>
        </w:rPr>
      </w:pPr>
      <w:ins w:id="21" w:author="Sivasankar Jayagopal" w:date="2020-11-30T11:47:00Z">
        <w:r>
          <w:t>If Accenture wants any Sensitization workshop or Sign language workshop for its employees in either the pre-placement stage or the post-placement stage, that will be charged separately.</w:t>
        </w:r>
      </w:ins>
    </w:p>
    <w:p w14:paraId="4D798885" w14:textId="77777777" w:rsidR="0023219A" w:rsidRDefault="0023219A" w:rsidP="0023219A">
      <w:pPr>
        <w:contextualSpacing/>
        <w:jc w:val="both"/>
        <w:rPr>
          <w:ins w:id="22" w:author="Sivasankar Jayagopal" w:date="2020-11-30T11:41:00Z"/>
          <w:rFonts w:ascii="Arial" w:hAnsi="Arial" w:cs="Arial"/>
        </w:rPr>
        <w:pPrChange w:id="23" w:author="Sivasankar Jayagopal" w:date="2020-11-30T11:47:00Z">
          <w:pPr>
            <w:numPr>
              <w:numId w:val="5"/>
            </w:numPr>
            <w:ind w:left="720" w:hanging="360"/>
            <w:jc w:val="both"/>
          </w:pPr>
        </w:pPrChange>
      </w:pPr>
    </w:p>
    <w:bookmarkEnd w:id="3"/>
    <w:p w14:paraId="3A918649" w14:textId="016BB6A9" w:rsidR="00F53759" w:rsidRDefault="00F53759" w:rsidP="0023219A">
      <w:pPr>
        <w:contextualSpacing/>
        <w:jc w:val="both"/>
        <w:rPr>
          <w:ins w:id="24" w:author="Sivasankar Jayagopal" w:date="2020-11-30T11:41:00Z"/>
          <w:rFonts w:ascii="Arial" w:hAnsi="Arial" w:cs="Arial"/>
        </w:rPr>
      </w:pPr>
    </w:p>
    <w:p w14:paraId="1C4B264C" w14:textId="77777777" w:rsidR="0023219A" w:rsidRPr="0023219A" w:rsidRDefault="0023219A" w:rsidP="0023219A">
      <w:pPr>
        <w:contextualSpacing/>
        <w:jc w:val="both"/>
        <w:rPr>
          <w:rFonts w:ascii="Arial" w:hAnsi="Arial" w:cs="Arial"/>
          <w:rPrChange w:id="25" w:author="Sivasankar Jayagopal" w:date="2020-11-30T11:41:00Z">
            <w:rPr>
              <w:rFonts w:ascii="Arial" w:hAnsi="Arial" w:cs="Arial"/>
            </w:rPr>
          </w:rPrChange>
        </w:rPr>
        <w:pPrChange w:id="26" w:author="Sivasankar Jayagopal" w:date="2020-11-30T11:41:00Z">
          <w:pPr>
            <w:ind w:left="720"/>
            <w:contextualSpacing/>
            <w:jc w:val="both"/>
          </w:pPr>
        </w:pPrChange>
      </w:pPr>
    </w:p>
    <w:p w14:paraId="7BD9658C" w14:textId="77777777" w:rsidR="00F53759" w:rsidRDefault="00F53759" w:rsidP="00F53759">
      <w:pPr>
        <w:jc w:val="both"/>
        <w:rPr>
          <w:rFonts w:ascii="Arial" w:hAnsi="Arial" w:cs="Arial"/>
          <w:b/>
          <w:bCs/>
        </w:rPr>
      </w:pPr>
      <w:r>
        <w:rPr>
          <w:rFonts w:ascii="Arial" w:hAnsi="Arial" w:cs="Arial"/>
        </w:rPr>
        <w:t xml:space="preserve"> </w:t>
      </w:r>
      <w:r>
        <w:rPr>
          <w:rFonts w:ascii="Arial" w:hAnsi="Arial" w:cs="Arial"/>
          <w:b/>
          <w:bCs/>
        </w:rPr>
        <w:t xml:space="preserve">SRM Performance evaluation and Dis-empanelment Process </w:t>
      </w:r>
    </w:p>
    <w:p w14:paraId="5E19B38E" w14:textId="77777777" w:rsidR="00F53759" w:rsidRDefault="00F53759" w:rsidP="00F53759">
      <w:pPr>
        <w:keepNext/>
        <w:numPr>
          <w:ilvl w:val="0"/>
          <w:numId w:val="6"/>
        </w:numPr>
        <w:jc w:val="center"/>
        <w:outlineLvl w:val="0"/>
        <w:rPr>
          <w:rFonts w:ascii="Arial" w:hAnsi="Arial" w:cs="Arial"/>
        </w:rPr>
      </w:pPr>
      <w:bookmarkStart w:id="27" w:name="_Hlk53590280"/>
      <w:r>
        <w:rPr>
          <w:rFonts w:ascii="Arial" w:hAnsi="Arial" w:cs="Arial"/>
        </w:rPr>
        <w:t>Accenture reserves the right to dis-empanel service provider basis business need.</w:t>
      </w:r>
    </w:p>
    <w:p w14:paraId="1B0A26A1" w14:textId="77777777" w:rsidR="00F53759" w:rsidRDefault="00F53759" w:rsidP="00F53759">
      <w:pPr>
        <w:keepNext/>
        <w:numPr>
          <w:ilvl w:val="0"/>
          <w:numId w:val="6"/>
        </w:numPr>
        <w:jc w:val="center"/>
        <w:outlineLvl w:val="0"/>
        <w:rPr>
          <w:rFonts w:ascii="Arial" w:hAnsi="Arial" w:cs="Arial"/>
        </w:rPr>
      </w:pPr>
      <w:r>
        <w:rPr>
          <w:rFonts w:ascii="Arial" w:hAnsi="Arial" w:cs="Arial"/>
        </w:rPr>
        <w:t>Dis-Empanelment communication will be sent through email to service provider</w:t>
      </w:r>
      <w:bookmarkEnd w:id="0"/>
      <w:bookmarkEnd w:id="27"/>
      <w:r>
        <w:rPr>
          <w:rFonts w:ascii="Arial" w:hAnsi="Arial" w:cs="Arial"/>
        </w:rPr>
        <w:t xml:space="preserve"> </w:t>
      </w:r>
    </w:p>
    <w:p w14:paraId="6F78B25F" w14:textId="77777777" w:rsidR="00F53759" w:rsidRDefault="00F53759" w:rsidP="00F53759">
      <w:pPr>
        <w:spacing w:after="120"/>
        <w:jc w:val="center"/>
        <w:rPr>
          <w:rFonts w:ascii="Arial" w:hAnsi="Arial" w:cs="Arial"/>
        </w:rPr>
      </w:pPr>
    </w:p>
    <w:p w14:paraId="045FD615" w14:textId="77777777" w:rsidR="00F53759" w:rsidRDefault="00F53759" w:rsidP="00F53759">
      <w:pPr>
        <w:spacing w:after="120"/>
        <w:jc w:val="center"/>
        <w:rPr>
          <w:rFonts w:ascii="Arial" w:hAnsi="Arial" w:cs="Arial"/>
        </w:rPr>
      </w:pPr>
    </w:p>
    <w:p w14:paraId="6BA4A8EF" w14:textId="77777777" w:rsidR="00F53759" w:rsidRDefault="00F53759" w:rsidP="00F53759">
      <w:pPr>
        <w:spacing w:after="120"/>
        <w:jc w:val="center"/>
        <w:rPr>
          <w:rFonts w:ascii="Arial" w:hAnsi="Arial" w:cs="Arial"/>
        </w:rPr>
      </w:pPr>
    </w:p>
    <w:p w14:paraId="26F1D9B4" w14:textId="77777777" w:rsidR="00F53759" w:rsidRDefault="00F53759" w:rsidP="00F53759">
      <w:pPr>
        <w:spacing w:after="120"/>
        <w:rPr>
          <w:rFonts w:ascii="Arial" w:hAnsi="Arial" w:cs="Arial"/>
        </w:rPr>
      </w:pPr>
    </w:p>
    <w:p w14:paraId="2739920D" w14:textId="77777777" w:rsidR="00F53759" w:rsidRDefault="00F53759" w:rsidP="00F53759">
      <w:pPr>
        <w:spacing w:after="120"/>
        <w:jc w:val="center"/>
        <w:rPr>
          <w:rFonts w:ascii="Arial" w:hAnsi="Arial" w:cs="Arial"/>
          <w:b/>
          <w:bCs/>
        </w:rPr>
      </w:pPr>
      <w:r>
        <w:rPr>
          <w:rFonts w:ascii="Arial" w:hAnsi="Arial" w:cs="Arial"/>
          <w:b/>
          <w:bCs/>
        </w:rPr>
        <w:t>CONTACT PERSONS</w:t>
      </w:r>
    </w:p>
    <w:p w14:paraId="66A4D762" w14:textId="77777777" w:rsidR="00F53759" w:rsidRDefault="00F53759" w:rsidP="00F53759">
      <w:pPr>
        <w:spacing w:before="100" w:beforeAutospacing="1" w:after="100" w:afterAutospacing="1"/>
        <w:ind w:left="360"/>
        <w:rPr>
          <w:rFonts w:ascii="Arial" w:hAnsi="Arial" w:cs="Arial"/>
          <w:b/>
          <w:bCs/>
        </w:rPr>
      </w:pPr>
      <w:r>
        <w:rPr>
          <w:rFonts w:ascii="Arial" w:hAnsi="Arial" w:cs="Arial"/>
          <w:b/>
          <w:bCs/>
        </w:rPr>
        <w:t xml:space="preserve">Service Provider Escalation </w:t>
      </w:r>
      <w:proofErr w:type="gramStart"/>
      <w:r>
        <w:rPr>
          <w:rFonts w:ascii="Arial" w:hAnsi="Arial" w:cs="Arial"/>
          <w:b/>
          <w:bCs/>
        </w:rPr>
        <w:t>Metrics :</w:t>
      </w:r>
      <w:proofErr w:type="gramEnd"/>
    </w:p>
    <w:tbl>
      <w:tblPr>
        <w:tblW w:w="8349" w:type="dxa"/>
        <w:tblInd w:w="355" w:type="dxa"/>
        <w:tblLook w:val="04A0" w:firstRow="1" w:lastRow="0" w:firstColumn="1" w:lastColumn="0" w:noHBand="0" w:noVBand="1"/>
      </w:tblPr>
      <w:tblGrid>
        <w:gridCol w:w="698"/>
        <w:gridCol w:w="2027"/>
        <w:gridCol w:w="4024"/>
        <w:gridCol w:w="1600"/>
        <w:tblGridChange w:id="28">
          <w:tblGrid>
            <w:gridCol w:w="698"/>
            <w:gridCol w:w="2027"/>
            <w:gridCol w:w="4024"/>
            <w:gridCol w:w="1600"/>
          </w:tblGrid>
        </w:tblGridChange>
      </w:tblGrid>
      <w:tr w:rsidR="00F53759" w14:paraId="73CD3849" w14:textId="77777777" w:rsidTr="00F53759">
        <w:trPr>
          <w:trHeight w:val="344"/>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CE7C28F" w14:textId="77777777" w:rsidR="00F53759" w:rsidRDefault="00F53759">
            <w:pPr>
              <w:jc w:val="center"/>
              <w:rPr>
                <w:rFonts w:ascii="Arial" w:hAnsi="Arial" w:cs="Arial"/>
              </w:rPr>
            </w:pPr>
            <w:r>
              <w:rPr>
                <w:rFonts w:ascii="Arial" w:hAnsi="Arial" w:cs="Arial"/>
              </w:rPr>
              <w:t>Level</w:t>
            </w:r>
          </w:p>
        </w:tc>
        <w:tc>
          <w:tcPr>
            <w:tcW w:w="2027" w:type="dxa"/>
            <w:tcBorders>
              <w:top w:val="single" w:sz="4" w:space="0" w:color="auto"/>
              <w:left w:val="nil"/>
              <w:bottom w:val="single" w:sz="4" w:space="0" w:color="auto"/>
              <w:right w:val="single" w:sz="4" w:space="0" w:color="auto"/>
            </w:tcBorders>
            <w:shd w:val="clear" w:color="auto" w:fill="D9D9D9"/>
            <w:noWrap/>
            <w:vAlign w:val="center"/>
            <w:hideMark/>
          </w:tcPr>
          <w:p w14:paraId="421FE0BC" w14:textId="77777777" w:rsidR="00F53759" w:rsidRDefault="00F53759">
            <w:pPr>
              <w:jc w:val="center"/>
              <w:rPr>
                <w:rFonts w:ascii="Arial" w:hAnsi="Arial" w:cs="Arial"/>
              </w:rPr>
            </w:pPr>
            <w:r>
              <w:rPr>
                <w:rFonts w:ascii="Arial" w:hAnsi="Arial" w:cs="Arial"/>
              </w:rPr>
              <w:t>Name</w:t>
            </w:r>
          </w:p>
        </w:tc>
        <w:tc>
          <w:tcPr>
            <w:tcW w:w="3833" w:type="dxa"/>
            <w:tcBorders>
              <w:top w:val="single" w:sz="4" w:space="0" w:color="auto"/>
              <w:left w:val="nil"/>
              <w:bottom w:val="single" w:sz="4" w:space="0" w:color="auto"/>
              <w:right w:val="single" w:sz="4" w:space="0" w:color="auto"/>
            </w:tcBorders>
            <w:shd w:val="clear" w:color="auto" w:fill="D9D9D9"/>
            <w:noWrap/>
            <w:vAlign w:val="center"/>
            <w:hideMark/>
          </w:tcPr>
          <w:p w14:paraId="5BFD5EA4" w14:textId="77777777" w:rsidR="00F53759" w:rsidRDefault="00F53759">
            <w:pPr>
              <w:jc w:val="center"/>
              <w:rPr>
                <w:rFonts w:ascii="Arial" w:hAnsi="Arial" w:cs="Arial"/>
              </w:rPr>
            </w:pPr>
            <w:r>
              <w:rPr>
                <w:rFonts w:ascii="Arial" w:hAnsi="Arial" w:cs="Arial"/>
              </w:rPr>
              <w:t>Email ID</w:t>
            </w:r>
          </w:p>
        </w:tc>
        <w:tc>
          <w:tcPr>
            <w:tcW w:w="1600" w:type="dxa"/>
            <w:tcBorders>
              <w:top w:val="single" w:sz="4" w:space="0" w:color="auto"/>
              <w:left w:val="nil"/>
              <w:bottom w:val="single" w:sz="4" w:space="0" w:color="auto"/>
              <w:right w:val="single" w:sz="4" w:space="0" w:color="auto"/>
            </w:tcBorders>
            <w:shd w:val="clear" w:color="auto" w:fill="D9D9D9"/>
            <w:noWrap/>
            <w:vAlign w:val="center"/>
            <w:hideMark/>
          </w:tcPr>
          <w:p w14:paraId="2224AB52" w14:textId="77777777" w:rsidR="00F53759" w:rsidRDefault="00F53759">
            <w:pPr>
              <w:jc w:val="center"/>
              <w:rPr>
                <w:rFonts w:ascii="Arial" w:hAnsi="Arial" w:cs="Arial"/>
              </w:rPr>
            </w:pPr>
            <w:r>
              <w:rPr>
                <w:rFonts w:ascii="Arial" w:hAnsi="Arial" w:cs="Arial"/>
              </w:rPr>
              <w:t>Phone number</w:t>
            </w:r>
          </w:p>
        </w:tc>
      </w:tr>
      <w:tr w:rsidR="00F53759" w14:paraId="729ECEF7" w14:textId="77777777" w:rsidTr="0023219A">
        <w:tblPrEx>
          <w:tblW w:w="8349" w:type="dxa"/>
          <w:tblInd w:w="355" w:type="dxa"/>
          <w:tblPrExChange w:id="29" w:author="Sivasankar Jayagopal" w:date="2020-11-30T11:44:00Z">
            <w:tblPrEx>
              <w:tblW w:w="8349" w:type="dxa"/>
              <w:tblInd w:w="355" w:type="dxa"/>
            </w:tblPrEx>
          </w:tblPrExChange>
        </w:tblPrEx>
        <w:trPr>
          <w:trHeight w:val="344"/>
          <w:trPrChange w:id="30" w:author="Sivasankar Jayagopal" w:date="2020-11-30T11:44:00Z">
            <w:trPr>
              <w:trHeight w:val="344"/>
            </w:trPr>
          </w:trPrChange>
        </w:trPr>
        <w:tc>
          <w:tcPr>
            <w:tcW w:w="0" w:type="auto"/>
            <w:tcBorders>
              <w:top w:val="nil"/>
              <w:left w:val="single" w:sz="4" w:space="0" w:color="auto"/>
              <w:bottom w:val="nil"/>
              <w:right w:val="single" w:sz="4" w:space="0" w:color="auto"/>
            </w:tcBorders>
            <w:noWrap/>
            <w:vAlign w:val="center"/>
            <w:tcPrChange w:id="31" w:author="Sivasankar Jayagopal" w:date="2020-11-30T11:44:00Z">
              <w:tcPr>
                <w:tcW w:w="0" w:type="auto"/>
                <w:tcBorders>
                  <w:top w:val="nil"/>
                  <w:left w:val="single" w:sz="4" w:space="0" w:color="auto"/>
                  <w:bottom w:val="single" w:sz="4" w:space="0" w:color="auto"/>
                  <w:right w:val="single" w:sz="4" w:space="0" w:color="auto"/>
                </w:tcBorders>
                <w:noWrap/>
                <w:vAlign w:val="center"/>
              </w:tcPr>
            </w:tcPrChange>
          </w:tcPr>
          <w:p w14:paraId="22F53E02" w14:textId="2BF2E399" w:rsidR="00F53759" w:rsidRDefault="0023219A">
            <w:pPr>
              <w:rPr>
                <w:rFonts w:ascii="Arial" w:hAnsi="Arial" w:cs="Arial"/>
              </w:rPr>
            </w:pPr>
            <w:ins w:id="32" w:author="Sivasankar Jayagopal" w:date="2020-11-30T11:43:00Z">
              <w:r>
                <w:rPr>
                  <w:rFonts w:ascii="Arial" w:hAnsi="Arial" w:cs="Arial"/>
                </w:rPr>
                <w:t>1</w:t>
              </w:r>
            </w:ins>
          </w:p>
        </w:tc>
        <w:tc>
          <w:tcPr>
            <w:tcW w:w="2027" w:type="dxa"/>
            <w:tcBorders>
              <w:top w:val="nil"/>
              <w:left w:val="nil"/>
              <w:bottom w:val="nil"/>
              <w:right w:val="single" w:sz="4" w:space="0" w:color="auto"/>
            </w:tcBorders>
            <w:noWrap/>
            <w:vAlign w:val="center"/>
            <w:tcPrChange w:id="33" w:author="Sivasankar Jayagopal" w:date="2020-11-30T11:44:00Z">
              <w:tcPr>
                <w:tcW w:w="2027" w:type="dxa"/>
                <w:tcBorders>
                  <w:top w:val="nil"/>
                  <w:left w:val="nil"/>
                  <w:bottom w:val="single" w:sz="4" w:space="0" w:color="auto"/>
                  <w:right w:val="single" w:sz="4" w:space="0" w:color="auto"/>
                </w:tcBorders>
                <w:noWrap/>
                <w:vAlign w:val="center"/>
              </w:tcPr>
            </w:tcPrChange>
          </w:tcPr>
          <w:p w14:paraId="3558A560" w14:textId="6ED03EE1" w:rsidR="00F53759" w:rsidRDefault="0023219A">
            <w:pPr>
              <w:rPr>
                <w:rFonts w:ascii="Arial" w:hAnsi="Arial" w:cs="Arial"/>
              </w:rPr>
            </w:pPr>
            <w:ins w:id="34" w:author="Sivasankar Jayagopal" w:date="2020-11-30T11:43:00Z">
              <w:r>
                <w:rPr>
                  <w:rFonts w:ascii="Arial" w:hAnsi="Arial" w:cs="Arial"/>
                </w:rPr>
                <w:t>Laharee</w:t>
              </w:r>
            </w:ins>
          </w:p>
        </w:tc>
        <w:tc>
          <w:tcPr>
            <w:tcW w:w="3833" w:type="dxa"/>
            <w:tcBorders>
              <w:top w:val="nil"/>
              <w:left w:val="nil"/>
              <w:bottom w:val="nil"/>
              <w:right w:val="single" w:sz="4" w:space="0" w:color="auto"/>
            </w:tcBorders>
            <w:noWrap/>
            <w:vAlign w:val="center"/>
            <w:tcPrChange w:id="35" w:author="Sivasankar Jayagopal" w:date="2020-11-30T11:44:00Z">
              <w:tcPr>
                <w:tcW w:w="3833" w:type="dxa"/>
                <w:tcBorders>
                  <w:top w:val="nil"/>
                  <w:left w:val="nil"/>
                  <w:bottom w:val="single" w:sz="4" w:space="0" w:color="auto"/>
                  <w:right w:val="single" w:sz="4" w:space="0" w:color="auto"/>
                </w:tcBorders>
                <w:noWrap/>
                <w:vAlign w:val="center"/>
              </w:tcPr>
            </w:tcPrChange>
          </w:tcPr>
          <w:p w14:paraId="24CD14C4" w14:textId="55810516" w:rsidR="00F53759" w:rsidRDefault="0023219A">
            <w:pPr>
              <w:rPr>
                <w:rFonts w:ascii="Arial" w:hAnsi="Arial" w:cs="Arial"/>
              </w:rPr>
            </w:pPr>
            <w:ins w:id="36" w:author="Sivasankar Jayagopal" w:date="2020-11-30T11:44:00Z">
              <w:r>
                <w:rPr>
                  <w:rFonts w:ascii="Helvetica" w:hAnsi="Helvetica"/>
                  <w:color w:val="555555"/>
                  <w:sz w:val="21"/>
                  <w:szCs w:val="21"/>
                  <w:shd w:val="clear" w:color="auto" w:fill="FFFFFF"/>
                </w:rPr>
                <w:t>laharee.srihari@winvinayafoundation.org</w:t>
              </w:r>
            </w:ins>
          </w:p>
        </w:tc>
        <w:tc>
          <w:tcPr>
            <w:tcW w:w="1600" w:type="dxa"/>
            <w:tcBorders>
              <w:top w:val="nil"/>
              <w:left w:val="nil"/>
              <w:bottom w:val="nil"/>
              <w:right w:val="single" w:sz="4" w:space="0" w:color="auto"/>
            </w:tcBorders>
            <w:noWrap/>
            <w:vAlign w:val="center"/>
            <w:tcPrChange w:id="37" w:author="Sivasankar Jayagopal" w:date="2020-11-30T11:44:00Z">
              <w:tcPr>
                <w:tcW w:w="1600" w:type="dxa"/>
                <w:tcBorders>
                  <w:top w:val="nil"/>
                  <w:left w:val="nil"/>
                  <w:bottom w:val="single" w:sz="4" w:space="0" w:color="auto"/>
                  <w:right w:val="single" w:sz="4" w:space="0" w:color="auto"/>
                </w:tcBorders>
                <w:noWrap/>
                <w:vAlign w:val="center"/>
              </w:tcPr>
            </w:tcPrChange>
          </w:tcPr>
          <w:p w14:paraId="6AA26237" w14:textId="6C3B631D" w:rsidR="00F53759" w:rsidRDefault="0023219A">
            <w:pPr>
              <w:jc w:val="center"/>
              <w:rPr>
                <w:rFonts w:ascii="Arial" w:hAnsi="Arial" w:cs="Arial"/>
              </w:rPr>
            </w:pPr>
            <w:ins w:id="38" w:author="Sivasankar Jayagopal" w:date="2020-11-30T11:44:00Z">
              <w:r w:rsidRPr="0023219A">
                <w:rPr>
                  <w:rFonts w:ascii="Arial" w:hAnsi="Arial" w:cs="Arial"/>
                </w:rPr>
                <w:t>89768 98982</w:t>
              </w:r>
            </w:ins>
          </w:p>
        </w:tc>
      </w:tr>
      <w:tr w:rsidR="0023219A" w14:paraId="068CA7D3" w14:textId="77777777" w:rsidTr="00F53759">
        <w:trPr>
          <w:trHeight w:val="344"/>
          <w:ins w:id="39" w:author="Sivasankar Jayagopal" w:date="2020-11-30T11:44:00Z"/>
        </w:trPr>
        <w:tc>
          <w:tcPr>
            <w:tcW w:w="0" w:type="auto"/>
            <w:tcBorders>
              <w:top w:val="nil"/>
              <w:left w:val="single" w:sz="4" w:space="0" w:color="auto"/>
              <w:bottom w:val="single" w:sz="4" w:space="0" w:color="auto"/>
              <w:right w:val="single" w:sz="4" w:space="0" w:color="auto"/>
            </w:tcBorders>
            <w:noWrap/>
            <w:vAlign w:val="center"/>
          </w:tcPr>
          <w:p w14:paraId="44B55ABB" w14:textId="5D0F0777" w:rsidR="0023219A" w:rsidRDefault="0023219A">
            <w:pPr>
              <w:rPr>
                <w:ins w:id="40" w:author="Sivasankar Jayagopal" w:date="2020-11-30T11:44:00Z"/>
                <w:rFonts w:ascii="Arial" w:hAnsi="Arial" w:cs="Arial"/>
              </w:rPr>
            </w:pPr>
            <w:ins w:id="41" w:author="Sivasankar Jayagopal" w:date="2020-11-30T11:44:00Z">
              <w:r>
                <w:rPr>
                  <w:rFonts w:ascii="Arial" w:hAnsi="Arial" w:cs="Arial"/>
                </w:rPr>
                <w:t>2</w:t>
              </w:r>
            </w:ins>
          </w:p>
        </w:tc>
        <w:tc>
          <w:tcPr>
            <w:tcW w:w="2027" w:type="dxa"/>
            <w:tcBorders>
              <w:top w:val="nil"/>
              <w:left w:val="nil"/>
              <w:bottom w:val="single" w:sz="4" w:space="0" w:color="auto"/>
              <w:right w:val="single" w:sz="4" w:space="0" w:color="auto"/>
            </w:tcBorders>
            <w:noWrap/>
            <w:vAlign w:val="center"/>
          </w:tcPr>
          <w:p w14:paraId="7C668747" w14:textId="2B29874C" w:rsidR="0023219A" w:rsidRDefault="0023219A">
            <w:pPr>
              <w:rPr>
                <w:ins w:id="42" w:author="Sivasankar Jayagopal" w:date="2020-11-30T11:44:00Z"/>
                <w:rFonts w:ascii="Arial" w:hAnsi="Arial" w:cs="Arial"/>
              </w:rPr>
            </w:pPr>
            <w:ins w:id="43" w:author="Sivasankar Jayagopal" w:date="2020-11-30T11:45:00Z">
              <w:r>
                <w:rPr>
                  <w:rFonts w:ascii="Arial" w:hAnsi="Arial" w:cs="Arial"/>
                </w:rPr>
                <w:t>Akila</w:t>
              </w:r>
            </w:ins>
          </w:p>
        </w:tc>
        <w:tc>
          <w:tcPr>
            <w:tcW w:w="3833" w:type="dxa"/>
            <w:tcBorders>
              <w:top w:val="nil"/>
              <w:left w:val="nil"/>
              <w:bottom w:val="single" w:sz="4" w:space="0" w:color="auto"/>
              <w:right w:val="single" w:sz="4" w:space="0" w:color="auto"/>
            </w:tcBorders>
            <w:noWrap/>
            <w:vAlign w:val="center"/>
          </w:tcPr>
          <w:p w14:paraId="0460BCB6" w14:textId="067BA072" w:rsidR="0023219A" w:rsidRDefault="0023219A">
            <w:pPr>
              <w:rPr>
                <w:ins w:id="44" w:author="Sivasankar Jayagopal" w:date="2020-11-30T11:44:00Z"/>
                <w:rFonts w:ascii="Helvetica" w:hAnsi="Helvetica"/>
                <w:color w:val="555555"/>
                <w:sz w:val="21"/>
                <w:szCs w:val="21"/>
                <w:shd w:val="clear" w:color="auto" w:fill="FFFFFF"/>
              </w:rPr>
            </w:pPr>
            <w:ins w:id="45" w:author="Sivasankar Jayagopal" w:date="2020-11-30T11:45:00Z">
              <w:r>
                <w:rPr>
                  <w:rFonts w:ascii="Helvetica" w:hAnsi="Helvetica"/>
                  <w:color w:val="555555"/>
                  <w:sz w:val="21"/>
                  <w:szCs w:val="21"/>
                  <w:shd w:val="clear" w:color="auto" w:fill="FFFFFF"/>
                </w:rPr>
                <w:fldChar w:fldCharType="begin"/>
              </w:r>
              <w:r>
                <w:rPr>
                  <w:rFonts w:ascii="Helvetica" w:hAnsi="Helvetica"/>
                  <w:color w:val="555555"/>
                  <w:sz w:val="21"/>
                  <w:szCs w:val="21"/>
                  <w:shd w:val="clear" w:color="auto" w:fill="FFFFFF"/>
                </w:rPr>
                <w:instrText xml:space="preserve"> HYPERLINK "mailto:Akila.sankar@winvinayafoundation.org" </w:instrText>
              </w:r>
              <w:r>
                <w:rPr>
                  <w:rFonts w:ascii="Helvetica" w:hAnsi="Helvetica"/>
                  <w:color w:val="555555"/>
                  <w:sz w:val="21"/>
                  <w:szCs w:val="21"/>
                  <w:shd w:val="clear" w:color="auto" w:fill="FFFFFF"/>
                </w:rPr>
                <w:fldChar w:fldCharType="separate"/>
              </w:r>
              <w:r w:rsidRPr="000A4481">
                <w:rPr>
                  <w:rStyle w:val="Hyperlink"/>
                  <w:rFonts w:ascii="Helvetica" w:hAnsi="Helvetica"/>
                  <w:sz w:val="21"/>
                  <w:szCs w:val="21"/>
                  <w:shd w:val="clear" w:color="auto" w:fill="FFFFFF"/>
                </w:rPr>
                <w:t>Akila.sankar@winvinayafoundation.org</w:t>
              </w:r>
              <w:r>
                <w:rPr>
                  <w:rFonts w:ascii="Helvetica" w:hAnsi="Helvetica"/>
                  <w:color w:val="555555"/>
                  <w:sz w:val="21"/>
                  <w:szCs w:val="21"/>
                  <w:shd w:val="clear" w:color="auto" w:fill="FFFFFF"/>
                </w:rPr>
                <w:fldChar w:fldCharType="end"/>
              </w:r>
            </w:ins>
          </w:p>
        </w:tc>
        <w:tc>
          <w:tcPr>
            <w:tcW w:w="1600" w:type="dxa"/>
            <w:tcBorders>
              <w:top w:val="nil"/>
              <w:left w:val="nil"/>
              <w:bottom w:val="single" w:sz="4" w:space="0" w:color="auto"/>
              <w:right w:val="single" w:sz="4" w:space="0" w:color="auto"/>
            </w:tcBorders>
            <w:noWrap/>
            <w:vAlign w:val="center"/>
          </w:tcPr>
          <w:p w14:paraId="0E3446CC" w14:textId="07C95508" w:rsidR="0023219A" w:rsidRDefault="0023219A">
            <w:pPr>
              <w:jc w:val="center"/>
              <w:rPr>
                <w:ins w:id="46" w:author="Sivasankar Jayagopal" w:date="2020-11-30T11:44:00Z"/>
                <w:rFonts w:ascii="Arial" w:hAnsi="Arial" w:cs="Arial"/>
              </w:rPr>
            </w:pPr>
            <w:ins w:id="47" w:author="Sivasankar Jayagopal" w:date="2020-11-30T11:45:00Z">
              <w:r>
                <w:rPr>
                  <w:rFonts w:ascii="Arial" w:hAnsi="Arial" w:cs="Arial"/>
                </w:rPr>
                <w:t>80085 33359</w:t>
              </w:r>
            </w:ins>
          </w:p>
        </w:tc>
      </w:tr>
    </w:tbl>
    <w:p w14:paraId="5176C4A7" w14:textId="77777777" w:rsidR="00F53759" w:rsidRDefault="00F53759" w:rsidP="00F53759">
      <w:pPr>
        <w:pStyle w:val="NormalWeb"/>
        <w:ind w:left="360"/>
        <w:jc w:val="both"/>
        <w:rPr>
          <w:rFonts w:ascii="Arial" w:hAnsi="Arial" w:cs="Arial"/>
          <w:b/>
          <w:bCs/>
          <w:sz w:val="20"/>
          <w:szCs w:val="20"/>
          <w:lang w:val="en-AU"/>
        </w:rPr>
      </w:pPr>
      <w:r>
        <w:rPr>
          <w:rFonts w:ascii="Arial" w:hAnsi="Arial" w:cs="Arial"/>
          <w:b/>
          <w:bCs/>
          <w:sz w:val="20"/>
          <w:szCs w:val="20"/>
          <w:lang w:val="en-AU"/>
        </w:rPr>
        <w:t xml:space="preserve">SRM Escalation Metrics </w:t>
      </w:r>
    </w:p>
    <w:tbl>
      <w:tblPr>
        <w:tblW w:w="8414" w:type="dxa"/>
        <w:tblInd w:w="355" w:type="dxa"/>
        <w:tblLook w:val="04A0" w:firstRow="1" w:lastRow="0" w:firstColumn="1" w:lastColumn="0" w:noHBand="0" w:noVBand="1"/>
      </w:tblPr>
      <w:tblGrid>
        <w:gridCol w:w="1482"/>
        <w:gridCol w:w="1599"/>
        <w:gridCol w:w="2073"/>
        <w:gridCol w:w="3260"/>
      </w:tblGrid>
      <w:tr w:rsidR="00F53759" w14:paraId="1512B914" w14:textId="77777777" w:rsidTr="00F53759">
        <w:trPr>
          <w:trHeight w:val="262"/>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4631C4C" w14:textId="77777777" w:rsidR="00F53759" w:rsidRDefault="00F53759">
            <w:pPr>
              <w:jc w:val="center"/>
              <w:rPr>
                <w:rFonts w:ascii="Arial" w:hAnsi="Arial" w:cs="Arial"/>
              </w:rPr>
            </w:pPr>
            <w:r>
              <w:rPr>
                <w:rFonts w:ascii="Arial" w:hAnsi="Arial" w:cs="Arial"/>
              </w:rPr>
              <w:t>Level</w:t>
            </w:r>
          </w:p>
        </w:tc>
        <w:tc>
          <w:tcPr>
            <w:tcW w:w="0" w:type="auto"/>
            <w:tcBorders>
              <w:top w:val="single" w:sz="4" w:space="0" w:color="auto"/>
              <w:left w:val="nil"/>
              <w:bottom w:val="single" w:sz="4" w:space="0" w:color="auto"/>
              <w:right w:val="single" w:sz="4" w:space="0" w:color="auto"/>
            </w:tcBorders>
            <w:shd w:val="clear" w:color="auto" w:fill="D9D9D9"/>
            <w:noWrap/>
            <w:vAlign w:val="center"/>
            <w:hideMark/>
          </w:tcPr>
          <w:p w14:paraId="79418372" w14:textId="77777777" w:rsidR="00F53759" w:rsidRDefault="00F53759">
            <w:pPr>
              <w:jc w:val="center"/>
              <w:rPr>
                <w:rFonts w:ascii="Arial" w:hAnsi="Arial" w:cs="Arial"/>
              </w:rPr>
            </w:pPr>
            <w:r>
              <w:rPr>
                <w:rFonts w:ascii="Arial" w:hAnsi="Arial" w:cs="Arial"/>
              </w:rPr>
              <w:t>Name</w:t>
            </w:r>
          </w:p>
        </w:tc>
        <w:tc>
          <w:tcPr>
            <w:tcW w:w="0" w:type="auto"/>
            <w:tcBorders>
              <w:top w:val="single" w:sz="4" w:space="0" w:color="auto"/>
              <w:left w:val="nil"/>
              <w:bottom w:val="single" w:sz="4" w:space="0" w:color="auto"/>
              <w:right w:val="single" w:sz="4" w:space="0" w:color="auto"/>
            </w:tcBorders>
            <w:shd w:val="clear" w:color="auto" w:fill="D9D9D9"/>
            <w:noWrap/>
            <w:vAlign w:val="center"/>
            <w:hideMark/>
          </w:tcPr>
          <w:p w14:paraId="615CA592" w14:textId="77777777" w:rsidR="00F53759" w:rsidRDefault="00F53759">
            <w:pPr>
              <w:jc w:val="center"/>
              <w:rPr>
                <w:rFonts w:ascii="Arial" w:hAnsi="Arial" w:cs="Arial"/>
              </w:rPr>
            </w:pPr>
            <w:r>
              <w:rPr>
                <w:rFonts w:ascii="Arial" w:hAnsi="Arial" w:cs="Arial"/>
              </w:rPr>
              <w:t>Email ID</w:t>
            </w:r>
          </w:p>
        </w:tc>
        <w:tc>
          <w:tcPr>
            <w:tcW w:w="0" w:type="auto"/>
            <w:tcBorders>
              <w:top w:val="single" w:sz="4" w:space="0" w:color="auto"/>
              <w:left w:val="nil"/>
              <w:bottom w:val="single" w:sz="4" w:space="0" w:color="auto"/>
              <w:right w:val="single" w:sz="4" w:space="0" w:color="auto"/>
            </w:tcBorders>
            <w:shd w:val="clear" w:color="auto" w:fill="D9D9D9"/>
            <w:noWrap/>
            <w:vAlign w:val="center"/>
            <w:hideMark/>
          </w:tcPr>
          <w:p w14:paraId="3A48C74D" w14:textId="77777777" w:rsidR="00F53759" w:rsidRDefault="00F53759">
            <w:pPr>
              <w:jc w:val="center"/>
              <w:rPr>
                <w:rFonts w:ascii="Arial" w:hAnsi="Arial" w:cs="Arial"/>
              </w:rPr>
            </w:pPr>
            <w:r>
              <w:rPr>
                <w:rFonts w:ascii="Arial" w:hAnsi="Arial" w:cs="Arial"/>
              </w:rPr>
              <w:t>Phone number</w:t>
            </w:r>
          </w:p>
        </w:tc>
      </w:tr>
      <w:tr w:rsidR="00F53759" w14:paraId="782259BF" w14:textId="77777777" w:rsidTr="00F53759">
        <w:trPr>
          <w:trHeight w:val="262"/>
        </w:trPr>
        <w:tc>
          <w:tcPr>
            <w:tcW w:w="0" w:type="auto"/>
            <w:tcBorders>
              <w:top w:val="nil"/>
              <w:left w:val="single" w:sz="4" w:space="0" w:color="auto"/>
              <w:bottom w:val="single" w:sz="4" w:space="0" w:color="auto"/>
              <w:right w:val="single" w:sz="4" w:space="0" w:color="auto"/>
            </w:tcBorders>
            <w:noWrap/>
            <w:vAlign w:val="center"/>
          </w:tcPr>
          <w:p w14:paraId="0A530185" w14:textId="1F1CC48B" w:rsidR="00F53759" w:rsidRDefault="00F53759">
            <w:pPr>
              <w:rPr>
                <w:rFonts w:ascii="Arial" w:hAnsi="Arial" w:cs="Arial"/>
              </w:rPr>
            </w:pPr>
          </w:p>
        </w:tc>
        <w:tc>
          <w:tcPr>
            <w:tcW w:w="0" w:type="auto"/>
            <w:tcBorders>
              <w:top w:val="nil"/>
              <w:left w:val="nil"/>
              <w:bottom w:val="single" w:sz="4" w:space="0" w:color="auto"/>
              <w:right w:val="single" w:sz="4" w:space="0" w:color="auto"/>
            </w:tcBorders>
            <w:noWrap/>
            <w:vAlign w:val="center"/>
          </w:tcPr>
          <w:p w14:paraId="2D6E0935" w14:textId="35DDF56A" w:rsidR="00F53759" w:rsidRDefault="00F53759">
            <w:pPr>
              <w:rPr>
                <w:rFonts w:ascii="Arial" w:hAnsi="Arial" w:cs="Arial"/>
              </w:rPr>
            </w:pPr>
          </w:p>
        </w:tc>
        <w:tc>
          <w:tcPr>
            <w:tcW w:w="0" w:type="auto"/>
            <w:tcBorders>
              <w:top w:val="nil"/>
              <w:left w:val="nil"/>
              <w:bottom w:val="single" w:sz="4" w:space="0" w:color="auto"/>
              <w:right w:val="single" w:sz="4" w:space="0" w:color="auto"/>
            </w:tcBorders>
            <w:noWrap/>
            <w:vAlign w:val="center"/>
          </w:tcPr>
          <w:p w14:paraId="71641170" w14:textId="3CB63A0E" w:rsidR="00F53759" w:rsidRDefault="00F53759">
            <w:pPr>
              <w:rPr>
                <w:rFonts w:ascii="Arial" w:hAnsi="Arial" w:cs="Arial"/>
              </w:rPr>
            </w:pPr>
          </w:p>
        </w:tc>
        <w:tc>
          <w:tcPr>
            <w:tcW w:w="0" w:type="auto"/>
            <w:tcBorders>
              <w:top w:val="nil"/>
              <w:left w:val="nil"/>
              <w:bottom w:val="single" w:sz="4" w:space="0" w:color="auto"/>
              <w:right w:val="single" w:sz="4" w:space="0" w:color="auto"/>
            </w:tcBorders>
            <w:noWrap/>
            <w:vAlign w:val="center"/>
          </w:tcPr>
          <w:p w14:paraId="26FDF811" w14:textId="5E715427" w:rsidR="00F53759" w:rsidRDefault="00F53759">
            <w:pPr>
              <w:jc w:val="center"/>
              <w:rPr>
                <w:rFonts w:ascii="Arial" w:hAnsi="Arial" w:cs="Arial"/>
              </w:rPr>
            </w:pPr>
          </w:p>
        </w:tc>
      </w:tr>
      <w:tr w:rsidR="00F53759" w14:paraId="39CFB079" w14:textId="77777777" w:rsidTr="00F53759">
        <w:trPr>
          <w:trHeight w:val="262"/>
        </w:trPr>
        <w:tc>
          <w:tcPr>
            <w:tcW w:w="0" w:type="auto"/>
            <w:tcBorders>
              <w:top w:val="nil"/>
              <w:left w:val="single" w:sz="4" w:space="0" w:color="auto"/>
              <w:bottom w:val="single" w:sz="4" w:space="0" w:color="auto"/>
              <w:right w:val="single" w:sz="4" w:space="0" w:color="auto"/>
            </w:tcBorders>
            <w:noWrap/>
            <w:vAlign w:val="center"/>
          </w:tcPr>
          <w:p w14:paraId="58D9EFB8" w14:textId="42EA76C8" w:rsidR="00F53759" w:rsidRDefault="00F53759">
            <w:pPr>
              <w:rPr>
                <w:rFonts w:ascii="Arial" w:hAnsi="Arial" w:cs="Arial"/>
              </w:rPr>
            </w:pPr>
          </w:p>
        </w:tc>
        <w:tc>
          <w:tcPr>
            <w:tcW w:w="0" w:type="auto"/>
            <w:tcBorders>
              <w:top w:val="nil"/>
              <w:left w:val="nil"/>
              <w:bottom w:val="single" w:sz="4" w:space="0" w:color="auto"/>
              <w:right w:val="single" w:sz="4" w:space="0" w:color="auto"/>
            </w:tcBorders>
            <w:noWrap/>
            <w:vAlign w:val="center"/>
          </w:tcPr>
          <w:p w14:paraId="3BCE3F15" w14:textId="5EA389CD" w:rsidR="00F53759" w:rsidRDefault="00F53759">
            <w:pPr>
              <w:rPr>
                <w:rFonts w:ascii="Arial" w:hAnsi="Arial" w:cs="Arial"/>
              </w:rPr>
            </w:pPr>
          </w:p>
        </w:tc>
        <w:tc>
          <w:tcPr>
            <w:tcW w:w="0" w:type="auto"/>
            <w:tcBorders>
              <w:top w:val="nil"/>
              <w:left w:val="nil"/>
              <w:bottom w:val="single" w:sz="4" w:space="0" w:color="auto"/>
              <w:right w:val="single" w:sz="4" w:space="0" w:color="auto"/>
            </w:tcBorders>
            <w:noWrap/>
            <w:vAlign w:val="center"/>
          </w:tcPr>
          <w:p w14:paraId="7256EF47" w14:textId="57FEA241" w:rsidR="00F53759" w:rsidRDefault="00F53759">
            <w:pPr>
              <w:rPr>
                <w:rFonts w:ascii="Arial" w:hAnsi="Arial" w:cs="Arial"/>
              </w:rPr>
            </w:pPr>
          </w:p>
        </w:tc>
        <w:tc>
          <w:tcPr>
            <w:tcW w:w="0" w:type="auto"/>
            <w:tcBorders>
              <w:top w:val="nil"/>
              <w:left w:val="nil"/>
              <w:bottom w:val="single" w:sz="4" w:space="0" w:color="auto"/>
              <w:right w:val="single" w:sz="4" w:space="0" w:color="auto"/>
            </w:tcBorders>
            <w:noWrap/>
            <w:vAlign w:val="center"/>
          </w:tcPr>
          <w:p w14:paraId="0C267128" w14:textId="2DACC497" w:rsidR="00F53759" w:rsidRDefault="00F53759">
            <w:pPr>
              <w:jc w:val="center"/>
              <w:rPr>
                <w:rFonts w:ascii="Arial" w:hAnsi="Arial" w:cs="Arial"/>
              </w:rPr>
            </w:pPr>
          </w:p>
        </w:tc>
      </w:tr>
      <w:tr w:rsidR="00F53759" w14:paraId="5918F7E5" w14:textId="77777777" w:rsidTr="00F53759">
        <w:trPr>
          <w:trHeight w:val="262"/>
        </w:trPr>
        <w:tc>
          <w:tcPr>
            <w:tcW w:w="0" w:type="auto"/>
            <w:tcBorders>
              <w:top w:val="nil"/>
              <w:left w:val="single" w:sz="4" w:space="0" w:color="auto"/>
              <w:bottom w:val="single" w:sz="4" w:space="0" w:color="auto"/>
              <w:right w:val="single" w:sz="4" w:space="0" w:color="auto"/>
            </w:tcBorders>
            <w:noWrap/>
            <w:vAlign w:val="center"/>
          </w:tcPr>
          <w:p w14:paraId="6FB1DA7C" w14:textId="7CA81DFD" w:rsidR="00F53759" w:rsidRDefault="00F53759">
            <w:pPr>
              <w:rPr>
                <w:rFonts w:ascii="Arial" w:hAnsi="Arial" w:cs="Arial"/>
              </w:rPr>
            </w:pPr>
          </w:p>
        </w:tc>
        <w:tc>
          <w:tcPr>
            <w:tcW w:w="0" w:type="auto"/>
            <w:tcBorders>
              <w:top w:val="nil"/>
              <w:left w:val="nil"/>
              <w:bottom w:val="single" w:sz="4" w:space="0" w:color="auto"/>
              <w:right w:val="single" w:sz="4" w:space="0" w:color="auto"/>
            </w:tcBorders>
            <w:noWrap/>
            <w:vAlign w:val="center"/>
          </w:tcPr>
          <w:p w14:paraId="1517C0A9" w14:textId="591B0553" w:rsidR="00F53759" w:rsidRDefault="00F53759">
            <w:pPr>
              <w:rPr>
                <w:rFonts w:ascii="Arial" w:hAnsi="Arial" w:cs="Arial"/>
              </w:rPr>
            </w:pPr>
          </w:p>
        </w:tc>
        <w:tc>
          <w:tcPr>
            <w:tcW w:w="0" w:type="auto"/>
            <w:tcBorders>
              <w:top w:val="nil"/>
              <w:left w:val="nil"/>
              <w:bottom w:val="single" w:sz="4" w:space="0" w:color="auto"/>
              <w:right w:val="single" w:sz="4" w:space="0" w:color="auto"/>
            </w:tcBorders>
            <w:noWrap/>
            <w:vAlign w:val="center"/>
          </w:tcPr>
          <w:p w14:paraId="4B46BF61" w14:textId="027EE4C5" w:rsidR="00F53759" w:rsidRDefault="00F53759">
            <w:pPr>
              <w:rPr>
                <w:rFonts w:ascii="Arial" w:hAnsi="Arial" w:cs="Arial"/>
              </w:rPr>
            </w:pPr>
          </w:p>
        </w:tc>
        <w:tc>
          <w:tcPr>
            <w:tcW w:w="0" w:type="auto"/>
            <w:tcBorders>
              <w:top w:val="nil"/>
              <w:left w:val="nil"/>
              <w:bottom w:val="single" w:sz="4" w:space="0" w:color="auto"/>
              <w:right w:val="single" w:sz="4" w:space="0" w:color="auto"/>
            </w:tcBorders>
            <w:noWrap/>
            <w:vAlign w:val="center"/>
          </w:tcPr>
          <w:p w14:paraId="7428B79D" w14:textId="37DBB36B" w:rsidR="00F53759" w:rsidRDefault="00F53759">
            <w:pPr>
              <w:jc w:val="center"/>
              <w:rPr>
                <w:rFonts w:ascii="Arial" w:hAnsi="Arial" w:cs="Arial"/>
              </w:rPr>
            </w:pPr>
          </w:p>
        </w:tc>
      </w:tr>
      <w:tr w:rsidR="00F53759" w14:paraId="391E99E8" w14:textId="77777777" w:rsidTr="00F53759">
        <w:trPr>
          <w:trHeight w:val="262"/>
        </w:trPr>
        <w:tc>
          <w:tcPr>
            <w:tcW w:w="0" w:type="auto"/>
            <w:tcBorders>
              <w:top w:val="nil"/>
              <w:left w:val="single" w:sz="4" w:space="0" w:color="auto"/>
              <w:bottom w:val="single" w:sz="4" w:space="0" w:color="auto"/>
              <w:right w:val="single" w:sz="4" w:space="0" w:color="auto"/>
            </w:tcBorders>
            <w:noWrap/>
            <w:vAlign w:val="center"/>
          </w:tcPr>
          <w:p w14:paraId="2DEB01C1" w14:textId="231AC8F8" w:rsidR="00F53759" w:rsidRDefault="00F53759">
            <w:pPr>
              <w:rPr>
                <w:rFonts w:ascii="Arial" w:hAnsi="Arial" w:cs="Arial"/>
              </w:rPr>
            </w:pPr>
          </w:p>
        </w:tc>
        <w:tc>
          <w:tcPr>
            <w:tcW w:w="0" w:type="auto"/>
            <w:tcBorders>
              <w:top w:val="nil"/>
              <w:left w:val="nil"/>
              <w:bottom w:val="single" w:sz="4" w:space="0" w:color="auto"/>
              <w:right w:val="single" w:sz="4" w:space="0" w:color="auto"/>
            </w:tcBorders>
            <w:noWrap/>
            <w:vAlign w:val="center"/>
          </w:tcPr>
          <w:p w14:paraId="2BAF22BB" w14:textId="044696FB" w:rsidR="00F53759" w:rsidRDefault="00F53759">
            <w:pPr>
              <w:rPr>
                <w:rFonts w:ascii="Arial" w:hAnsi="Arial" w:cs="Arial"/>
              </w:rPr>
            </w:pPr>
          </w:p>
        </w:tc>
        <w:tc>
          <w:tcPr>
            <w:tcW w:w="0" w:type="auto"/>
            <w:tcBorders>
              <w:top w:val="nil"/>
              <w:left w:val="nil"/>
              <w:bottom w:val="single" w:sz="4" w:space="0" w:color="auto"/>
              <w:right w:val="single" w:sz="4" w:space="0" w:color="auto"/>
            </w:tcBorders>
            <w:noWrap/>
            <w:vAlign w:val="center"/>
          </w:tcPr>
          <w:p w14:paraId="78D41CB3" w14:textId="29B4484E" w:rsidR="00F53759" w:rsidRDefault="00F53759">
            <w:pPr>
              <w:rPr>
                <w:rFonts w:ascii="Arial" w:hAnsi="Arial" w:cs="Arial"/>
              </w:rPr>
            </w:pPr>
          </w:p>
        </w:tc>
        <w:tc>
          <w:tcPr>
            <w:tcW w:w="0" w:type="auto"/>
            <w:tcBorders>
              <w:top w:val="nil"/>
              <w:left w:val="nil"/>
              <w:bottom w:val="single" w:sz="4" w:space="0" w:color="auto"/>
              <w:right w:val="single" w:sz="4" w:space="0" w:color="auto"/>
            </w:tcBorders>
            <w:noWrap/>
            <w:vAlign w:val="center"/>
          </w:tcPr>
          <w:p w14:paraId="7C5DE4C7" w14:textId="589365C6" w:rsidR="00F53759" w:rsidRDefault="00F53759">
            <w:pPr>
              <w:jc w:val="center"/>
              <w:rPr>
                <w:rFonts w:ascii="Arial" w:hAnsi="Arial" w:cs="Arial"/>
              </w:rPr>
            </w:pPr>
          </w:p>
        </w:tc>
      </w:tr>
    </w:tbl>
    <w:p w14:paraId="66033D9C" w14:textId="77777777" w:rsidR="00F53759" w:rsidRDefault="00F53759" w:rsidP="00F53759">
      <w:pPr>
        <w:jc w:val="both"/>
        <w:rPr>
          <w:rFonts w:ascii="Arial" w:hAnsi="Arial" w:cs="Arial"/>
        </w:rPr>
      </w:pPr>
    </w:p>
    <w:p w14:paraId="255F6BD4" w14:textId="77777777" w:rsidR="00F53759" w:rsidRDefault="00F53759" w:rsidP="00F53759">
      <w:pPr>
        <w:rPr>
          <w:rFonts w:ascii="Arial" w:hAnsi="Arial" w:cs="Arial"/>
        </w:rPr>
      </w:pPr>
    </w:p>
    <w:p w14:paraId="58B87BE8" w14:textId="77777777" w:rsidR="00F53759" w:rsidRDefault="00F53759" w:rsidP="00F53759">
      <w:pPr>
        <w:rPr>
          <w:rFonts w:ascii="Arial" w:hAnsi="Arial" w:cs="Arial"/>
        </w:rPr>
      </w:pPr>
    </w:p>
    <w:p w14:paraId="38764F98" w14:textId="77777777" w:rsidR="00F53759" w:rsidRDefault="00F53759" w:rsidP="00F53759">
      <w:pPr>
        <w:rPr>
          <w:rFonts w:ascii="Arial" w:hAnsi="Arial" w:cs="Arial"/>
          <w:b/>
          <w:bCs/>
        </w:rPr>
      </w:pPr>
      <w:r>
        <w:rPr>
          <w:rFonts w:ascii="Arial" w:hAnsi="Arial" w:cs="Arial"/>
        </w:rPr>
        <w:t xml:space="preserve">         </w:t>
      </w:r>
      <w:r>
        <w:rPr>
          <w:rFonts w:ascii="Arial" w:hAnsi="Arial" w:cs="Arial"/>
          <w:b/>
          <w:bCs/>
        </w:rPr>
        <w:t>Procurement - Escalation Matrix</w:t>
      </w:r>
    </w:p>
    <w:tbl>
      <w:tblPr>
        <w:tblW w:w="8995" w:type="dxa"/>
        <w:tblInd w:w="355" w:type="dxa"/>
        <w:tblLook w:val="04A0" w:firstRow="1" w:lastRow="0" w:firstColumn="1" w:lastColumn="0" w:noHBand="0" w:noVBand="1"/>
        <w:tblPrChange w:id="48" w:author="Sivasankar Jayagopal" w:date="2020-11-30T11:45:00Z">
          <w:tblPr>
            <w:tblW w:w="8790" w:type="dxa"/>
            <w:tblInd w:w="355" w:type="dxa"/>
            <w:tblLook w:val="04A0" w:firstRow="1" w:lastRow="0" w:firstColumn="1" w:lastColumn="0" w:noHBand="0" w:noVBand="1"/>
          </w:tblPr>
        </w:tblPrChange>
      </w:tblPr>
      <w:tblGrid>
        <w:gridCol w:w="1178"/>
        <w:gridCol w:w="1723"/>
        <w:gridCol w:w="3543"/>
        <w:gridCol w:w="2551"/>
        <w:tblGridChange w:id="49">
          <w:tblGrid>
            <w:gridCol w:w="1180"/>
            <w:gridCol w:w="2953"/>
            <w:gridCol w:w="4657"/>
            <w:gridCol w:w="4657"/>
          </w:tblGrid>
        </w:tblGridChange>
      </w:tblGrid>
      <w:tr w:rsidR="0023219A" w14:paraId="480C812F" w14:textId="50B0E1EC" w:rsidTr="0023219A">
        <w:trPr>
          <w:trHeight w:val="171"/>
          <w:trPrChange w:id="50" w:author="Sivasankar Jayagopal" w:date="2020-11-30T11:45:00Z">
            <w:trPr>
              <w:trHeight w:val="171"/>
            </w:trPr>
          </w:trPrChange>
        </w:trPr>
        <w:tc>
          <w:tcPr>
            <w:tcW w:w="1178" w:type="dxa"/>
            <w:tcBorders>
              <w:top w:val="single" w:sz="4" w:space="0" w:color="auto"/>
              <w:left w:val="single" w:sz="4" w:space="0" w:color="auto"/>
              <w:bottom w:val="single" w:sz="4" w:space="0" w:color="auto"/>
              <w:right w:val="single" w:sz="4" w:space="0" w:color="auto"/>
            </w:tcBorders>
            <w:shd w:val="clear" w:color="auto" w:fill="D9D9D9"/>
            <w:noWrap/>
            <w:vAlign w:val="center"/>
            <w:hideMark/>
            <w:tcPrChange w:id="51" w:author="Sivasankar Jayagopal" w:date="2020-11-30T11:45:00Z">
              <w:tcPr>
                <w:tcW w:w="118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tcPrChange>
          </w:tcPr>
          <w:p w14:paraId="2DD84BAB" w14:textId="77777777" w:rsidR="0023219A" w:rsidRDefault="0023219A">
            <w:pPr>
              <w:jc w:val="center"/>
              <w:rPr>
                <w:rFonts w:ascii="Arial" w:hAnsi="Arial" w:cs="Arial"/>
              </w:rPr>
            </w:pPr>
            <w:r>
              <w:rPr>
                <w:rFonts w:ascii="Arial" w:hAnsi="Arial" w:cs="Arial"/>
              </w:rPr>
              <w:t>Level</w:t>
            </w:r>
          </w:p>
        </w:tc>
        <w:tc>
          <w:tcPr>
            <w:tcW w:w="1723" w:type="dxa"/>
            <w:tcBorders>
              <w:top w:val="single" w:sz="4" w:space="0" w:color="auto"/>
              <w:left w:val="nil"/>
              <w:bottom w:val="single" w:sz="4" w:space="0" w:color="auto"/>
              <w:right w:val="single" w:sz="4" w:space="0" w:color="auto"/>
            </w:tcBorders>
            <w:shd w:val="clear" w:color="auto" w:fill="D9D9D9"/>
            <w:noWrap/>
            <w:vAlign w:val="center"/>
            <w:hideMark/>
            <w:tcPrChange w:id="52" w:author="Sivasankar Jayagopal" w:date="2020-11-30T11:45:00Z">
              <w:tcPr>
                <w:tcW w:w="2953" w:type="dxa"/>
                <w:tcBorders>
                  <w:top w:val="single" w:sz="4" w:space="0" w:color="auto"/>
                  <w:left w:val="nil"/>
                  <w:bottom w:val="single" w:sz="4" w:space="0" w:color="auto"/>
                  <w:right w:val="single" w:sz="4" w:space="0" w:color="auto"/>
                </w:tcBorders>
                <w:shd w:val="clear" w:color="auto" w:fill="D9D9D9"/>
                <w:noWrap/>
                <w:vAlign w:val="center"/>
                <w:hideMark/>
              </w:tcPr>
            </w:tcPrChange>
          </w:tcPr>
          <w:p w14:paraId="5DDBA39B" w14:textId="77777777" w:rsidR="0023219A" w:rsidRDefault="0023219A">
            <w:pPr>
              <w:jc w:val="center"/>
              <w:rPr>
                <w:rFonts w:ascii="Arial" w:hAnsi="Arial" w:cs="Arial"/>
              </w:rPr>
            </w:pPr>
            <w:r>
              <w:rPr>
                <w:rFonts w:ascii="Arial" w:hAnsi="Arial" w:cs="Arial"/>
              </w:rPr>
              <w:t>Name</w:t>
            </w:r>
          </w:p>
        </w:tc>
        <w:tc>
          <w:tcPr>
            <w:tcW w:w="3543" w:type="dxa"/>
            <w:tcBorders>
              <w:top w:val="single" w:sz="4" w:space="0" w:color="auto"/>
              <w:left w:val="nil"/>
              <w:bottom w:val="single" w:sz="4" w:space="0" w:color="auto"/>
              <w:right w:val="single" w:sz="4" w:space="0" w:color="auto"/>
            </w:tcBorders>
            <w:shd w:val="clear" w:color="auto" w:fill="D9D9D9"/>
            <w:noWrap/>
            <w:vAlign w:val="center"/>
            <w:hideMark/>
            <w:tcPrChange w:id="53" w:author="Sivasankar Jayagopal" w:date="2020-11-30T11:45:00Z">
              <w:tcPr>
                <w:tcW w:w="4657" w:type="dxa"/>
                <w:tcBorders>
                  <w:top w:val="single" w:sz="4" w:space="0" w:color="auto"/>
                  <w:left w:val="nil"/>
                  <w:bottom w:val="single" w:sz="4" w:space="0" w:color="auto"/>
                  <w:right w:val="single" w:sz="4" w:space="0" w:color="auto"/>
                </w:tcBorders>
                <w:shd w:val="clear" w:color="auto" w:fill="D9D9D9"/>
                <w:noWrap/>
                <w:vAlign w:val="center"/>
                <w:hideMark/>
              </w:tcPr>
            </w:tcPrChange>
          </w:tcPr>
          <w:p w14:paraId="4E204BE5" w14:textId="77777777" w:rsidR="0023219A" w:rsidRDefault="0023219A">
            <w:pPr>
              <w:jc w:val="center"/>
              <w:rPr>
                <w:rFonts w:ascii="Arial" w:hAnsi="Arial" w:cs="Arial"/>
              </w:rPr>
            </w:pPr>
            <w:r>
              <w:rPr>
                <w:rFonts w:ascii="Arial" w:hAnsi="Arial" w:cs="Arial"/>
              </w:rPr>
              <w:t>Email ID</w:t>
            </w:r>
          </w:p>
        </w:tc>
        <w:tc>
          <w:tcPr>
            <w:tcW w:w="2551" w:type="dxa"/>
            <w:tcBorders>
              <w:top w:val="single" w:sz="4" w:space="0" w:color="auto"/>
              <w:left w:val="nil"/>
              <w:bottom w:val="single" w:sz="4" w:space="0" w:color="auto"/>
              <w:right w:val="single" w:sz="4" w:space="0" w:color="auto"/>
            </w:tcBorders>
            <w:shd w:val="clear" w:color="auto" w:fill="D9D9D9"/>
            <w:tcPrChange w:id="54" w:author="Sivasankar Jayagopal" w:date="2020-11-30T11:45:00Z">
              <w:tcPr>
                <w:tcW w:w="4657" w:type="dxa"/>
                <w:tcBorders>
                  <w:top w:val="single" w:sz="4" w:space="0" w:color="auto"/>
                  <w:left w:val="nil"/>
                  <w:bottom w:val="single" w:sz="4" w:space="0" w:color="auto"/>
                  <w:right w:val="single" w:sz="4" w:space="0" w:color="auto"/>
                </w:tcBorders>
                <w:shd w:val="clear" w:color="auto" w:fill="D9D9D9"/>
              </w:tcPr>
            </w:tcPrChange>
          </w:tcPr>
          <w:p w14:paraId="2CD7F3AD" w14:textId="0AF2DD4E" w:rsidR="0023219A" w:rsidRDefault="0023219A">
            <w:pPr>
              <w:jc w:val="center"/>
              <w:rPr>
                <w:ins w:id="55" w:author="Sivasankar Jayagopal" w:date="2020-11-30T11:45:00Z"/>
                <w:rFonts w:ascii="Arial" w:hAnsi="Arial" w:cs="Arial"/>
              </w:rPr>
            </w:pPr>
            <w:ins w:id="56" w:author="Sivasankar Jayagopal" w:date="2020-11-30T11:45:00Z">
              <w:r>
                <w:rPr>
                  <w:rFonts w:ascii="Arial" w:hAnsi="Arial" w:cs="Arial"/>
                </w:rPr>
                <w:t>Phone Num</w:t>
              </w:r>
            </w:ins>
            <w:ins w:id="57" w:author="Sivasankar Jayagopal" w:date="2020-11-30T11:46:00Z">
              <w:r>
                <w:rPr>
                  <w:rFonts w:ascii="Arial" w:hAnsi="Arial" w:cs="Arial"/>
                </w:rPr>
                <w:t>ber</w:t>
              </w:r>
            </w:ins>
          </w:p>
        </w:tc>
      </w:tr>
      <w:tr w:rsidR="0023219A" w14:paraId="76440C52" w14:textId="73ABFEA0" w:rsidTr="0023219A">
        <w:trPr>
          <w:trHeight w:val="171"/>
          <w:trPrChange w:id="58" w:author="Sivasankar Jayagopal" w:date="2020-11-30T11:45:00Z">
            <w:trPr>
              <w:trHeight w:val="171"/>
            </w:trPr>
          </w:trPrChange>
        </w:trPr>
        <w:tc>
          <w:tcPr>
            <w:tcW w:w="1178" w:type="dxa"/>
            <w:tcBorders>
              <w:top w:val="nil"/>
              <w:left w:val="single" w:sz="4" w:space="0" w:color="auto"/>
              <w:bottom w:val="single" w:sz="4" w:space="0" w:color="auto"/>
              <w:right w:val="single" w:sz="4" w:space="0" w:color="auto"/>
            </w:tcBorders>
            <w:noWrap/>
            <w:vAlign w:val="center"/>
            <w:hideMark/>
            <w:tcPrChange w:id="59" w:author="Sivasankar Jayagopal" w:date="2020-11-30T11:45:00Z">
              <w:tcPr>
                <w:tcW w:w="1180" w:type="dxa"/>
                <w:tcBorders>
                  <w:top w:val="nil"/>
                  <w:left w:val="single" w:sz="4" w:space="0" w:color="auto"/>
                  <w:bottom w:val="single" w:sz="4" w:space="0" w:color="auto"/>
                  <w:right w:val="single" w:sz="4" w:space="0" w:color="auto"/>
                </w:tcBorders>
                <w:noWrap/>
                <w:vAlign w:val="center"/>
                <w:hideMark/>
              </w:tcPr>
            </w:tcPrChange>
          </w:tcPr>
          <w:p w14:paraId="22C4BE9E" w14:textId="77777777" w:rsidR="0023219A" w:rsidRDefault="0023219A">
            <w:pPr>
              <w:rPr>
                <w:rFonts w:ascii="Arial" w:hAnsi="Arial" w:cs="Arial"/>
              </w:rPr>
            </w:pPr>
            <w:r>
              <w:rPr>
                <w:rFonts w:ascii="Arial" w:hAnsi="Arial" w:cs="Arial"/>
              </w:rPr>
              <w:t>1</w:t>
            </w:r>
          </w:p>
        </w:tc>
        <w:tc>
          <w:tcPr>
            <w:tcW w:w="1723" w:type="dxa"/>
            <w:tcBorders>
              <w:top w:val="nil"/>
              <w:left w:val="nil"/>
              <w:bottom w:val="single" w:sz="4" w:space="0" w:color="auto"/>
              <w:right w:val="single" w:sz="4" w:space="0" w:color="auto"/>
            </w:tcBorders>
            <w:noWrap/>
            <w:vAlign w:val="center"/>
            <w:hideMark/>
            <w:tcPrChange w:id="60" w:author="Sivasankar Jayagopal" w:date="2020-11-30T11:45:00Z">
              <w:tcPr>
                <w:tcW w:w="2953" w:type="dxa"/>
                <w:tcBorders>
                  <w:top w:val="nil"/>
                  <w:left w:val="nil"/>
                  <w:bottom w:val="single" w:sz="4" w:space="0" w:color="auto"/>
                  <w:right w:val="single" w:sz="4" w:space="0" w:color="auto"/>
                </w:tcBorders>
                <w:noWrap/>
                <w:vAlign w:val="center"/>
                <w:hideMark/>
              </w:tcPr>
            </w:tcPrChange>
          </w:tcPr>
          <w:p w14:paraId="70D1855E" w14:textId="77777777" w:rsidR="0023219A" w:rsidRDefault="0023219A">
            <w:pPr>
              <w:rPr>
                <w:rFonts w:ascii="Arial" w:hAnsi="Arial" w:cs="Arial"/>
              </w:rPr>
            </w:pPr>
            <w:r>
              <w:rPr>
                <w:rFonts w:ascii="Arial" w:hAnsi="Arial" w:cs="Arial"/>
              </w:rPr>
              <w:t>Anees Sultana</w:t>
            </w:r>
          </w:p>
        </w:tc>
        <w:tc>
          <w:tcPr>
            <w:tcW w:w="3543" w:type="dxa"/>
            <w:tcBorders>
              <w:top w:val="nil"/>
              <w:left w:val="nil"/>
              <w:bottom w:val="single" w:sz="4" w:space="0" w:color="auto"/>
              <w:right w:val="single" w:sz="4" w:space="0" w:color="auto"/>
            </w:tcBorders>
            <w:noWrap/>
            <w:vAlign w:val="center"/>
            <w:hideMark/>
            <w:tcPrChange w:id="61" w:author="Sivasankar Jayagopal" w:date="2020-11-30T11:45:00Z">
              <w:tcPr>
                <w:tcW w:w="4657" w:type="dxa"/>
                <w:tcBorders>
                  <w:top w:val="nil"/>
                  <w:left w:val="nil"/>
                  <w:bottom w:val="single" w:sz="4" w:space="0" w:color="auto"/>
                  <w:right w:val="single" w:sz="4" w:space="0" w:color="auto"/>
                </w:tcBorders>
                <w:noWrap/>
                <w:vAlign w:val="center"/>
                <w:hideMark/>
              </w:tcPr>
            </w:tcPrChange>
          </w:tcPr>
          <w:p w14:paraId="30F65C6A" w14:textId="77777777" w:rsidR="0023219A" w:rsidRDefault="0023219A">
            <w:pPr>
              <w:rPr>
                <w:rFonts w:ascii="Arial" w:hAnsi="Arial" w:cs="Arial"/>
              </w:rPr>
            </w:pPr>
            <w:r>
              <w:fldChar w:fldCharType="begin"/>
            </w:r>
            <w:r>
              <w:instrText xml:space="preserve"> HYPERLINK "mailto:anees.sultana@accenture.com" </w:instrText>
            </w:r>
            <w:r>
              <w:fldChar w:fldCharType="separate"/>
            </w:r>
            <w:r>
              <w:rPr>
                <w:rStyle w:val="Hyperlink"/>
                <w:rFonts w:ascii="Arial" w:hAnsi="Arial" w:cs="Arial"/>
                <w:color w:val="auto"/>
                <w:u w:val="none"/>
              </w:rPr>
              <w:t>anees.sultana@accenture.com</w:t>
            </w:r>
            <w:r>
              <w:rPr>
                <w:rStyle w:val="Hyperlink"/>
                <w:rFonts w:ascii="Arial" w:hAnsi="Arial" w:cs="Arial"/>
                <w:color w:val="auto"/>
                <w:u w:val="none"/>
              </w:rPr>
              <w:fldChar w:fldCharType="end"/>
            </w:r>
          </w:p>
        </w:tc>
        <w:tc>
          <w:tcPr>
            <w:tcW w:w="2551" w:type="dxa"/>
            <w:tcBorders>
              <w:top w:val="nil"/>
              <w:left w:val="nil"/>
              <w:bottom w:val="single" w:sz="4" w:space="0" w:color="auto"/>
              <w:right w:val="single" w:sz="4" w:space="0" w:color="auto"/>
            </w:tcBorders>
            <w:tcPrChange w:id="62" w:author="Sivasankar Jayagopal" w:date="2020-11-30T11:45:00Z">
              <w:tcPr>
                <w:tcW w:w="4657" w:type="dxa"/>
                <w:tcBorders>
                  <w:top w:val="nil"/>
                  <w:left w:val="nil"/>
                  <w:bottom w:val="single" w:sz="4" w:space="0" w:color="auto"/>
                  <w:right w:val="single" w:sz="4" w:space="0" w:color="auto"/>
                </w:tcBorders>
              </w:tcPr>
            </w:tcPrChange>
          </w:tcPr>
          <w:p w14:paraId="2854249B" w14:textId="77777777" w:rsidR="0023219A" w:rsidRDefault="0023219A">
            <w:pPr>
              <w:rPr>
                <w:ins w:id="63" w:author="Sivasankar Jayagopal" w:date="2020-11-30T11:45:00Z"/>
              </w:rPr>
            </w:pPr>
          </w:p>
        </w:tc>
      </w:tr>
      <w:tr w:rsidR="0023219A" w14:paraId="7ADA6A5A" w14:textId="3F0D181D" w:rsidTr="0023219A">
        <w:trPr>
          <w:trHeight w:val="171"/>
          <w:trPrChange w:id="64" w:author="Sivasankar Jayagopal" w:date="2020-11-30T11:45:00Z">
            <w:trPr>
              <w:trHeight w:val="171"/>
            </w:trPr>
          </w:trPrChange>
        </w:trPr>
        <w:tc>
          <w:tcPr>
            <w:tcW w:w="1178" w:type="dxa"/>
            <w:tcBorders>
              <w:top w:val="nil"/>
              <w:left w:val="single" w:sz="4" w:space="0" w:color="auto"/>
              <w:bottom w:val="single" w:sz="4" w:space="0" w:color="auto"/>
              <w:right w:val="single" w:sz="4" w:space="0" w:color="auto"/>
            </w:tcBorders>
            <w:noWrap/>
            <w:vAlign w:val="center"/>
            <w:hideMark/>
            <w:tcPrChange w:id="65" w:author="Sivasankar Jayagopal" w:date="2020-11-30T11:45:00Z">
              <w:tcPr>
                <w:tcW w:w="1180" w:type="dxa"/>
                <w:tcBorders>
                  <w:top w:val="nil"/>
                  <w:left w:val="single" w:sz="4" w:space="0" w:color="auto"/>
                  <w:bottom w:val="single" w:sz="4" w:space="0" w:color="auto"/>
                  <w:right w:val="single" w:sz="4" w:space="0" w:color="auto"/>
                </w:tcBorders>
                <w:noWrap/>
                <w:vAlign w:val="center"/>
                <w:hideMark/>
              </w:tcPr>
            </w:tcPrChange>
          </w:tcPr>
          <w:p w14:paraId="2B99A060" w14:textId="77777777" w:rsidR="0023219A" w:rsidRDefault="0023219A">
            <w:pPr>
              <w:rPr>
                <w:rFonts w:ascii="Arial" w:hAnsi="Arial" w:cs="Arial"/>
              </w:rPr>
            </w:pPr>
            <w:r>
              <w:rPr>
                <w:rFonts w:ascii="Arial" w:hAnsi="Arial" w:cs="Arial"/>
              </w:rPr>
              <w:t>2</w:t>
            </w:r>
          </w:p>
        </w:tc>
        <w:tc>
          <w:tcPr>
            <w:tcW w:w="1723" w:type="dxa"/>
            <w:tcBorders>
              <w:top w:val="nil"/>
              <w:left w:val="nil"/>
              <w:bottom w:val="single" w:sz="4" w:space="0" w:color="auto"/>
              <w:right w:val="single" w:sz="4" w:space="0" w:color="auto"/>
            </w:tcBorders>
            <w:noWrap/>
            <w:vAlign w:val="center"/>
            <w:hideMark/>
            <w:tcPrChange w:id="66" w:author="Sivasankar Jayagopal" w:date="2020-11-30T11:45:00Z">
              <w:tcPr>
                <w:tcW w:w="2953" w:type="dxa"/>
                <w:tcBorders>
                  <w:top w:val="nil"/>
                  <w:left w:val="nil"/>
                  <w:bottom w:val="single" w:sz="4" w:space="0" w:color="auto"/>
                  <w:right w:val="single" w:sz="4" w:space="0" w:color="auto"/>
                </w:tcBorders>
                <w:noWrap/>
                <w:vAlign w:val="center"/>
                <w:hideMark/>
              </w:tcPr>
            </w:tcPrChange>
          </w:tcPr>
          <w:p w14:paraId="3FAA3CA5" w14:textId="77777777" w:rsidR="0023219A" w:rsidRDefault="0023219A">
            <w:pPr>
              <w:rPr>
                <w:rFonts w:ascii="Arial" w:hAnsi="Arial" w:cs="Arial"/>
              </w:rPr>
            </w:pPr>
            <w:r>
              <w:rPr>
                <w:rFonts w:ascii="Arial" w:hAnsi="Arial" w:cs="Arial"/>
              </w:rPr>
              <w:t xml:space="preserve">Deepak K Roy </w:t>
            </w:r>
          </w:p>
        </w:tc>
        <w:tc>
          <w:tcPr>
            <w:tcW w:w="3543" w:type="dxa"/>
            <w:tcBorders>
              <w:top w:val="nil"/>
              <w:left w:val="nil"/>
              <w:bottom w:val="single" w:sz="4" w:space="0" w:color="auto"/>
              <w:right w:val="single" w:sz="4" w:space="0" w:color="auto"/>
            </w:tcBorders>
            <w:noWrap/>
            <w:vAlign w:val="center"/>
            <w:hideMark/>
            <w:tcPrChange w:id="67" w:author="Sivasankar Jayagopal" w:date="2020-11-30T11:45:00Z">
              <w:tcPr>
                <w:tcW w:w="4657" w:type="dxa"/>
                <w:tcBorders>
                  <w:top w:val="nil"/>
                  <w:left w:val="nil"/>
                  <w:bottom w:val="single" w:sz="4" w:space="0" w:color="auto"/>
                  <w:right w:val="single" w:sz="4" w:space="0" w:color="auto"/>
                </w:tcBorders>
                <w:noWrap/>
                <w:vAlign w:val="center"/>
                <w:hideMark/>
              </w:tcPr>
            </w:tcPrChange>
          </w:tcPr>
          <w:p w14:paraId="00E56182" w14:textId="77777777" w:rsidR="0023219A" w:rsidRDefault="0023219A">
            <w:pPr>
              <w:rPr>
                <w:rFonts w:ascii="Arial" w:hAnsi="Arial" w:cs="Arial"/>
              </w:rPr>
            </w:pPr>
            <w:r>
              <w:rPr>
                <w:rFonts w:ascii="Arial" w:hAnsi="Arial" w:cs="Arial"/>
              </w:rPr>
              <w:t>deepak.k.roy@accenture.com</w:t>
            </w:r>
          </w:p>
        </w:tc>
        <w:tc>
          <w:tcPr>
            <w:tcW w:w="2551" w:type="dxa"/>
            <w:tcBorders>
              <w:top w:val="nil"/>
              <w:left w:val="nil"/>
              <w:bottom w:val="single" w:sz="4" w:space="0" w:color="auto"/>
              <w:right w:val="single" w:sz="4" w:space="0" w:color="auto"/>
            </w:tcBorders>
            <w:tcPrChange w:id="68" w:author="Sivasankar Jayagopal" w:date="2020-11-30T11:45:00Z">
              <w:tcPr>
                <w:tcW w:w="4657" w:type="dxa"/>
                <w:tcBorders>
                  <w:top w:val="nil"/>
                  <w:left w:val="nil"/>
                  <w:bottom w:val="single" w:sz="4" w:space="0" w:color="auto"/>
                  <w:right w:val="single" w:sz="4" w:space="0" w:color="auto"/>
                </w:tcBorders>
              </w:tcPr>
            </w:tcPrChange>
          </w:tcPr>
          <w:p w14:paraId="7462E726" w14:textId="77777777" w:rsidR="0023219A" w:rsidRDefault="0023219A">
            <w:pPr>
              <w:rPr>
                <w:ins w:id="69" w:author="Sivasankar Jayagopal" w:date="2020-11-30T11:45:00Z"/>
                <w:rFonts w:ascii="Arial" w:hAnsi="Arial" w:cs="Arial"/>
              </w:rPr>
            </w:pPr>
          </w:p>
        </w:tc>
      </w:tr>
      <w:tr w:rsidR="0023219A" w14:paraId="5D88372B" w14:textId="114A9C1C" w:rsidTr="0023219A">
        <w:trPr>
          <w:trHeight w:val="171"/>
          <w:trPrChange w:id="70" w:author="Sivasankar Jayagopal" w:date="2020-11-30T11:45:00Z">
            <w:trPr>
              <w:trHeight w:val="171"/>
            </w:trPr>
          </w:trPrChange>
        </w:trPr>
        <w:tc>
          <w:tcPr>
            <w:tcW w:w="1178" w:type="dxa"/>
            <w:tcBorders>
              <w:top w:val="nil"/>
              <w:left w:val="single" w:sz="4" w:space="0" w:color="auto"/>
              <w:bottom w:val="single" w:sz="4" w:space="0" w:color="auto"/>
              <w:right w:val="single" w:sz="4" w:space="0" w:color="auto"/>
            </w:tcBorders>
            <w:noWrap/>
            <w:vAlign w:val="center"/>
            <w:hideMark/>
            <w:tcPrChange w:id="71" w:author="Sivasankar Jayagopal" w:date="2020-11-30T11:45:00Z">
              <w:tcPr>
                <w:tcW w:w="1180" w:type="dxa"/>
                <w:tcBorders>
                  <w:top w:val="nil"/>
                  <w:left w:val="single" w:sz="4" w:space="0" w:color="auto"/>
                  <w:bottom w:val="single" w:sz="4" w:space="0" w:color="auto"/>
                  <w:right w:val="single" w:sz="4" w:space="0" w:color="auto"/>
                </w:tcBorders>
                <w:noWrap/>
                <w:vAlign w:val="center"/>
                <w:hideMark/>
              </w:tcPr>
            </w:tcPrChange>
          </w:tcPr>
          <w:p w14:paraId="282EEC65" w14:textId="77777777" w:rsidR="0023219A" w:rsidRDefault="0023219A">
            <w:pPr>
              <w:rPr>
                <w:rFonts w:ascii="Arial" w:hAnsi="Arial" w:cs="Arial"/>
              </w:rPr>
            </w:pPr>
            <w:r>
              <w:rPr>
                <w:rFonts w:ascii="Arial" w:hAnsi="Arial" w:cs="Arial"/>
              </w:rPr>
              <w:t>3</w:t>
            </w:r>
          </w:p>
        </w:tc>
        <w:tc>
          <w:tcPr>
            <w:tcW w:w="1723" w:type="dxa"/>
            <w:tcBorders>
              <w:top w:val="nil"/>
              <w:left w:val="nil"/>
              <w:bottom w:val="single" w:sz="4" w:space="0" w:color="auto"/>
              <w:right w:val="single" w:sz="4" w:space="0" w:color="auto"/>
            </w:tcBorders>
            <w:noWrap/>
            <w:hideMark/>
            <w:tcPrChange w:id="72" w:author="Sivasankar Jayagopal" w:date="2020-11-30T11:45:00Z">
              <w:tcPr>
                <w:tcW w:w="2953" w:type="dxa"/>
                <w:tcBorders>
                  <w:top w:val="nil"/>
                  <w:left w:val="nil"/>
                  <w:bottom w:val="single" w:sz="4" w:space="0" w:color="auto"/>
                  <w:right w:val="single" w:sz="4" w:space="0" w:color="auto"/>
                </w:tcBorders>
                <w:noWrap/>
                <w:hideMark/>
              </w:tcPr>
            </w:tcPrChange>
          </w:tcPr>
          <w:p w14:paraId="2B2F9AB6" w14:textId="77777777" w:rsidR="0023219A" w:rsidRDefault="0023219A">
            <w:pPr>
              <w:rPr>
                <w:rFonts w:ascii="Arial" w:hAnsi="Arial" w:cs="Arial"/>
              </w:rPr>
            </w:pPr>
            <w:proofErr w:type="spellStart"/>
            <w:proofErr w:type="gramStart"/>
            <w:r>
              <w:rPr>
                <w:rFonts w:ascii="Arial" w:hAnsi="Arial" w:cs="Arial"/>
              </w:rPr>
              <w:t>RL.Narayana</w:t>
            </w:r>
            <w:proofErr w:type="spellEnd"/>
            <w:proofErr w:type="gramEnd"/>
          </w:p>
        </w:tc>
        <w:tc>
          <w:tcPr>
            <w:tcW w:w="3543" w:type="dxa"/>
            <w:tcBorders>
              <w:top w:val="nil"/>
              <w:left w:val="nil"/>
              <w:bottom w:val="single" w:sz="4" w:space="0" w:color="auto"/>
              <w:right w:val="single" w:sz="4" w:space="0" w:color="auto"/>
            </w:tcBorders>
            <w:noWrap/>
            <w:hideMark/>
            <w:tcPrChange w:id="73" w:author="Sivasankar Jayagopal" w:date="2020-11-30T11:45:00Z">
              <w:tcPr>
                <w:tcW w:w="4657" w:type="dxa"/>
                <w:tcBorders>
                  <w:top w:val="nil"/>
                  <w:left w:val="nil"/>
                  <w:bottom w:val="single" w:sz="4" w:space="0" w:color="auto"/>
                  <w:right w:val="single" w:sz="4" w:space="0" w:color="auto"/>
                </w:tcBorders>
                <w:noWrap/>
                <w:hideMark/>
              </w:tcPr>
            </w:tcPrChange>
          </w:tcPr>
          <w:p w14:paraId="5C4EFE8C" w14:textId="77777777" w:rsidR="0023219A" w:rsidRDefault="0023219A">
            <w:pPr>
              <w:rPr>
                <w:rFonts w:ascii="Arial" w:hAnsi="Arial" w:cs="Arial"/>
              </w:rPr>
            </w:pPr>
            <w:r>
              <w:rPr>
                <w:rFonts w:ascii="Arial" w:hAnsi="Arial" w:cs="Arial"/>
              </w:rPr>
              <w:t>narayana.r.l@accenture.com</w:t>
            </w:r>
          </w:p>
        </w:tc>
        <w:tc>
          <w:tcPr>
            <w:tcW w:w="2551" w:type="dxa"/>
            <w:tcBorders>
              <w:top w:val="nil"/>
              <w:left w:val="nil"/>
              <w:bottom w:val="single" w:sz="4" w:space="0" w:color="auto"/>
              <w:right w:val="single" w:sz="4" w:space="0" w:color="auto"/>
            </w:tcBorders>
            <w:tcPrChange w:id="74" w:author="Sivasankar Jayagopal" w:date="2020-11-30T11:45:00Z">
              <w:tcPr>
                <w:tcW w:w="4657" w:type="dxa"/>
                <w:tcBorders>
                  <w:top w:val="nil"/>
                  <w:left w:val="nil"/>
                  <w:bottom w:val="single" w:sz="4" w:space="0" w:color="auto"/>
                  <w:right w:val="single" w:sz="4" w:space="0" w:color="auto"/>
                </w:tcBorders>
              </w:tcPr>
            </w:tcPrChange>
          </w:tcPr>
          <w:p w14:paraId="7653A906" w14:textId="77777777" w:rsidR="0023219A" w:rsidRDefault="0023219A">
            <w:pPr>
              <w:rPr>
                <w:ins w:id="75" w:author="Sivasankar Jayagopal" w:date="2020-11-30T11:45:00Z"/>
                <w:rFonts w:ascii="Arial" w:hAnsi="Arial" w:cs="Arial"/>
              </w:rPr>
            </w:pPr>
          </w:p>
        </w:tc>
      </w:tr>
    </w:tbl>
    <w:p w14:paraId="4DB9658E" w14:textId="77777777" w:rsidR="00F53759" w:rsidRDefault="00F53759" w:rsidP="00F53759">
      <w:pPr>
        <w:jc w:val="center"/>
        <w:rPr>
          <w:rFonts w:ascii="Arial" w:hAnsi="Arial" w:cs="Arial"/>
        </w:rPr>
      </w:pPr>
    </w:p>
    <w:p w14:paraId="5C79D8DE" w14:textId="77777777" w:rsidR="00F53759" w:rsidRDefault="00F53759" w:rsidP="00F53759">
      <w:pPr>
        <w:spacing w:after="120"/>
        <w:jc w:val="center"/>
        <w:rPr>
          <w:rFonts w:ascii="Arial" w:hAnsi="Arial" w:cs="Arial"/>
        </w:rPr>
      </w:pPr>
    </w:p>
    <w:p w14:paraId="4981A626" w14:textId="77777777" w:rsidR="00F53759" w:rsidRDefault="00F53759" w:rsidP="00F53759">
      <w:pPr>
        <w:spacing w:after="120"/>
        <w:jc w:val="center"/>
        <w:rPr>
          <w:rFonts w:ascii="Arial" w:hAnsi="Arial" w:cs="Arial"/>
        </w:rPr>
      </w:pPr>
    </w:p>
    <w:p w14:paraId="0DCFD00E" w14:textId="77777777" w:rsidR="00F53759" w:rsidRDefault="00F53759" w:rsidP="00F53759">
      <w:pPr>
        <w:spacing w:after="120"/>
        <w:jc w:val="center"/>
        <w:rPr>
          <w:rFonts w:ascii="Arial" w:hAnsi="Arial" w:cs="Arial"/>
        </w:rPr>
      </w:pPr>
    </w:p>
    <w:p w14:paraId="786D712A" w14:textId="77777777" w:rsidR="00F53759" w:rsidDel="0023219A" w:rsidRDefault="00F53759" w:rsidP="00F53759">
      <w:pPr>
        <w:spacing w:after="120"/>
        <w:jc w:val="center"/>
        <w:rPr>
          <w:del w:id="76" w:author="Sivasankar Jayagopal" w:date="2020-11-30T11:42:00Z"/>
          <w:rFonts w:ascii="Arial" w:hAnsi="Arial" w:cs="Arial"/>
        </w:rPr>
      </w:pPr>
    </w:p>
    <w:p w14:paraId="0A063BD1" w14:textId="77777777" w:rsidR="005600D1" w:rsidRDefault="005600D1"/>
    <w:sectPr w:rsidR="00560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45F61"/>
    <w:multiLevelType w:val="multilevel"/>
    <w:tmpl w:val="C198A090"/>
    <w:lvl w:ilvl="0">
      <w:start w:val="1"/>
      <w:numFmt w:val="decimal"/>
      <w:lvlText w:val="%1."/>
      <w:lvlJc w:val="left"/>
      <w:pPr>
        <w:tabs>
          <w:tab w:val="num" w:pos="720"/>
        </w:tabs>
        <w:ind w:left="720" w:hanging="720"/>
      </w:pPr>
      <w:rPr>
        <w:rFonts w:ascii="Times New Roman" w:hAnsi="Times New Roman" w:cs="Times New Roman" w:hint="default"/>
        <w:i w:val="0"/>
        <w:sz w:val="24"/>
        <w:szCs w:val="24"/>
      </w:rPr>
    </w:lvl>
    <w:lvl w:ilvl="1">
      <w:start w:val="1"/>
      <w:numFmt w:val="lowerLetter"/>
      <w:lvlText w:val="(%2)"/>
      <w:lvlJc w:val="left"/>
      <w:pPr>
        <w:tabs>
          <w:tab w:val="num" w:pos="1440"/>
        </w:tabs>
        <w:ind w:left="1440" w:hanging="720"/>
      </w:pPr>
      <w:rPr>
        <w:rFonts w:hint="default"/>
        <w:b/>
        <w:sz w:val="24"/>
      </w:rPr>
    </w:lvl>
    <w:lvl w:ilvl="2">
      <w:start w:val="1"/>
      <w:numFmt w:val="decimal"/>
      <w:lvlText w:val="(%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97B4AB2"/>
    <w:multiLevelType w:val="hybridMultilevel"/>
    <w:tmpl w:val="B450113C"/>
    <w:lvl w:ilvl="0" w:tplc="6C0EEFAE">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6FC100B"/>
    <w:multiLevelType w:val="hybridMultilevel"/>
    <w:tmpl w:val="6B2E2FB6"/>
    <w:lvl w:ilvl="0" w:tplc="CB76E664">
      <w:start w:val="1"/>
      <w:numFmt w:val="lowerLetter"/>
      <w:lvlText w:val="%1."/>
      <w:lvlJc w:val="left"/>
      <w:pPr>
        <w:ind w:left="63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3762663B"/>
    <w:multiLevelType w:val="hybridMultilevel"/>
    <w:tmpl w:val="5EF8A400"/>
    <w:lvl w:ilvl="0" w:tplc="07163D86">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AF762D3"/>
    <w:multiLevelType w:val="hybridMultilevel"/>
    <w:tmpl w:val="4C2CB17A"/>
    <w:lvl w:ilvl="0" w:tplc="02A25B70">
      <w:start w:val="1"/>
      <w:numFmt w:val="decimal"/>
      <w:lvlText w:val="%1."/>
      <w:lvlJc w:val="left"/>
      <w:pPr>
        <w:tabs>
          <w:tab w:val="num" w:pos="585"/>
        </w:tabs>
        <w:ind w:left="585" w:hanging="585"/>
      </w:pPr>
      <w:rPr>
        <w:b/>
        <w:i w:val="0"/>
      </w:rPr>
    </w:lvl>
    <w:lvl w:ilvl="1" w:tplc="0409000F">
      <w:start w:val="1"/>
      <w:numFmt w:val="decimal"/>
      <w:lvlText w:val="%2."/>
      <w:lvlJc w:val="left"/>
      <w:pPr>
        <w:tabs>
          <w:tab w:val="num" w:pos="180"/>
        </w:tabs>
        <w:ind w:left="180" w:hanging="360"/>
      </w:pPr>
      <w:rPr>
        <w:b w:val="0"/>
        <w:i w:val="0"/>
      </w:rPr>
    </w:lvl>
    <w:lvl w:ilvl="2" w:tplc="245C605E">
      <w:start w:val="1"/>
      <w:numFmt w:val="decimal"/>
      <w:lvlText w:val="%3."/>
      <w:lvlJc w:val="left"/>
      <w:pPr>
        <w:ind w:left="1620" w:hanging="36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5" w15:restartNumberingAfterBreak="0">
    <w:nsid w:val="4FD7276B"/>
    <w:multiLevelType w:val="hybridMultilevel"/>
    <w:tmpl w:val="3F2CE6DE"/>
    <w:lvl w:ilvl="0" w:tplc="B57C0E7E">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A4C1537"/>
    <w:multiLevelType w:val="hybridMultilevel"/>
    <w:tmpl w:val="6E32F012"/>
    <w:lvl w:ilvl="0" w:tplc="A29476C4">
      <w:start w:val="1"/>
      <w:numFmt w:val="lowerLetter"/>
      <w:lvlText w:val="%1."/>
      <w:lvlJc w:val="left"/>
      <w:pPr>
        <w:ind w:left="720" w:hanging="360"/>
      </w:pPr>
      <w:rPr>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vasankar Jayagopal">
    <w15:presenceInfo w15:providerId="Windows Live" w15:userId="66b252de48102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59"/>
    <w:rsid w:val="0023219A"/>
    <w:rsid w:val="005600D1"/>
    <w:rsid w:val="00F5375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98F0"/>
  <w15:chartTrackingRefBased/>
  <w15:docId w15:val="{247342A5-4595-4CC2-A9A5-6F7EC2B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759"/>
    <w:pPr>
      <w:spacing w:after="0" w:line="240" w:lineRule="auto"/>
    </w:pPr>
    <w:rPr>
      <w:rFonts w:ascii="Times New Roman" w:eastAsia="Times New Roman" w:hAnsi="Times New Roman" w:cs="Times New Roman"/>
      <w:sz w:val="20"/>
      <w:szCs w:val="20"/>
      <w:lang w:val="en-AU"/>
    </w:rPr>
  </w:style>
  <w:style w:type="paragraph" w:styleId="Heading3">
    <w:name w:val="heading 3"/>
    <w:basedOn w:val="Normal"/>
    <w:next w:val="Normal"/>
    <w:link w:val="Heading3Char"/>
    <w:qFormat/>
    <w:rsid w:val="0023219A"/>
    <w:pPr>
      <w:keepNext/>
      <w:spacing w:before="240" w:after="60"/>
      <w:outlineLvl w:val="2"/>
    </w:pPr>
    <w:rPr>
      <w:rFonts w:ascii="Arial" w:eastAsia="MS Mincho"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759"/>
    <w:rPr>
      <w:color w:val="0563C1" w:themeColor="hyperlink"/>
      <w:u w:val="single"/>
    </w:rPr>
  </w:style>
  <w:style w:type="character" w:customStyle="1" w:styleId="NormalWebChar">
    <w:name w:val="Normal (Web) Char"/>
    <w:link w:val="NormalWeb"/>
    <w:semiHidden/>
    <w:locked/>
    <w:rsid w:val="00F53759"/>
    <w:rPr>
      <w:sz w:val="24"/>
      <w:szCs w:val="24"/>
    </w:rPr>
  </w:style>
  <w:style w:type="paragraph" w:styleId="NormalWeb">
    <w:name w:val="Normal (Web)"/>
    <w:basedOn w:val="Normal"/>
    <w:link w:val="NormalWebChar"/>
    <w:semiHidden/>
    <w:unhideWhenUsed/>
    <w:rsid w:val="00F53759"/>
    <w:pPr>
      <w:spacing w:before="100" w:beforeAutospacing="1" w:after="100" w:afterAutospacing="1"/>
    </w:pPr>
    <w:rPr>
      <w:rFonts w:asciiTheme="minorHAnsi" w:eastAsiaTheme="minorHAnsi" w:hAnsiTheme="minorHAnsi" w:cstheme="minorBidi"/>
      <w:sz w:val="24"/>
      <w:szCs w:val="24"/>
      <w:lang w:val="en-US"/>
    </w:rPr>
  </w:style>
  <w:style w:type="character" w:styleId="UnresolvedMention">
    <w:name w:val="Unresolved Mention"/>
    <w:basedOn w:val="DefaultParagraphFont"/>
    <w:uiPriority w:val="99"/>
    <w:semiHidden/>
    <w:unhideWhenUsed/>
    <w:rsid w:val="0023219A"/>
    <w:rPr>
      <w:color w:val="605E5C"/>
      <w:shd w:val="clear" w:color="auto" w:fill="E1DFDD"/>
    </w:rPr>
  </w:style>
  <w:style w:type="character" w:customStyle="1" w:styleId="Heading3Char">
    <w:name w:val="Heading 3 Char"/>
    <w:basedOn w:val="DefaultParagraphFont"/>
    <w:link w:val="Heading3"/>
    <w:rsid w:val="0023219A"/>
    <w:rPr>
      <w:rFonts w:ascii="Arial" w:eastAsia="MS Mincho" w:hAnsi="Arial" w:cs="Arial"/>
      <w:b/>
      <w:bCs/>
      <w:sz w:val="26"/>
      <w:szCs w:val="26"/>
    </w:rPr>
  </w:style>
  <w:style w:type="paragraph" w:styleId="ListParagraph">
    <w:name w:val="List Paragraph"/>
    <w:basedOn w:val="Normal"/>
    <w:uiPriority w:val="34"/>
    <w:qFormat/>
    <w:rsid w:val="0023219A"/>
    <w:pPr>
      <w:spacing w:before="60"/>
      <w:ind w:left="720"/>
      <w:contextualSpacing/>
    </w:pPr>
    <w:rPr>
      <w:rFonts w:eastAsia="MS Mincho"/>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17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708</Words>
  <Characters>4039</Characters>
  <Application>Microsoft Office Word</Application>
  <DocSecurity>4</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Sultana, Anees</dc:creator>
  <cp:keywords/>
  <dc:description/>
  <cp:lastModifiedBy>Sivasankar Jayagopal</cp:lastModifiedBy>
  <cp:revision>2</cp:revision>
  <dcterms:created xsi:type="dcterms:W3CDTF">2020-11-30T06:19:00Z</dcterms:created>
  <dcterms:modified xsi:type="dcterms:W3CDTF">2020-11-30T06:19:00Z</dcterms:modified>
</cp:coreProperties>
</file>