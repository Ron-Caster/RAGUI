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E4E54" w14:textId="77777777" w:rsidR="007B5CD7" w:rsidRPr="007A2560" w:rsidRDefault="00A87006" w:rsidP="007B5CD7">
      <w:pPr>
        <w:pStyle w:val="ColorfulList-Accent11"/>
        <w:spacing w:after="0" w:line="240" w:lineRule="auto"/>
        <w:ind w:left="0" w:right="432"/>
        <w:contextualSpacing/>
        <w:jc w:val="both"/>
        <w:rPr>
          <w:rFonts w:asciiTheme="minorHAnsi" w:hAnsiTheme="minorHAnsi" w:cstheme="minorHAnsi"/>
          <w:b/>
        </w:rPr>
      </w:pPr>
      <w:r>
        <w:rPr>
          <w:rFonts w:asciiTheme="minorHAnsi" w:hAnsiTheme="minorHAnsi" w:cstheme="minorHAnsi"/>
          <w:b/>
        </w:rPr>
        <w:t>Annexure 2D: Quarter</w:t>
      </w:r>
      <w:r w:rsidR="007B5CD7" w:rsidRPr="007A2560">
        <w:rPr>
          <w:rFonts w:asciiTheme="minorHAnsi" w:hAnsiTheme="minorHAnsi" w:cstheme="minorHAnsi"/>
          <w:b/>
        </w:rPr>
        <w:t xml:space="preserve"> Progress Report</w:t>
      </w:r>
    </w:p>
    <w:p w14:paraId="78BFBE7C" w14:textId="77777777" w:rsidR="007B5CD7" w:rsidRPr="007A2560" w:rsidRDefault="007B5CD7" w:rsidP="007B5CD7">
      <w:pPr>
        <w:pStyle w:val="ColorfulList-Accent11"/>
        <w:spacing w:after="0" w:line="240" w:lineRule="auto"/>
        <w:ind w:left="0" w:right="432"/>
        <w:contextualSpacing/>
        <w:jc w:val="both"/>
        <w:rPr>
          <w:rFonts w:asciiTheme="minorHAnsi" w:hAnsiTheme="minorHAnsi" w:cstheme="minorHAnsi"/>
          <w:b/>
        </w:rPr>
      </w:pPr>
    </w:p>
    <w:p w14:paraId="6EFB904F" w14:textId="77777777" w:rsidR="007B5CD7" w:rsidRPr="007A2560" w:rsidRDefault="007B5CD7" w:rsidP="007B5CD7">
      <w:pPr>
        <w:jc w:val="right"/>
        <w:rPr>
          <w:rFonts w:cstheme="minorHAnsi"/>
          <w:bCs/>
          <w:szCs w:val="22"/>
        </w:rPr>
      </w:pPr>
      <w:r w:rsidRPr="007A2560">
        <w:rPr>
          <w:rFonts w:cstheme="minorHAnsi"/>
          <w:bCs/>
          <w:szCs w:val="22"/>
        </w:rPr>
        <w:t>Page 1</w:t>
      </w:r>
    </w:p>
    <w:p w14:paraId="43DC0AE1" w14:textId="77777777" w:rsidR="007B5CD7" w:rsidRDefault="007B5CD7" w:rsidP="007B5CD7">
      <w:pPr>
        <w:jc w:val="center"/>
        <w:rPr>
          <w:rFonts w:cstheme="minorHAnsi"/>
          <w:b/>
          <w:szCs w:val="22"/>
        </w:rPr>
      </w:pPr>
      <w:r w:rsidRPr="007A2560">
        <w:rPr>
          <w:rFonts w:cstheme="minorHAnsi"/>
          <w:b/>
          <w:szCs w:val="22"/>
        </w:rPr>
        <w:t>Photo</w:t>
      </w:r>
    </w:p>
    <w:p w14:paraId="6B9A2E08" w14:textId="77777777" w:rsidR="00A201D3" w:rsidRDefault="00A201D3" w:rsidP="007B5CD7">
      <w:pPr>
        <w:jc w:val="center"/>
        <w:rPr>
          <w:rFonts w:cstheme="minorHAnsi"/>
          <w:b/>
          <w:szCs w:val="22"/>
        </w:rPr>
      </w:pPr>
    </w:p>
    <w:p w14:paraId="14E4D003" w14:textId="77777777" w:rsidR="00A201D3" w:rsidRDefault="00A201D3" w:rsidP="007B5CD7">
      <w:pPr>
        <w:jc w:val="center"/>
        <w:rPr>
          <w:rFonts w:cstheme="minorHAnsi"/>
          <w:b/>
          <w:szCs w:val="22"/>
        </w:rPr>
      </w:pPr>
      <w:r>
        <w:rPr>
          <w:rFonts w:cstheme="minorHAnsi"/>
          <w:b/>
          <w:szCs w:val="22"/>
        </w:rPr>
        <w:t>Project SAMEIP</w:t>
      </w:r>
    </w:p>
    <w:p w14:paraId="290CB42B" w14:textId="77777777" w:rsidR="00A201D3" w:rsidRPr="007A2560" w:rsidRDefault="00A201D3" w:rsidP="00A201D3">
      <w:pPr>
        <w:jc w:val="center"/>
        <w:rPr>
          <w:rFonts w:cstheme="minorHAnsi"/>
          <w:szCs w:val="22"/>
        </w:rPr>
      </w:pPr>
      <w:r w:rsidRPr="007A2560">
        <w:rPr>
          <w:rFonts w:cstheme="minorHAnsi"/>
          <w:szCs w:val="22"/>
        </w:rPr>
        <w:t xml:space="preserve">Livelihoods- ABLE </w:t>
      </w:r>
    </w:p>
    <w:p w14:paraId="6768AE7C" w14:textId="77777777" w:rsidR="00A201D3" w:rsidRPr="007A2560" w:rsidRDefault="00A201D3" w:rsidP="007B5CD7">
      <w:pPr>
        <w:jc w:val="center"/>
        <w:rPr>
          <w:rFonts w:cstheme="minorHAnsi"/>
          <w:b/>
          <w:szCs w:val="22"/>
        </w:rPr>
      </w:pPr>
    </w:p>
    <w:p w14:paraId="35FAB539" w14:textId="77777777" w:rsidR="007B5CD7" w:rsidRPr="007A2560" w:rsidRDefault="007B5CD7" w:rsidP="007B5CD7">
      <w:pPr>
        <w:jc w:val="center"/>
        <w:rPr>
          <w:rFonts w:cstheme="minorHAnsi"/>
          <w:b/>
          <w:szCs w:val="22"/>
        </w:rPr>
      </w:pPr>
      <w:r w:rsidRPr="007A2560">
        <w:rPr>
          <w:rFonts w:cstheme="minorHAnsi"/>
          <w:b/>
          <w:szCs w:val="22"/>
        </w:rPr>
        <w:t>Quarter/Annual Progress Report</w:t>
      </w:r>
    </w:p>
    <w:p w14:paraId="6E070DF1" w14:textId="032BD912" w:rsidR="007B5CD7" w:rsidRPr="007A2560" w:rsidRDefault="00A201D3" w:rsidP="007B5CD7">
      <w:pPr>
        <w:jc w:val="center"/>
        <w:rPr>
          <w:rFonts w:cstheme="minorHAnsi"/>
          <w:szCs w:val="22"/>
        </w:rPr>
      </w:pPr>
      <w:r w:rsidRPr="007A2560">
        <w:rPr>
          <w:rFonts w:cstheme="minorHAnsi"/>
          <w:szCs w:val="22"/>
        </w:rPr>
        <w:t xml:space="preserve"> </w:t>
      </w:r>
      <w:proofErr w:type="gramStart"/>
      <w:r w:rsidR="005564F8">
        <w:rPr>
          <w:rFonts w:cstheme="minorHAnsi"/>
          <w:szCs w:val="22"/>
        </w:rPr>
        <w:t>June</w:t>
      </w:r>
      <w:ins w:id="0" w:author="Sivasankar Jayagopal" w:date="2020-10-05T17:50:00Z">
        <w:r w:rsidR="002E6133">
          <w:rPr>
            <w:rFonts w:cstheme="minorHAnsi"/>
            <w:szCs w:val="22"/>
          </w:rPr>
          <w:t>,</w:t>
        </w:r>
        <w:proofErr w:type="gramEnd"/>
        <w:r w:rsidR="002E6133">
          <w:rPr>
            <w:rFonts w:cstheme="minorHAnsi"/>
            <w:szCs w:val="22"/>
          </w:rPr>
          <w:t xml:space="preserve"> 2020</w:t>
        </w:r>
      </w:ins>
      <w:r w:rsidR="005564F8">
        <w:rPr>
          <w:rFonts w:cstheme="minorHAnsi"/>
          <w:szCs w:val="22"/>
        </w:rPr>
        <w:t xml:space="preserve"> to September</w:t>
      </w:r>
      <w:ins w:id="1" w:author="Sivasankar Jayagopal" w:date="2020-10-05T17:50:00Z">
        <w:r w:rsidR="002E6133">
          <w:rPr>
            <w:rFonts w:cstheme="minorHAnsi"/>
            <w:szCs w:val="22"/>
          </w:rPr>
          <w:t>, 2020</w:t>
        </w:r>
      </w:ins>
    </w:p>
    <w:p w14:paraId="1FAEC645" w14:textId="77777777" w:rsidR="007B5CD7" w:rsidRPr="007A2560" w:rsidRDefault="005564F8" w:rsidP="007B5CD7">
      <w:pPr>
        <w:jc w:val="center"/>
        <w:rPr>
          <w:rFonts w:cstheme="minorHAnsi"/>
          <w:szCs w:val="22"/>
        </w:rPr>
      </w:pPr>
      <w:r>
        <w:rPr>
          <w:rFonts w:cstheme="minorHAnsi"/>
          <w:szCs w:val="22"/>
        </w:rPr>
        <w:t xml:space="preserve">WinVinaya Foundation, Bangalore </w:t>
      </w:r>
    </w:p>
    <w:p w14:paraId="0EF91851" w14:textId="77777777" w:rsidR="007B5CD7" w:rsidRPr="007A2560" w:rsidRDefault="007B5CD7" w:rsidP="007B5CD7">
      <w:pPr>
        <w:rPr>
          <w:rFonts w:cstheme="minorHAnsi"/>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4770"/>
      </w:tblGrid>
      <w:tr w:rsidR="007B5CD7" w:rsidRPr="007A2560" w14:paraId="04D04654" w14:textId="77777777" w:rsidTr="0019371D">
        <w:trPr>
          <w:trHeight w:val="887"/>
          <w:jc w:val="center"/>
        </w:trPr>
        <w:tc>
          <w:tcPr>
            <w:tcW w:w="4770" w:type="dxa"/>
          </w:tcPr>
          <w:p w14:paraId="05268756" w14:textId="77777777" w:rsidR="007B5CD7" w:rsidRPr="007A2560" w:rsidRDefault="007B5CD7" w:rsidP="0019371D">
            <w:pPr>
              <w:rPr>
                <w:rFonts w:asciiTheme="minorHAnsi" w:hAnsiTheme="minorHAnsi" w:cstheme="minorHAnsi"/>
                <w:sz w:val="22"/>
                <w:szCs w:val="22"/>
              </w:rPr>
            </w:pPr>
            <w:r w:rsidRPr="007A2560">
              <w:rPr>
                <w:rFonts w:asciiTheme="minorHAnsi" w:hAnsiTheme="minorHAnsi" w:cstheme="minorHAnsi"/>
                <w:sz w:val="22"/>
                <w:szCs w:val="22"/>
              </w:rPr>
              <w:t>Submitted By:</w:t>
            </w:r>
            <w:r w:rsidR="005564F8">
              <w:rPr>
                <w:rFonts w:asciiTheme="minorHAnsi" w:hAnsiTheme="minorHAnsi" w:cstheme="minorHAnsi"/>
                <w:sz w:val="22"/>
                <w:szCs w:val="22"/>
              </w:rPr>
              <w:t xml:space="preserve"> </w:t>
            </w:r>
          </w:p>
          <w:p w14:paraId="3222B2A7" w14:textId="77777777" w:rsidR="007B5CD7" w:rsidRPr="007A2560" w:rsidRDefault="007B5CD7" w:rsidP="0019371D">
            <w:pPr>
              <w:rPr>
                <w:rFonts w:asciiTheme="minorHAnsi" w:hAnsiTheme="minorHAnsi" w:cstheme="minorHAnsi"/>
                <w:sz w:val="22"/>
                <w:szCs w:val="22"/>
              </w:rPr>
            </w:pPr>
            <w:r w:rsidRPr="007A2560">
              <w:rPr>
                <w:rFonts w:asciiTheme="minorHAnsi" w:hAnsiTheme="minorHAnsi" w:cstheme="minorHAnsi"/>
                <w:sz w:val="22"/>
                <w:szCs w:val="22"/>
              </w:rPr>
              <w:t>Name:</w:t>
            </w:r>
            <w:r w:rsidR="005564F8">
              <w:rPr>
                <w:rFonts w:asciiTheme="minorHAnsi" w:hAnsiTheme="minorHAnsi" w:cstheme="minorHAnsi"/>
                <w:sz w:val="22"/>
                <w:szCs w:val="22"/>
              </w:rPr>
              <w:t xml:space="preserve"> Alwin Augustine </w:t>
            </w:r>
          </w:p>
          <w:p w14:paraId="782C8449" w14:textId="77777777" w:rsidR="007B5CD7" w:rsidRPr="007A2560" w:rsidRDefault="007B5CD7" w:rsidP="0019371D">
            <w:pPr>
              <w:rPr>
                <w:rFonts w:asciiTheme="minorHAnsi" w:hAnsiTheme="minorHAnsi" w:cstheme="minorHAnsi"/>
                <w:sz w:val="22"/>
                <w:szCs w:val="22"/>
              </w:rPr>
            </w:pPr>
            <w:r w:rsidRPr="007A2560">
              <w:rPr>
                <w:rFonts w:asciiTheme="minorHAnsi" w:hAnsiTheme="minorHAnsi" w:cstheme="minorHAnsi"/>
                <w:sz w:val="22"/>
                <w:szCs w:val="22"/>
              </w:rPr>
              <w:t>Designation:</w:t>
            </w:r>
            <w:r w:rsidR="005564F8">
              <w:rPr>
                <w:rFonts w:asciiTheme="minorHAnsi" w:hAnsiTheme="minorHAnsi" w:cstheme="minorHAnsi"/>
                <w:sz w:val="22"/>
                <w:szCs w:val="22"/>
              </w:rPr>
              <w:t xml:space="preserve"> Project Coordinator </w:t>
            </w:r>
          </w:p>
          <w:p w14:paraId="5EDBD9A2" w14:textId="77777777" w:rsidR="007B5CD7" w:rsidRPr="007A2560" w:rsidRDefault="007B5CD7" w:rsidP="0019371D">
            <w:pPr>
              <w:rPr>
                <w:rFonts w:asciiTheme="minorHAnsi" w:hAnsiTheme="minorHAnsi" w:cstheme="minorHAnsi"/>
                <w:sz w:val="22"/>
                <w:szCs w:val="22"/>
              </w:rPr>
            </w:pPr>
            <w:r w:rsidRPr="007A2560">
              <w:rPr>
                <w:rFonts w:asciiTheme="minorHAnsi" w:hAnsiTheme="minorHAnsi" w:cstheme="minorHAnsi"/>
                <w:sz w:val="22"/>
                <w:szCs w:val="22"/>
              </w:rPr>
              <w:t>Organization Name and Logo:</w:t>
            </w:r>
            <w:r w:rsidR="005564F8">
              <w:rPr>
                <w:rFonts w:cstheme="minorHAnsi"/>
                <w:noProof/>
                <w:szCs w:val="22"/>
                <w:lang w:eastAsia="en-US" w:bidi="ar-SA"/>
              </w:rPr>
              <w:drawing>
                <wp:inline distT="0" distB="0" distL="0" distR="0" wp14:anchorId="2C349D4D" wp14:editId="79835056">
                  <wp:extent cx="4876800" cy="117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Vinaya Foundation Logo and Na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1579" cy="1183914"/>
                          </a:xfrm>
                          <a:prstGeom prst="rect">
                            <a:avLst/>
                          </a:prstGeom>
                        </pic:spPr>
                      </pic:pic>
                    </a:graphicData>
                  </a:graphic>
                </wp:inline>
              </w:drawing>
            </w:r>
          </w:p>
        </w:tc>
        <w:tc>
          <w:tcPr>
            <w:tcW w:w="4770" w:type="dxa"/>
          </w:tcPr>
          <w:p w14:paraId="3338F218" w14:textId="77777777" w:rsidR="007B5CD7" w:rsidRPr="007A2560" w:rsidRDefault="007B5CD7" w:rsidP="0019371D">
            <w:pPr>
              <w:rPr>
                <w:rFonts w:asciiTheme="minorHAnsi" w:hAnsiTheme="minorHAnsi" w:cstheme="minorHAnsi"/>
                <w:sz w:val="22"/>
                <w:szCs w:val="22"/>
              </w:rPr>
            </w:pPr>
            <w:r w:rsidRPr="007A2560">
              <w:rPr>
                <w:rFonts w:asciiTheme="minorHAnsi" w:hAnsiTheme="minorHAnsi" w:cstheme="minorHAnsi"/>
                <w:sz w:val="22"/>
                <w:szCs w:val="22"/>
              </w:rPr>
              <w:t>Submitted to:</w:t>
            </w:r>
          </w:p>
          <w:p w14:paraId="2AAC5F2F" w14:textId="77777777" w:rsidR="007B5CD7" w:rsidRPr="007A2560" w:rsidRDefault="007B5CD7" w:rsidP="0019371D">
            <w:pPr>
              <w:rPr>
                <w:rFonts w:asciiTheme="minorHAnsi" w:hAnsiTheme="minorHAnsi" w:cstheme="minorHAnsi"/>
                <w:sz w:val="22"/>
                <w:szCs w:val="22"/>
              </w:rPr>
            </w:pPr>
            <w:r w:rsidRPr="007A2560">
              <w:rPr>
                <w:rFonts w:asciiTheme="minorHAnsi" w:hAnsiTheme="minorHAnsi" w:cstheme="minorHAnsi"/>
                <w:sz w:val="22"/>
                <w:szCs w:val="22"/>
              </w:rPr>
              <w:t>Name:</w:t>
            </w:r>
          </w:p>
          <w:p w14:paraId="31CC4719" w14:textId="77777777" w:rsidR="007B5CD7" w:rsidRPr="007A2560" w:rsidRDefault="00127DD6" w:rsidP="0019371D">
            <w:pPr>
              <w:rPr>
                <w:rFonts w:asciiTheme="minorHAnsi" w:hAnsiTheme="minorHAnsi" w:cstheme="minorHAnsi"/>
                <w:sz w:val="22"/>
                <w:szCs w:val="22"/>
              </w:rPr>
            </w:pPr>
            <w:r>
              <w:rPr>
                <w:rFonts w:asciiTheme="minorHAnsi" w:hAnsiTheme="minorHAnsi" w:cstheme="minorHAnsi"/>
                <w:sz w:val="22"/>
                <w:szCs w:val="22"/>
              </w:rPr>
              <w:t xml:space="preserve">The </w:t>
            </w:r>
            <w:r w:rsidR="007B5CD7" w:rsidRPr="007A2560">
              <w:rPr>
                <w:rFonts w:asciiTheme="minorHAnsi" w:hAnsiTheme="minorHAnsi" w:cstheme="minorHAnsi"/>
                <w:sz w:val="22"/>
                <w:szCs w:val="22"/>
              </w:rPr>
              <w:t>American India Foundation</w:t>
            </w:r>
            <w:r>
              <w:rPr>
                <w:rFonts w:asciiTheme="minorHAnsi" w:hAnsiTheme="minorHAnsi" w:cstheme="minorHAnsi"/>
                <w:sz w:val="22"/>
                <w:szCs w:val="22"/>
              </w:rPr>
              <w:t xml:space="preserve"> Trust</w:t>
            </w:r>
          </w:p>
        </w:tc>
      </w:tr>
    </w:tbl>
    <w:p w14:paraId="4526B97D" w14:textId="77777777" w:rsidR="009833F3" w:rsidRDefault="009833F3" w:rsidP="005564F8">
      <w:pPr>
        <w:rPr>
          <w:rFonts w:cstheme="minorHAnsi"/>
          <w:szCs w:val="22"/>
        </w:rPr>
      </w:pPr>
    </w:p>
    <w:p w14:paraId="79A6DA5B" w14:textId="77777777" w:rsidR="009833F3" w:rsidRPr="007A2560" w:rsidRDefault="009833F3" w:rsidP="007B5CD7">
      <w:pPr>
        <w:jc w:val="center"/>
        <w:rPr>
          <w:rFonts w:cstheme="minorHAnsi"/>
          <w:szCs w:val="22"/>
        </w:rPr>
      </w:pPr>
    </w:p>
    <w:p w14:paraId="1113CF1F" w14:textId="77777777" w:rsidR="007B5CD7" w:rsidRPr="007A2560" w:rsidRDefault="007B5CD7" w:rsidP="007B5CD7">
      <w:pPr>
        <w:jc w:val="right"/>
        <w:rPr>
          <w:rFonts w:cstheme="minorHAnsi"/>
          <w:szCs w:val="22"/>
        </w:rPr>
      </w:pPr>
      <w:r w:rsidRPr="007A2560">
        <w:rPr>
          <w:rFonts w:cstheme="minorHAnsi"/>
          <w:szCs w:val="22"/>
        </w:rPr>
        <w:lastRenderedPageBreak/>
        <w:t>Page 2 onwards</w:t>
      </w:r>
    </w:p>
    <w:p w14:paraId="3FFD87B1" w14:textId="77777777" w:rsidR="007B5CD7" w:rsidRPr="007A2560" w:rsidRDefault="007B5CD7" w:rsidP="007B5CD7">
      <w:pPr>
        <w:pStyle w:val="ColorfulList-Accent11"/>
        <w:numPr>
          <w:ilvl w:val="0"/>
          <w:numId w:val="1"/>
        </w:numPr>
        <w:spacing w:after="0" w:line="240" w:lineRule="auto"/>
        <w:ind w:left="360" w:right="432"/>
        <w:contextualSpacing/>
        <w:jc w:val="both"/>
        <w:rPr>
          <w:rFonts w:asciiTheme="minorHAnsi" w:hAnsiTheme="minorHAnsi" w:cstheme="minorHAnsi"/>
        </w:rPr>
      </w:pPr>
      <w:r w:rsidRPr="007A2560">
        <w:rPr>
          <w:rFonts w:asciiTheme="minorHAnsi" w:hAnsiTheme="minorHAnsi" w:cstheme="minorHAnsi"/>
        </w:rPr>
        <w:t>Data Status :</w:t>
      </w:r>
    </w:p>
    <w:p w14:paraId="7C4B6A50" w14:textId="77777777" w:rsidR="007B5CD7" w:rsidRPr="007A2560" w:rsidRDefault="007B5CD7" w:rsidP="007B5CD7">
      <w:pPr>
        <w:pStyle w:val="ColorfulList-Accent11"/>
        <w:spacing w:after="0" w:line="240" w:lineRule="auto"/>
        <w:ind w:left="360" w:right="432"/>
        <w:contextualSpacing/>
        <w:jc w:val="both"/>
        <w:rPr>
          <w:rFonts w:asciiTheme="minorHAnsi" w:hAnsiTheme="minorHAnsi" w:cstheme="minorHAnsi"/>
        </w:rPr>
      </w:pPr>
    </w:p>
    <w:tbl>
      <w:tblPr>
        <w:tblW w:w="0" w:type="auto"/>
        <w:tblInd w:w="-34" w:type="dxa"/>
        <w:tblLayout w:type="fixed"/>
        <w:tblLook w:val="04A0" w:firstRow="1" w:lastRow="0" w:firstColumn="1" w:lastColumn="0" w:noHBand="0" w:noVBand="1"/>
      </w:tblPr>
      <w:tblGrid>
        <w:gridCol w:w="763"/>
        <w:gridCol w:w="1593"/>
        <w:gridCol w:w="1846"/>
        <w:gridCol w:w="1562"/>
        <w:gridCol w:w="1407"/>
        <w:gridCol w:w="1967"/>
        <w:gridCol w:w="1625"/>
      </w:tblGrid>
      <w:tr w:rsidR="007B5CD7" w:rsidRPr="007A2560" w14:paraId="01FAB36C" w14:textId="77777777" w:rsidTr="009833F3">
        <w:trPr>
          <w:trHeight w:val="317"/>
        </w:trPr>
        <w:tc>
          <w:tcPr>
            <w:tcW w:w="10762" w:type="dxa"/>
            <w:gridSpan w:val="7"/>
            <w:tcBorders>
              <w:top w:val="single" w:sz="8" w:space="0" w:color="auto"/>
              <w:left w:val="single" w:sz="8" w:space="0" w:color="auto"/>
              <w:bottom w:val="single" w:sz="4" w:space="0" w:color="auto"/>
              <w:right w:val="single" w:sz="8" w:space="0" w:color="000000"/>
            </w:tcBorders>
            <w:shd w:val="clear" w:color="auto" w:fill="DDD9C3" w:themeFill="background2" w:themeFillShade="E6"/>
            <w:noWrap/>
            <w:vAlign w:val="bottom"/>
            <w:hideMark/>
          </w:tcPr>
          <w:p w14:paraId="743A772B" w14:textId="77777777" w:rsidR="007B5CD7" w:rsidRPr="007A2560" w:rsidRDefault="007B5CD7" w:rsidP="0019371D">
            <w:pPr>
              <w:spacing w:after="0" w:line="240" w:lineRule="auto"/>
              <w:jc w:val="center"/>
              <w:rPr>
                <w:rFonts w:cstheme="minorHAnsi"/>
                <w:b/>
                <w:bCs/>
                <w:color w:val="000000"/>
                <w:szCs w:val="22"/>
              </w:rPr>
            </w:pPr>
            <w:r w:rsidRPr="007A2560">
              <w:rPr>
                <w:rFonts w:cstheme="minorHAnsi"/>
                <w:b/>
                <w:bCs/>
                <w:color w:val="000000"/>
                <w:szCs w:val="22"/>
              </w:rPr>
              <w:t xml:space="preserve">Livelihoods- ABLE </w:t>
            </w:r>
          </w:p>
        </w:tc>
      </w:tr>
      <w:tr w:rsidR="00DF41B6" w:rsidRPr="007A2560" w14:paraId="662DB9A5" w14:textId="77777777" w:rsidTr="009833F3">
        <w:trPr>
          <w:trHeight w:val="317"/>
        </w:trPr>
        <w:tc>
          <w:tcPr>
            <w:tcW w:w="763" w:type="dxa"/>
            <w:vMerge w:val="restart"/>
            <w:tcBorders>
              <w:top w:val="nil"/>
              <w:left w:val="single" w:sz="8" w:space="0" w:color="auto"/>
              <w:bottom w:val="single" w:sz="4" w:space="0" w:color="auto"/>
              <w:right w:val="single" w:sz="4" w:space="0" w:color="auto"/>
            </w:tcBorders>
            <w:shd w:val="clear" w:color="auto" w:fill="DDD9C3" w:themeFill="background2" w:themeFillShade="E6"/>
            <w:noWrap/>
            <w:vAlign w:val="center"/>
            <w:hideMark/>
          </w:tcPr>
          <w:p w14:paraId="09C1E106" w14:textId="77777777" w:rsidR="00DF41B6" w:rsidRPr="007A2560" w:rsidRDefault="00DF41B6" w:rsidP="0019371D">
            <w:pPr>
              <w:spacing w:after="0" w:line="240" w:lineRule="auto"/>
              <w:jc w:val="center"/>
              <w:rPr>
                <w:rFonts w:cstheme="minorHAnsi"/>
                <w:b/>
                <w:bCs/>
                <w:color w:val="000000"/>
                <w:szCs w:val="22"/>
              </w:rPr>
            </w:pPr>
            <w:proofErr w:type="spellStart"/>
            <w:r w:rsidRPr="007A2560">
              <w:rPr>
                <w:rFonts w:cstheme="minorHAnsi"/>
                <w:b/>
                <w:bCs/>
                <w:color w:val="000000"/>
                <w:szCs w:val="22"/>
              </w:rPr>
              <w:t>S.No</w:t>
            </w:r>
            <w:proofErr w:type="spellEnd"/>
          </w:p>
        </w:tc>
        <w:tc>
          <w:tcPr>
            <w:tcW w:w="1593" w:type="dxa"/>
            <w:vMerge w:val="restart"/>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6DE24BCA"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Centre’s Name</w:t>
            </w:r>
          </w:p>
        </w:tc>
        <w:tc>
          <w:tcPr>
            <w:tcW w:w="1846" w:type="dxa"/>
            <w:vMerge w:val="restart"/>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1D828674"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Training Type</w:t>
            </w:r>
          </w:p>
        </w:tc>
        <w:tc>
          <w:tcPr>
            <w:tcW w:w="2968" w:type="dxa"/>
            <w:gridSpan w:val="2"/>
            <w:tcBorders>
              <w:top w:val="single" w:sz="4" w:space="0" w:color="auto"/>
              <w:left w:val="nil"/>
              <w:bottom w:val="single" w:sz="4" w:space="0" w:color="auto"/>
              <w:right w:val="single" w:sz="4" w:space="0" w:color="auto"/>
            </w:tcBorders>
            <w:shd w:val="clear" w:color="auto" w:fill="DDD9C3" w:themeFill="background2" w:themeFillShade="E6"/>
            <w:noWrap/>
            <w:vAlign w:val="center"/>
            <w:hideMark/>
          </w:tcPr>
          <w:p w14:paraId="336CC112" w14:textId="77777777" w:rsidR="00DF41B6" w:rsidRPr="007A2560" w:rsidRDefault="00DF41B6" w:rsidP="00DF41B6">
            <w:pPr>
              <w:spacing w:after="0" w:line="240" w:lineRule="auto"/>
              <w:rPr>
                <w:rFonts w:cstheme="minorHAnsi"/>
                <w:b/>
                <w:bCs/>
                <w:color w:val="000000"/>
                <w:szCs w:val="22"/>
              </w:rPr>
            </w:pPr>
            <w:r>
              <w:rPr>
                <w:rFonts w:cstheme="minorHAnsi"/>
                <w:b/>
                <w:bCs/>
                <w:color w:val="000000"/>
                <w:szCs w:val="22"/>
              </w:rPr>
              <w:t xml:space="preserve">                 </w:t>
            </w:r>
            <w:r w:rsidRPr="007A2560">
              <w:rPr>
                <w:rFonts w:cstheme="minorHAnsi"/>
                <w:b/>
                <w:bCs/>
                <w:color w:val="000000"/>
                <w:szCs w:val="22"/>
              </w:rPr>
              <w:t>Trained</w:t>
            </w:r>
          </w:p>
        </w:tc>
        <w:tc>
          <w:tcPr>
            <w:tcW w:w="3592" w:type="dxa"/>
            <w:gridSpan w:val="2"/>
            <w:tcBorders>
              <w:top w:val="single" w:sz="4" w:space="0" w:color="auto"/>
              <w:left w:val="nil"/>
              <w:bottom w:val="single" w:sz="4" w:space="0" w:color="auto"/>
              <w:right w:val="single" w:sz="8" w:space="0" w:color="000000"/>
            </w:tcBorders>
            <w:shd w:val="clear" w:color="auto" w:fill="DDD9C3" w:themeFill="background2" w:themeFillShade="E6"/>
            <w:noWrap/>
            <w:vAlign w:val="center"/>
            <w:hideMark/>
          </w:tcPr>
          <w:p w14:paraId="6E379A77"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Employability Support</w:t>
            </w:r>
          </w:p>
        </w:tc>
      </w:tr>
      <w:tr w:rsidR="009833F3" w:rsidRPr="007A2560" w14:paraId="52DEA1A3" w14:textId="77777777" w:rsidTr="009833F3">
        <w:trPr>
          <w:trHeight w:val="317"/>
        </w:trPr>
        <w:tc>
          <w:tcPr>
            <w:tcW w:w="763" w:type="dxa"/>
            <w:vMerge/>
            <w:tcBorders>
              <w:top w:val="nil"/>
              <w:left w:val="single" w:sz="8" w:space="0" w:color="auto"/>
              <w:bottom w:val="single" w:sz="4" w:space="0" w:color="auto"/>
              <w:right w:val="single" w:sz="4" w:space="0" w:color="auto"/>
            </w:tcBorders>
            <w:shd w:val="clear" w:color="auto" w:fill="DDD9C3" w:themeFill="background2" w:themeFillShade="E6"/>
            <w:vAlign w:val="center"/>
            <w:hideMark/>
          </w:tcPr>
          <w:p w14:paraId="0337D6DF" w14:textId="77777777" w:rsidR="00DF41B6" w:rsidRPr="007A2560" w:rsidRDefault="00DF41B6" w:rsidP="0019371D">
            <w:pPr>
              <w:spacing w:after="0" w:line="240" w:lineRule="auto"/>
              <w:rPr>
                <w:rFonts w:cstheme="minorHAnsi"/>
                <w:b/>
                <w:bCs/>
                <w:color w:val="000000"/>
                <w:szCs w:val="22"/>
              </w:rPr>
            </w:pPr>
          </w:p>
        </w:tc>
        <w:tc>
          <w:tcPr>
            <w:tcW w:w="1593" w:type="dxa"/>
            <w:vMerge/>
            <w:tcBorders>
              <w:top w:val="nil"/>
              <w:left w:val="single" w:sz="4" w:space="0" w:color="auto"/>
              <w:bottom w:val="single" w:sz="4" w:space="0" w:color="auto"/>
              <w:right w:val="single" w:sz="4" w:space="0" w:color="auto"/>
            </w:tcBorders>
            <w:shd w:val="clear" w:color="auto" w:fill="DDD9C3" w:themeFill="background2" w:themeFillShade="E6"/>
            <w:vAlign w:val="center"/>
            <w:hideMark/>
          </w:tcPr>
          <w:p w14:paraId="103ADA05" w14:textId="77777777" w:rsidR="00DF41B6" w:rsidRPr="007A2560" w:rsidRDefault="00DF41B6" w:rsidP="0019371D">
            <w:pPr>
              <w:spacing w:after="0" w:line="240" w:lineRule="auto"/>
              <w:rPr>
                <w:rFonts w:cstheme="minorHAnsi"/>
                <w:b/>
                <w:bCs/>
                <w:color w:val="000000"/>
                <w:szCs w:val="22"/>
              </w:rPr>
            </w:pPr>
          </w:p>
        </w:tc>
        <w:tc>
          <w:tcPr>
            <w:tcW w:w="1846" w:type="dxa"/>
            <w:vMerge/>
            <w:tcBorders>
              <w:top w:val="nil"/>
              <w:left w:val="single" w:sz="4" w:space="0" w:color="auto"/>
              <w:bottom w:val="single" w:sz="4" w:space="0" w:color="auto"/>
              <w:right w:val="single" w:sz="4" w:space="0" w:color="auto"/>
            </w:tcBorders>
            <w:shd w:val="clear" w:color="auto" w:fill="DDD9C3" w:themeFill="background2" w:themeFillShade="E6"/>
            <w:vAlign w:val="center"/>
            <w:hideMark/>
          </w:tcPr>
          <w:p w14:paraId="3CCA9D5A" w14:textId="77777777" w:rsidR="00DF41B6" w:rsidRPr="007A2560" w:rsidRDefault="00DF41B6" w:rsidP="0019371D">
            <w:pPr>
              <w:spacing w:after="0" w:line="240" w:lineRule="auto"/>
              <w:rPr>
                <w:rFonts w:cstheme="minorHAnsi"/>
                <w:b/>
                <w:bCs/>
                <w:color w:val="000000"/>
                <w:szCs w:val="22"/>
              </w:rPr>
            </w:pPr>
          </w:p>
        </w:tc>
        <w:tc>
          <w:tcPr>
            <w:tcW w:w="1562" w:type="dxa"/>
            <w:tcBorders>
              <w:top w:val="nil"/>
              <w:left w:val="nil"/>
              <w:bottom w:val="single" w:sz="4" w:space="0" w:color="auto"/>
              <w:right w:val="single" w:sz="4" w:space="0" w:color="auto"/>
            </w:tcBorders>
            <w:shd w:val="clear" w:color="auto" w:fill="DDD9C3" w:themeFill="background2" w:themeFillShade="E6"/>
            <w:noWrap/>
            <w:vAlign w:val="center"/>
            <w:hideMark/>
          </w:tcPr>
          <w:p w14:paraId="440364A1"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 xml:space="preserve">Target </w:t>
            </w:r>
          </w:p>
        </w:tc>
        <w:tc>
          <w:tcPr>
            <w:tcW w:w="1407" w:type="dxa"/>
            <w:tcBorders>
              <w:top w:val="nil"/>
              <w:left w:val="nil"/>
              <w:bottom w:val="single" w:sz="4" w:space="0" w:color="auto"/>
              <w:right w:val="single" w:sz="4" w:space="0" w:color="auto"/>
            </w:tcBorders>
            <w:shd w:val="clear" w:color="auto" w:fill="DDD9C3" w:themeFill="background2" w:themeFillShade="E6"/>
            <w:noWrap/>
            <w:vAlign w:val="center"/>
            <w:hideMark/>
          </w:tcPr>
          <w:p w14:paraId="513853A6"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Achieved</w:t>
            </w:r>
          </w:p>
        </w:tc>
        <w:tc>
          <w:tcPr>
            <w:tcW w:w="1967" w:type="dxa"/>
            <w:tcBorders>
              <w:top w:val="nil"/>
              <w:left w:val="nil"/>
              <w:bottom w:val="single" w:sz="4" w:space="0" w:color="auto"/>
              <w:right w:val="single" w:sz="4" w:space="0" w:color="auto"/>
            </w:tcBorders>
            <w:shd w:val="clear" w:color="auto" w:fill="DDD9C3" w:themeFill="background2" w:themeFillShade="E6"/>
            <w:noWrap/>
            <w:vAlign w:val="center"/>
            <w:hideMark/>
          </w:tcPr>
          <w:p w14:paraId="78EDD501"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 xml:space="preserve">Target </w:t>
            </w:r>
          </w:p>
        </w:tc>
        <w:tc>
          <w:tcPr>
            <w:tcW w:w="1625" w:type="dxa"/>
            <w:tcBorders>
              <w:top w:val="nil"/>
              <w:left w:val="nil"/>
              <w:bottom w:val="single" w:sz="4" w:space="0" w:color="auto"/>
              <w:right w:val="single" w:sz="8" w:space="0" w:color="auto"/>
            </w:tcBorders>
            <w:shd w:val="clear" w:color="auto" w:fill="DDD9C3" w:themeFill="background2" w:themeFillShade="E6"/>
            <w:noWrap/>
            <w:vAlign w:val="center"/>
            <w:hideMark/>
          </w:tcPr>
          <w:p w14:paraId="57116F10" w14:textId="77777777" w:rsidR="00DF41B6" w:rsidRPr="007A2560" w:rsidRDefault="00DF41B6" w:rsidP="0019371D">
            <w:pPr>
              <w:spacing w:after="0" w:line="240" w:lineRule="auto"/>
              <w:jc w:val="center"/>
              <w:rPr>
                <w:rFonts w:cstheme="minorHAnsi"/>
                <w:b/>
                <w:bCs/>
                <w:color w:val="000000"/>
                <w:szCs w:val="22"/>
              </w:rPr>
            </w:pPr>
            <w:r w:rsidRPr="007A2560">
              <w:rPr>
                <w:rFonts w:cstheme="minorHAnsi"/>
                <w:b/>
                <w:bCs/>
                <w:color w:val="000000"/>
                <w:szCs w:val="22"/>
              </w:rPr>
              <w:t>Achieved</w:t>
            </w:r>
          </w:p>
        </w:tc>
      </w:tr>
      <w:tr w:rsidR="00DF41B6" w:rsidRPr="007A2560" w14:paraId="15646F05" w14:textId="77777777" w:rsidTr="009833F3">
        <w:trPr>
          <w:trHeight w:val="587"/>
        </w:trPr>
        <w:tc>
          <w:tcPr>
            <w:tcW w:w="763" w:type="dxa"/>
            <w:tcBorders>
              <w:top w:val="nil"/>
              <w:left w:val="single" w:sz="8" w:space="0" w:color="auto"/>
              <w:bottom w:val="single" w:sz="4" w:space="0" w:color="auto"/>
              <w:right w:val="single" w:sz="4" w:space="0" w:color="auto"/>
            </w:tcBorders>
            <w:shd w:val="clear" w:color="auto" w:fill="auto"/>
            <w:noWrap/>
            <w:vAlign w:val="bottom"/>
            <w:hideMark/>
          </w:tcPr>
          <w:p w14:paraId="41EBC87A" w14:textId="77777777" w:rsidR="005564F8" w:rsidRPr="007A2560" w:rsidRDefault="005564F8" w:rsidP="0019371D">
            <w:pPr>
              <w:spacing w:after="0" w:line="240" w:lineRule="auto"/>
              <w:rPr>
                <w:rFonts w:cstheme="minorHAnsi"/>
                <w:color w:val="000000"/>
                <w:szCs w:val="22"/>
              </w:rPr>
            </w:pPr>
            <w:r>
              <w:rPr>
                <w:rFonts w:cstheme="minorHAnsi"/>
                <w:color w:val="000000"/>
                <w:szCs w:val="22"/>
              </w:rPr>
              <w:t>1</w:t>
            </w:r>
          </w:p>
        </w:tc>
        <w:tc>
          <w:tcPr>
            <w:tcW w:w="1593" w:type="dxa"/>
            <w:tcBorders>
              <w:top w:val="nil"/>
              <w:left w:val="nil"/>
              <w:bottom w:val="single" w:sz="4" w:space="0" w:color="auto"/>
              <w:right w:val="single" w:sz="4" w:space="0" w:color="auto"/>
            </w:tcBorders>
            <w:shd w:val="clear" w:color="auto" w:fill="auto"/>
            <w:noWrap/>
            <w:vAlign w:val="bottom"/>
            <w:hideMark/>
          </w:tcPr>
          <w:p w14:paraId="0D76B722" w14:textId="77777777" w:rsidR="00DF41B6" w:rsidRPr="007A2560" w:rsidRDefault="005564F8" w:rsidP="0019371D">
            <w:pPr>
              <w:spacing w:after="0" w:line="240" w:lineRule="auto"/>
              <w:rPr>
                <w:rFonts w:cstheme="minorHAnsi"/>
                <w:color w:val="000000"/>
                <w:szCs w:val="22"/>
              </w:rPr>
            </w:pPr>
            <w:r>
              <w:rPr>
                <w:rFonts w:cstheme="minorHAnsi"/>
                <w:color w:val="000000"/>
                <w:szCs w:val="22"/>
              </w:rPr>
              <w:t xml:space="preserve">Bangalore </w:t>
            </w:r>
          </w:p>
        </w:tc>
        <w:tc>
          <w:tcPr>
            <w:tcW w:w="1846" w:type="dxa"/>
            <w:tcBorders>
              <w:top w:val="nil"/>
              <w:left w:val="nil"/>
              <w:bottom w:val="single" w:sz="4" w:space="0" w:color="auto"/>
              <w:right w:val="single" w:sz="4" w:space="0" w:color="auto"/>
            </w:tcBorders>
            <w:shd w:val="clear" w:color="auto" w:fill="auto"/>
            <w:noWrap/>
            <w:vAlign w:val="bottom"/>
            <w:hideMark/>
          </w:tcPr>
          <w:p w14:paraId="1E5C396B" w14:textId="77777777" w:rsidR="00DF41B6" w:rsidRPr="007A2560" w:rsidRDefault="005564F8" w:rsidP="0019371D">
            <w:pPr>
              <w:spacing w:after="0" w:line="240" w:lineRule="auto"/>
              <w:rPr>
                <w:rFonts w:cstheme="minorHAnsi"/>
                <w:color w:val="000000"/>
                <w:szCs w:val="22"/>
              </w:rPr>
            </w:pPr>
            <w:r>
              <w:rPr>
                <w:rFonts w:cstheme="minorHAnsi"/>
                <w:color w:val="000000"/>
                <w:szCs w:val="22"/>
              </w:rPr>
              <w:t xml:space="preserve">Software Development </w:t>
            </w:r>
          </w:p>
        </w:tc>
        <w:tc>
          <w:tcPr>
            <w:tcW w:w="1562" w:type="dxa"/>
            <w:tcBorders>
              <w:top w:val="nil"/>
              <w:left w:val="nil"/>
              <w:bottom w:val="single" w:sz="4" w:space="0" w:color="auto"/>
              <w:right w:val="single" w:sz="4" w:space="0" w:color="auto"/>
            </w:tcBorders>
            <w:shd w:val="clear" w:color="auto" w:fill="auto"/>
            <w:noWrap/>
            <w:vAlign w:val="bottom"/>
            <w:hideMark/>
          </w:tcPr>
          <w:p w14:paraId="53137BD6" w14:textId="77777777" w:rsidR="00DF41B6" w:rsidRPr="007A2560" w:rsidRDefault="005564F8" w:rsidP="0019371D">
            <w:pPr>
              <w:spacing w:after="0" w:line="240" w:lineRule="auto"/>
              <w:rPr>
                <w:rFonts w:cstheme="minorHAnsi"/>
                <w:color w:val="000000"/>
                <w:szCs w:val="22"/>
              </w:rPr>
            </w:pPr>
            <w:r>
              <w:rPr>
                <w:rFonts w:cstheme="minorHAnsi"/>
                <w:color w:val="000000"/>
                <w:szCs w:val="22"/>
              </w:rPr>
              <w:t>17</w:t>
            </w:r>
          </w:p>
        </w:tc>
        <w:tc>
          <w:tcPr>
            <w:tcW w:w="1407" w:type="dxa"/>
            <w:tcBorders>
              <w:top w:val="nil"/>
              <w:left w:val="nil"/>
              <w:bottom w:val="single" w:sz="4" w:space="0" w:color="auto"/>
              <w:right w:val="single" w:sz="4" w:space="0" w:color="auto"/>
            </w:tcBorders>
            <w:shd w:val="clear" w:color="auto" w:fill="auto"/>
            <w:noWrap/>
            <w:vAlign w:val="bottom"/>
            <w:hideMark/>
          </w:tcPr>
          <w:p w14:paraId="2D82A2E6" w14:textId="77777777" w:rsidR="00DF41B6" w:rsidRPr="007A2560" w:rsidRDefault="005564F8" w:rsidP="0019371D">
            <w:pPr>
              <w:spacing w:after="0" w:line="240" w:lineRule="auto"/>
              <w:rPr>
                <w:rFonts w:cstheme="minorHAnsi"/>
                <w:color w:val="000000"/>
                <w:szCs w:val="22"/>
              </w:rPr>
            </w:pPr>
            <w:r>
              <w:rPr>
                <w:rFonts w:cstheme="minorHAnsi"/>
                <w:color w:val="000000"/>
                <w:szCs w:val="22"/>
              </w:rPr>
              <w:t>17</w:t>
            </w:r>
          </w:p>
        </w:tc>
        <w:tc>
          <w:tcPr>
            <w:tcW w:w="1967" w:type="dxa"/>
            <w:tcBorders>
              <w:top w:val="nil"/>
              <w:left w:val="nil"/>
              <w:bottom w:val="single" w:sz="4" w:space="0" w:color="auto"/>
              <w:right w:val="single" w:sz="4" w:space="0" w:color="auto"/>
            </w:tcBorders>
            <w:shd w:val="clear" w:color="auto" w:fill="auto"/>
            <w:noWrap/>
            <w:vAlign w:val="bottom"/>
            <w:hideMark/>
          </w:tcPr>
          <w:p w14:paraId="07B02973" w14:textId="77777777" w:rsidR="00DF41B6" w:rsidRPr="007A2560" w:rsidRDefault="0035121C" w:rsidP="0019371D">
            <w:pPr>
              <w:spacing w:after="0" w:line="240" w:lineRule="auto"/>
              <w:rPr>
                <w:rFonts w:cstheme="minorHAnsi"/>
                <w:color w:val="000000"/>
                <w:szCs w:val="22"/>
              </w:rPr>
            </w:pPr>
            <w:r>
              <w:rPr>
                <w:rFonts w:cstheme="minorHAnsi"/>
                <w:color w:val="000000"/>
                <w:szCs w:val="22"/>
              </w:rPr>
              <w:t>5</w:t>
            </w:r>
          </w:p>
        </w:tc>
        <w:tc>
          <w:tcPr>
            <w:tcW w:w="1625" w:type="dxa"/>
            <w:tcBorders>
              <w:top w:val="nil"/>
              <w:left w:val="nil"/>
              <w:bottom w:val="single" w:sz="4" w:space="0" w:color="auto"/>
              <w:right w:val="single" w:sz="8" w:space="0" w:color="auto"/>
            </w:tcBorders>
            <w:shd w:val="clear" w:color="auto" w:fill="auto"/>
            <w:noWrap/>
            <w:vAlign w:val="bottom"/>
            <w:hideMark/>
          </w:tcPr>
          <w:p w14:paraId="0C32D6BB" w14:textId="77777777" w:rsidR="00DF41B6" w:rsidRPr="007A2560" w:rsidRDefault="004356E4" w:rsidP="0019371D">
            <w:pPr>
              <w:spacing w:after="0" w:line="240" w:lineRule="auto"/>
              <w:rPr>
                <w:rFonts w:cstheme="minorHAnsi"/>
                <w:color w:val="000000"/>
                <w:szCs w:val="22"/>
              </w:rPr>
            </w:pPr>
            <w:r>
              <w:rPr>
                <w:rFonts w:cstheme="minorHAnsi"/>
                <w:color w:val="000000"/>
                <w:szCs w:val="22"/>
              </w:rPr>
              <w:t>0</w:t>
            </w:r>
          </w:p>
        </w:tc>
      </w:tr>
      <w:tr w:rsidR="00DF41B6" w:rsidRPr="007A2560" w14:paraId="38D6EC1A" w14:textId="77777777" w:rsidTr="009833F3">
        <w:trPr>
          <w:trHeight w:val="317"/>
        </w:trPr>
        <w:tc>
          <w:tcPr>
            <w:tcW w:w="763" w:type="dxa"/>
            <w:tcBorders>
              <w:top w:val="nil"/>
              <w:left w:val="single" w:sz="8" w:space="0" w:color="auto"/>
              <w:bottom w:val="single" w:sz="4" w:space="0" w:color="auto"/>
              <w:right w:val="single" w:sz="4" w:space="0" w:color="auto"/>
            </w:tcBorders>
            <w:shd w:val="clear" w:color="auto" w:fill="auto"/>
            <w:noWrap/>
            <w:vAlign w:val="bottom"/>
            <w:hideMark/>
          </w:tcPr>
          <w:p w14:paraId="4903D74D" w14:textId="77777777" w:rsidR="00DF41B6" w:rsidRPr="007A2560" w:rsidRDefault="00DF41B6" w:rsidP="0019371D">
            <w:pPr>
              <w:spacing w:after="0" w:line="240" w:lineRule="auto"/>
              <w:rPr>
                <w:rFonts w:cstheme="minorHAnsi"/>
                <w:color w:val="000000"/>
                <w:szCs w:val="22"/>
              </w:rPr>
            </w:pPr>
          </w:p>
        </w:tc>
        <w:tc>
          <w:tcPr>
            <w:tcW w:w="1593" w:type="dxa"/>
            <w:tcBorders>
              <w:top w:val="nil"/>
              <w:left w:val="nil"/>
              <w:bottom w:val="single" w:sz="4" w:space="0" w:color="auto"/>
              <w:right w:val="single" w:sz="4" w:space="0" w:color="auto"/>
            </w:tcBorders>
            <w:shd w:val="clear" w:color="auto" w:fill="auto"/>
            <w:noWrap/>
            <w:vAlign w:val="bottom"/>
            <w:hideMark/>
          </w:tcPr>
          <w:p w14:paraId="33677F90" w14:textId="77777777" w:rsidR="00DF41B6" w:rsidRPr="007A2560" w:rsidRDefault="00DF41B6" w:rsidP="0019371D">
            <w:pPr>
              <w:spacing w:after="0" w:line="240" w:lineRule="auto"/>
              <w:rPr>
                <w:rFonts w:cstheme="minorHAnsi"/>
                <w:color w:val="000000"/>
                <w:szCs w:val="22"/>
              </w:rPr>
            </w:pPr>
          </w:p>
        </w:tc>
        <w:tc>
          <w:tcPr>
            <w:tcW w:w="1846" w:type="dxa"/>
            <w:tcBorders>
              <w:top w:val="nil"/>
              <w:left w:val="nil"/>
              <w:bottom w:val="single" w:sz="4" w:space="0" w:color="auto"/>
              <w:right w:val="single" w:sz="4" w:space="0" w:color="auto"/>
            </w:tcBorders>
            <w:shd w:val="clear" w:color="auto" w:fill="auto"/>
            <w:noWrap/>
            <w:vAlign w:val="bottom"/>
            <w:hideMark/>
          </w:tcPr>
          <w:p w14:paraId="249581F1" w14:textId="77777777" w:rsidR="00DF41B6" w:rsidRPr="007A2560" w:rsidRDefault="00DF41B6" w:rsidP="0019371D">
            <w:pPr>
              <w:spacing w:after="0" w:line="240" w:lineRule="auto"/>
              <w:rPr>
                <w:rFonts w:cstheme="minorHAnsi"/>
                <w:color w:val="000000"/>
                <w:szCs w:val="22"/>
              </w:rPr>
            </w:pPr>
          </w:p>
        </w:tc>
        <w:tc>
          <w:tcPr>
            <w:tcW w:w="1562" w:type="dxa"/>
            <w:tcBorders>
              <w:top w:val="nil"/>
              <w:left w:val="nil"/>
              <w:bottom w:val="single" w:sz="4" w:space="0" w:color="auto"/>
              <w:right w:val="single" w:sz="4" w:space="0" w:color="auto"/>
            </w:tcBorders>
            <w:shd w:val="clear" w:color="auto" w:fill="auto"/>
            <w:noWrap/>
            <w:vAlign w:val="bottom"/>
            <w:hideMark/>
          </w:tcPr>
          <w:p w14:paraId="16A6D119" w14:textId="77777777" w:rsidR="00DF41B6" w:rsidRPr="007A2560" w:rsidRDefault="00DF41B6" w:rsidP="0019371D">
            <w:pPr>
              <w:spacing w:after="0" w:line="240" w:lineRule="auto"/>
              <w:rPr>
                <w:rFonts w:cstheme="minorHAnsi"/>
                <w:color w:val="000000"/>
                <w:szCs w:val="22"/>
              </w:rPr>
            </w:pPr>
          </w:p>
        </w:tc>
        <w:tc>
          <w:tcPr>
            <w:tcW w:w="1407" w:type="dxa"/>
            <w:tcBorders>
              <w:top w:val="nil"/>
              <w:left w:val="nil"/>
              <w:bottom w:val="single" w:sz="4" w:space="0" w:color="auto"/>
              <w:right w:val="single" w:sz="4" w:space="0" w:color="auto"/>
            </w:tcBorders>
            <w:shd w:val="clear" w:color="auto" w:fill="auto"/>
            <w:noWrap/>
            <w:vAlign w:val="bottom"/>
            <w:hideMark/>
          </w:tcPr>
          <w:p w14:paraId="18B057B1" w14:textId="77777777" w:rsidR="00DF41B6" w:rsidRPr="007A2560" w:rsidRDefault="00DF41B6" w:rsidP="0019371D">
            <w:pPr>
              <w:spacing w:after="0" w:line="240" w:lineRule="auto"/>
              <w:rPr>
                <w:rFonts w:cstheme="minorHAnsi"/>
                <w:color w:val="000000"/>
                <w:szCs w:val="22"/>
              </w:rPr>
            </w:pPr>
          </w:p>
        </w:tc>
        <w:tc>
          <w:tcPr>
            <w:tcW w:w="1967" w:type="dxa"/>
            <w:tcBorders>
              <w:top w:val="nil"/>
              <w:left w:val="nil"/>
              <w:bottom w:val="single" w:sz="4" w:space="0" w:color="auto"/>
              <w:right w:val="single" w:sz="4" w:space="0" w:color="auto"/>
            </w:tcBorders>
            <w:shd w:val="clear" w:color="auto" w:fill="auto"/>
            <w:noWrap/>
            <w:vAlign w:val="bottom"/>
            <w:hideMark/>
          </w:tcPr>
          <w:p w14:paraId="4020F033" w14:textId="77777777" w:rsidR="00DF41B6" w:rsidRPr="007A2560" w:rsidRDefault="00DF41B6" w:rsidP="0019371D">
            <w:pPr>
              <w:spacing w:after="0" w:line="240" w:lineRule="auto"/>
              <w:rPr>
                <w:rFonts w:cstheme="minorHAnsi"/>
                <w:color w:val="000000"/>
                <w:szCs w:val="22"/>
              </w:rPr>
            </w:pPr>
          </w:p>
        </w:tc>
        <w:tc>
          <w:tcPr>
            <w:tcW w:w="1625" w:type="dxa"/>
            <w:tcBorders>
              <w:top w:val="nil"/>
              <w:left w:val="nil"/>
              <w:bottom w:val="single" w:sz="4" w:space="0" w:color="auto"/>
              <w:right w:val="single" w:sz="8" w:space="0" w:color="auto"/>
            </w:tcBorders>
            <w:shd w:val="clear" w:color="auto" w:fill="auto"/>
            <w:noWrap/>
            <w:vAlign w:val="bottom"/>
            <w:hideMark/>
          </w:tcPr>
          <w:p w14:paraId="4AABB8A2" w14:textId="77777777" w:rsidR="00DF41B6" w:rsidRPr="007A2560" w:rsidRDefault="00DF41B6" w:rsidP="0019371D">
            <w:pPr>
              <w:spacing w:after="0" w:line="240" w:lineRule="auto"/>
              <w:rPr>
                <w:rFonts w:cstheme="minorHAnsi"/>
                <w:color w:val="000000"/>
                <w:szCs w:val="22"/>
              </w:rPr>
            </w:pPr>
          </w:p>
        </w:tc>
      </w:tr>
      <w:tr w:rsidR="00DF41B6" w:rsidRPr="007A2560" w14:paraId="15DEA3DC" w14:textId="77777777" w:rsidTr="009833F3">
        <w:trPr>
          <w:trHeight w:val="317"/>
        </w:trPr>
        <w:tc>
          <w:tcPr>
            <w:tcW w:w="763" w:type="dxa"/>
            <w:tcBorders>
              <w:top w:val="nil"/>
              <w:left w:val="single" w:sz="8" w:space="0" w:color="auto"/>
              <w:bottom w:val="single" w:sz="4" w:space="0" w:color="auto"/>
              <w:right w:val="single" w:sz="4" w:space="0" w:color="auto"/>
            </w:tcBorders>
            <w:shd w:val="clear" w:color="auto" w:fill="auto"/>
            <w:noWrap/>
            <w:vAlign w:val="bottom"/>
            <w:hideMark/>
          </w:tcPr>
          <w:p w14:paraId="282C85B3" w14:textId="77777777" w:rsidR="00DF41B6" w:rsidRPr="007A2560" w:rsidRDefault="00DF41B6" w:rsidP="0019371D">
            <w:pPr>
              <w:spacing w:after="0" w:line="240" w:lineRule="auto"/>
              <w:rPr>
                <w:rFonts w:cstheme="minorHAnsi"/>
                <w:color w:val="000000"/>
                <w:szCs w:val="22"/>
              </w:rPr>
            </w:pPr>
          </w:p>
        </w:tc>
        <w:tc>
          <w:tcPr>
            <w:tcW w:w="1593" w:type="dxa"/>
            <w:tcBorders>
              <w:top w:val="nil"/>
              <w:left w:val="nil"/>
              <w:bottom w:val="single" w:sz="4" w:space="0" w:color="auto"/>
              <w:right w:val="single" w:sz="4" w:space="0" w:color="auto"/>
            </w:tcBorders>
            <w:shd w:val="clear" w:color="auto" w:fill="auto"/>
            <w:noWrap/>
            <w:vAlign w:val="bottom"/>
            <w:hideMark/>
          </w:tcPr>
          <w:p w14:paraId="4F11FF37" w14:textId="77777777" w:rsidR="00DF41B6" w:rsidRPr="007A2560" w:rsidRDefault="00DF41B6" w:rsidP="0019371D">
            <w:pPr>
              <w:spacing w:after="0" w:line="240" w:lineRule="auto"/>
              <w:rPr>
                <w:rFonts w:cstheme="minorHAnsi"/>
                <w:color w:val="000000"/>
                <w:szCs w:val="22"/>
              </w:rPr>
            </w:pPr>
          </w:p>
        </w:tc>
        <w:tc>
          <w:tcPr>
            <w:tcW w:w="1846" w:type="dxa"/>
            <w:tcBorders>
              <w:top w:val="nil"/>
              <w:left w:val="nil"/>
              <w:bottom w:val="single" w:sz="4" w:space="0" w:color="auto"/>
              <w:right w:val="single" w:sz="4" w:space="0" w:color="auto"/>
            </w:tcBorders>
            <w:shd w:val="clear" w:color="auto" w:fill="auto"/>
            <w:noWrap/>
            <w:vAlign w:val="bottom"/>
            <w:hideMark/>
          </w:tcPr>
          <w:p w14:paraId="0078BCFF" w14:textId="77777777" w:rsidR="00DF41B6" w:rsidRPr="007A2560" w:rsidRDefault="00DF41B6" w:rsidP="0019371D">
            <w:pPr>
              <w:spacing w:after="0" w:line="240" w:lineRule="auto"/>
              <w:rPr>
                <w:rFonts w:cstheme="minorHAnsi"/>
                <w:color w:val="000000"/>
                <w:szCs w:val="22"/>
              </w:rPr>
            </w:pPr>
          </w:p>
        </w:tc>
        <w:tc>
          <w:tcPr>
            <w:tcW w:w="1562" w:type="dxa"/>
            <w:tcBorders>
              <w:top w:val="nil"/>
              <w:left w:val="nil"/>
              <w:bottom w:val="single" w:sz="4" w:space="0" w:color="auto"/>
              <w:right w:val="single" w:sz="4" w:space="0" w:color="auto"/>
            </w:tcBorders>
            <w:shd w:val="clear" w:color="auto" w:fill="auto"/>
            <w:noWrap/>
            <w:vAlign w:val="bottom"/>
            <w:hideMark/>
          </w:tcPr>
          <w:p w14:paraId="32F73836" w14:textId="77777777" w:rsidR="00DF41B6" w:rsidRPr="007A2560" w:rsidRDefault="00DF41B6" w:rsidP="0019371D">
            <w:pPr>
              <w:spacing w:after="0" w:line="240" w:lineRule="auto"/>
              <w:rPr>
                <w:rFonts w:cstheme="minorHAnsi"/>
                <w:color w:val="000000"/>
                <w:szCs w:val="22"/>
              </w:rPr>
            </w:pPr>
          </w:p>
        </w:tc>
        <w:tc>
          <w:tcPr>
            <w:tcW w:w="1407" w:type="dxa"/>
            <w:tcBorders>
              <w:top w:val="nil"/>
              <w:left w:val="nil"/>
              <w:bottom w:val="single" w:sz="4" w:space="0" w:color="auto"/>
              <w:right w:val="single" w:sz="4" w:space="0" w:color="auto"/>
            </w:tcBorders>
            <w:shd w:val="clear" w:color="auto" w:fill="auto"/>
            <w:noWrap/>
            <w:vAlign w:val="bottom"/>
            <w:hideMark/>
          </w:tcPr>
          <w:p w14:paraId="51344496" w14:textId="77777777" w:rsidR="00DF41B6" w:rsidRPr="007A2560" w:rsidRDefault="00DF41B6" w:rsidP="0019371D">
            <w:pPr>
              <w:spacing w:after="0" w:line="240" w:lineRule="auto"/>
              <w:rPr>
                <w:rFonts w:cstheme="minorHAnsi"/>
                <w:color w:val="000000"/>
                <w:szCs w:val="22"/>
              </w:rPr>
            </w:pPr>
          </w:p>
        </w:tc>
        <w:tc>
          <w:tcPr>
            <w:tcW w:w="1967" w:type="dxa"/>
            <w:tcBorders>
              <w:top w:val="nil"/>
              <w:left w:val="nil"/>
              <w:bottom w:val="single" w:sz="4" w:space="0" w:color="auto"/>
              <w:right w:val="single" w:sz="4" w:space="0" w:color="auto"/>
            </w:tcBorders>
            <w:shd w:val="clear" w:color="auto" w:fill="auto"/>
            <w:noWrap/>
            <w:vAlign w:val="bottom"/>
            <w:hideMark/>
          </w:tcPr>
          <w:p w14:paraId="5D381315" w14:textId="77777777" w:rsidR="00DF41B6" w:rsidRPr="007A2560" w:rsidRDefault="00DF41B6" w:rsidP="0019371D">
            <w:pPr>
              <w:spacing w:after="0" w:line="240" w:lineRule="auto"/>
              <w:rPr>
                <w:rFonts w:cstheme="minorHAnsi"/>
                <w:color w:val="000000"/>
                <w:szCs w:val="22"/>
              </w:rPr>
            </w:pPr>
          </w:p>
        </w:tc>
        <w:tc>
          <w:tcPr>
            <w:tcW w:w="1625" w:type="dxa"/>
            <w:tcBorders>
              <w:top w:val="nil"/>
              <w:left w:val="nil"/>
              <w:bottom w:val="single" w:sz="4" w:space="0" w:color="auto"/>
              <w:right w:val="single" w:sz="8" w:space="0" w:color="auto"/>
            </w:tcBorders>
            <w:shd w:val="clear" w:color="auto" w:fill="auto"/>
            <w:noWrap/>
            <w:vAlign w:val="bottom"/>
            <w:hideMark/>
          </w:tcPr>
          <w:p w14:paraId="4B40F408" w14:textId="77777777" w:rsidR="00DF41B6" w:rsidRPr="007A2560" w:rsidRDefault="00DF41B6" w:rsidP="0019371D">
            <w:pPr>
              <w:spacing w:after="0" w:line="240" w:lineRule="auto"/>
              <w:rPr>
                <w:rFonts w:cstheme="minorHAnsi"/>
                <w:color w:val="000000"/>
                <w:szCs w:val="22"/>
              </w:rPr>
            </w:pPr>
          </w:p>
        </w:tc>
      </w:tr>
      <w:tr w:rsidR="00DF41B6" w:rsidRPr="007A2560" w14:paraId="25C2831A" w14:textId="77777777" w:rsidTr="009833F3">
        <w:trPr>
          <w:trHeight w:val="317"/>
        </w:trPr>
        <w:tc>
          <w:tcPr>
            <w:tcW w:w="763" w:type="dxa"/>
            <w:tcBorders>
              <w:top w:val="nil"/>
              <w:left w:val="single" w:sz="8" w:space="0" w:color="auto"/>
              <w:bottom w:val="single" w:sz="4" w:space="0" w:color="auto"/>
              <w:right w:val="single" w:sz="4" w:space="0" w:color="auto"/>
            </w:tcBorders>
            <w:shd w:val="clear" w:color="auto" w:fill="auto"/>
            <w:noWrap/>
            <w:vAlign w:val="bottom"/>
            <w:hideMark/>
          </w:tcPr>
          <w:p w14:paraId="1940F74E" w14:textId="77777777" w:rsidR="00DF41B6" w:rsidRPr="007A2560" w:rsidRDefault="00DF41B6" w:rsidP="0019371D">
            <w:pPr>
              <w:spacing w:after="0" w:line="240" w:lineRule="auto"/>
              <w:rPr>
                <w:rFonts w:cstheme="minorHAnsi"/>
                <w:color w:val="000000"/>
                <w:szCs w:val="22"/>
              </w:rPr>
            </w:pPr>
          </w:p>
        </w:tc>
        <w:tc>
          <w:tcPr>
            <w:tcW w:w="1593" w:type="dxa"/>
            <w:tcBorders>
              <w:top w:val="nil"/>
              <w:left w:val="nil"/>
              <w:bottom w:val="single" w:sz="4" w:space="0" w:color="auto"/>
              <w:right w:val="single" w:sz="4" w:space="0" w:color="auto"/>
            </w:tcBorders>
            <w:shd w:val="clear" w:color="auto" w:fill="auto"/>
            <w:noWrap/>
            <w:vAlign w:val="bottom"/>
            <w:hideMark/>
          </w:tcPr>
          <w:p w14:paraId="6C5C30A4" w14:textId="77777777" w:rsidR="00DF41B6" w:rsidRPr="007A2560" w:rsidRDefault="00DF41B6" w:rsidP="0019371D">
            <w:pPr>
              <w:spacing w:after="0" w:line="240" w:lineRule="auto"/>
              <w:rPr>
                <w:rFonts w:cstheme="minorHAnsi"/>
                <w:color w:val="000000"/>
                <w:szCs w:val="22"/>
              </w:rPr>
            </w:pPr>
          </w:p>
        </w:tc>
        <w:tc>
          <w:tcPr>
            <w:tcW w:w="1846" w:type="dxa"/>
            <w:tcBorders>
              <w:top w:val="nil"/>
              <w:left w:val="nil"/>
              <w:bottom w:val="single" w:sz="4" w:space="0" w:color="auto"/>
              <w:right w:val="single" w:sz="4" w:space="0" w:color="auto"/>
            </w:tcBorders>
            <w:shd w:val="clear" w:color="auto" w:fill="auto"/>
            <w:noWrap/>
            <w:vAlign w:val="bottom"/>
            <w:hideMark/>
          </w:tcPr>
          <w:p w14:paraId="27C30475" w14:textId="77777777" w:rsidR="00DF41B6" w:rsidRPr="007A2560" w:rsidRDefault="00DF41B6" w:rsidP="0019371D">
            <w:pPr>
              <w:spacing w:after="0" w:line="240" w:lineRule="auto"/>
              <w:rPr>
                <w:rFonts w:cstheme="minorHAnsi"/>
                <w:color w:val="000000"/>
                <w:szCs w:val="22"/>
              </w:rPr>
            </w:pPr>
          </w:p>
        </w:tc>
        <w:tc>
          <w:tcPr>
            <w:tcW w:w="1562" w:type="dxa"/>
            <w:tcBorders>
              <w:top w:val="nil"/>
              <w:left w:val="nil"/>
              <w:bottom w:val="single" w:sz="4" w:space="0" w:color="auto"/>
              <w:right w:val="single" w:sz="4" w:space="0" w:color="auto"/>
            </w:tcBorders>
            <w:shd w:val="clear" w:color="auto" w:fill="auto"/>
            <w:noWrap/>
            <w:vAlign w:val="bottom"/>
            <w:hideMark/>
          </w:tcPr>
          <w:p w14:paraId="7F8EC029" w14:textId="77777777" w:rsidR="00DF41B6" w:rsidRPr="007A2560" w:rsidRDefault="00DF41B6" w:rsidP="0019371D">
            <w:pPr>
              <w:spacing w:after="0" w:line="240" w:lineRule="auto"/>
              <w:rPr>
                <w:rFonts w:cstheme="minorHAnsi"/>
                <w:color w:val="000000"/>
                <w:szCs w:val="22"/>
              </w:rPr>
            </w:pPr>
          </w:p>
        </w:tc>
        <w:tc>
          <w:tcPr>
            <w:tcW w:w="1407" w:type="dxa"/>
            <w:tcBorders>
              <w:top w:val="nil"/>
              <w:left w:val="nil"/>
              <w:bottom w:val="single" w:sz="4" w:space="0" w:color="auto"/>
              <w:right w:val="single" w:sz="4" w:space="0" w:color="auto"/>
            </w:tcBorders>
            <w:shd w:val="clear" w:color="auto" w:fill="auto"/>
            <w:noWrap/>
            <w:vAlign w:val="bottom"/>
            <w:hideMark/>
          </w:tcPr>
          <w:p w14:paraId="226EE5EC" w14:textId="77777777" w:rsidR="00DF41B6" w:rsidRPr="007A2560" w:rsidRDefault="00DF41B6" w:rsidP="0019371D">
            <w:pPr>
              <w:spacing w:after="0" w:line="240" w:lineRule="auto"/>
              <w:rPr>
                <w:rFonts w:cstheme="minorHAnsi"/>
                <w:color w:val="000000"/>
                <w:szCs w:val="22"/>
              </w:rPr>
            </w:pPr>
          </w:p>
        </w:tc>
        <w:tc>
          <w:tcPr>
            <w:tcW w:w="1967" w:type="dxa"/>
            <w:tcBorders>
              <w:top w:val="nil"/>
              <w:left w:val="nil"/>
              <w:bottom w:val="single" w:sz="4" w:space="0" w:color="auto"/>
              <w:right w:val="single" w:sz="4" w:space="0" w:color="auto"/>
            </w:tcBorders>
            <w:shd w:val="clear" w:color="auto" w:fill="auto"/>
            <w:noWrap/>
            <w:vAlign w:val="bottom"/>
            <w:hideMark/>
          </w:tcPr>
          <w:p w14:paraId="1377607C" w14:textId="77777777" w:rsidR="00DF41B6" w:rsidRPr="007A2560" w:rsidRDefault="00DF41B6" w:rsidP="0019371D">
            <w:pPr>
              <w:spacing w:after="0" w:line="240" w:lineRule="auto"/>
              <w:rPr>
                <w:rFonts w:cstheme="minorHAnsi"/>
                <w:color w:val="000000"/>
                <w:szCs w:val="22"/>
              </w:rPr>
            </w:pPr>
          </w:p>
        </w:tc>
        <w:tc>
          <w:tcPr>
            <w:tcW w:w="1625" w:type="dxa"/>
            <w:tcBorders>
              <w:top w:val="nil"/>
              <w:left w:val="nil"/>
              <w:bottom w:val="single" w:sz="4" w:space="0" w:color="auto"/>
              <w:right w:val="single" w:sz="8" w:space="0" w:color="auto"/>
            </w:tcBorders>
            <w:shd w:val="clear" w:color="auto" w:fill="auto"/>
            <w:noWrap/>
            <w:vAlign w:val="bottom"/>
            <w:hideMark/>
          </w:tcPr>
          <w:p w14:paraId="65BD2F0A" w14:textId="77777777" w:rsidR="00DF41B6" w:rsidRPr="007A2560" w:rsidRDefault="00DF41B6" w:rsidP="0019371D">
            <w:pPr>
              <w:spacing w:after="0" w:line="240" w:lineRule="auto"/>
              <w:rPr>
                <w:rFonts w:cstheme="minorHAnsi"/>
                <w:color w:val="000000"/>
                <w:szCs w:val="22"/>
              </w:rPr>
            </w:pPr>
          </w:p>
        </w:tc>
      </w:tr>
    </w:tbl>
    <w:p w14:paraId="322C4893" w14:textId="77777777" w:rsidR="007B5CD7" w:rsidRDefault="007B5CD7" w:rsidP="007B5CD7">
      <w:pPr>
        <w:pStyle w:val="ColorfulList-Accent11"/>
        <w:spacing w:after="0" w:line="240" w:lineRule="auto"/>
        <w:ind w:left="0" w:right="432"/>
        <w:contextualSpacing/>
        <w:jc w:val="both"/>
        <w:rPr>
          <w:rFonts w:asciiTheme="minorHAnsi" w:hAnsiTheme="minorHAnsi" w:cstheme="minorHAnsi"/>
        </w:rPr>
      </w:pPr>
    </w:p>
    <w:p w14:paraId="67E8F7DB" w14:textId="77777777" w:rsidR="00A36652" w:rsidRDefault="00A36652" w:rsidP="007B5CD7">
      <w:pPr>
        <w:pStyle w:val="ColorfulList-Accent11"/>
        <w:spacing w:after="0" w:line="240" w:lineRule="auto"/>
        <w:ind w:left="0" w:right="432"/>
        <w:contextualSpacing/>
        <w:jc w:val="both"/>
        <w:rPr>
          <w:rFonts w:asciiTheme="minorHAnsi" w:hAnsiTheme="minorHAnsi" w:cstheme="minorHAnsi"/>
        </w:rPr>
      </w:pPr>
    </w:p>
    <w:p w14:paraId="6F797F32" w14:textId="5541A51A" w:rsidR="00A36652" w:rsidDel="003C1233" w:rsidRDefault="00A36652" w:rsidP="007B5CD7">
      <w:pPr>
        <w:pStyle w:val="ColorfulList-Accent11"/>
        <w:spacing w:after="0" w:line="240" w:lineRule="auto"/>
        <w:ind w:left="0" w:right="432"/>
        <w:contextualSpacing/>
        <w:jc w:val="both"/>
        <w:rPr>
          <w:del w:id="2" w:author="Sivasankar Jayagopal" w:date="2020-10-06T08:04:00Z"/>
          <w:rFonts w:asciiTheme="minorHAnsi" w:hAnsiTheme="minorHAnsi" w:cstheme="minorHAnsi"/>
        </w:rPr>
      </w:pPr>
    </w:p>
    <w:p w14:paraId="23119DEC" w14:textId="3527F3AC" w:rsidR="00D67AF7" w:rsidDel="003C1233" w:rsidRDefault="00D67AF7" w:rsidP="007B5CD7">
      <w:pPr>
        <w:pStyle w:val="ColorfulList-Accent11"/>
        <w:spacing w:after="0" w:line="240" w:lineRule="auto"/>
        <w:ind w:left="0" w:right="432"/>
        <w:contextualSpacing/>
        <w:jc w:val="both"/>
        <w:rPr>
          <w:del w:id="3" w:author="Sivasankar Jayagopal" w:date="2020-10-06T08:05:00Z"/>
          <w:rFonts w:asciiTheme="minorHAnsi" w:hAnsiTheme="minorHAnsi" w:cstheme="minorHAnsi"/>
        </w:rPr>
      </w:pPr>
    </w:p>
    <w:p w14:paraId="75E42AD7" w14:textId="77777777" w:rsidR="00D67AF7" w:rsidRPr="00731538" w:rsidRDefault="0055022F" w:rsidP="0055022F">
      <w:pPr>
        <w:pStyle w:val="ColorfulList-Accent11"/>
        <w:numPr>
          <w:ilvl w:val="0"/>
          <w:numId w:val="1"/>
        </w:numPr>
        <w:spacing w:after="0" w:line="240" w:lineRule="auto"/>
        <w:ind w:right="432"/>
        <w:contextualSpacing/>
        <w:jc w:val="both"/>
        <w:rPr>
          <w:rFonts w:asciiTheme="minorHAnsi" w:hAnsiTheme="minorHAnsi" w:cstheme="minorHAnsi"/>
          <w:b/>
        </w:rPr>
      </w:pPr>
      <w:r>
        <w:rPr>
          <w:rFonts w:asciiTheme="minorHAnsi" w:hAnsiTheme="minorHAnsi" w:cstheme="minorHAnsi"/>
          <w:b/>
        </w:rPr>
        <w:t xml:space="preserve"> </w:t>
      </w:r>
      <w:r w:rsidR="00D67AF7" w:rsidRPr="00731538">
        <w:rPr>
          <w:rFonts w:asciiTheme="minorHAnsi" w:hAnsiTheme="minorHAnsi" w:cstheme="minorHAnsi"/>
          <w:b/>
        </w:rPr>
        <w:t>Project Progress Indicators:</w:t>
      </w:r>
    </w:p>
    <w:p w14:paraId="4D4C7E94" w14:textId="77777777" w:rsidR="00731538" w:rsidRDefault="00731538" w:rsidP="00731538">
      <w:pPr>
        <w:shd w:val="clear" w:color="auto" w:fill="FFFFFF"/>
        <w:spacing w:after="0" w:line="240" w:lineRule="auto"/>
        <w:rPr>
          <w:rFonts w:eastAsia="Times New Roman" w:cs="Arial"/>
          <w:color w:val="222222"/>
          <w:szCs w:val="22"/>
          <w:lang w:bidi="ar-SA"/>
        </w:rPr>
      </w:pPr>
    </w:p>
    <w:tbl>
      <w:tblPr>
        <w:tblW w:w="5000" w:type="pct"/>
        <w:shd w:val="clear" w:color="auto" w:fill="FFFFFF"/>
        <w:tblCellMar>
          <w:left w:w="0" w:type="dxa"/>
          <w:right w:w="0" w:type="dxa"/>
        </w:tblCellMar>
        <w:tblLook w:val="04A0" w:firstRow="1" w:lastRow="0" w:firstColumn="1" w:lastColumn="0" w:noHBand="0" w:noVBand="1"/>
        <w:tblPrChange w:id="4" w:author="Sivasankar Jayagopal" w:date="2020-10-05T17:51:00Z">
          <w:tblPr>
            <w:tblW w:w="5000" w:type="pct"/>
            <w:shd w:val="clear" w:color="auto" w:fill="FFFFFF"/>
            <w:tblCellMar>
              <w:left w:w="0" w:type="dxa"/>
              <w:right w:w="0" w:type="dxa"/>
            </w:tblCellMar>
            <w:tblLook w:val="04A0" w:firstRow="1" w:lastRow="0" w:firstColumn="1" w:lastColumn="0" w:noHBand="0" w:noVBand="1"/>
          </w:tblPr>
        </w:tblPrChange>
      </w:tblPr>
      <w:tblGrid>
        <w:gridCol w:w="6969"/>
        <w:gridCol w:w="6969"/>
        <w:tblGridChange w:id="5">
          <w:tblGrid>
            <w:gridCol w:w="13938"/>
            <w:gridCol w:w="13938"/>
          </w:tblGrid>
        </w:tblGridChange>
      </w:tblGrid>
      <w:tr w:rsidR="002E6133" w14:paraId="56CB7BAB" w14:textId="1DEF1581" w:rsidTr="002E6133">
        <w:trPr>
          <w:trHeight w:val="360"/>
          <w:trPrChange w:id="6" w:author="Sivasankar Jayagopal" w:date="2020-10-05T17:51:00Z">
            <w:trPr>
              <w:trHeight w:val="360"/>
            </w:trPr>
          </w:trPrChange>
        </w:trPr>
        <w:tc>
          <w:tcPr>
            <w:tcW w:w="2500" w:type="pct"/>
            <w:tcBorders>
              <w:top w:val="single" w:sz="8" w:space="0" w:color="auto"/>
              <w:left w:val="single" w:sz="8" w:space="0" w:color="auto"/>
              <w:bottom w:val="single" w:sz="8" w:space="0" w:color="auto"/>
              <w:right w:val="single" w:sz="8" w:space="0" w:color="auto"/>
            </w:tcBorders>
            <w:shd w:val="clear" w:color="auto" w:fill="B4C6E7"/>
            <w:vAlign w:val="bottom"/>
            <w:hideMark/>
            <w:tcPrChange w:id="7" w:author="Sivasankar Jayagopal" w:date="2020-10-05T17:51:00Z">
              <w:tcPr>
                <w:tcW w:w="5000" w:type="pct"/>
                <w:tcBorders>
                  <w:top w:val="single" w:sz="8" w:space="0" w:color="auto"/>
                  <w:left w:val="single" w:sz="8" w:space="0" w:color="auto"/>
                  <w:bottom w:val="single" w:sz="8" w:space="0" w:color="auto"/>
                  <w:right w:val="single" w:sz="8" w:space="0" w:color="auto"/>
                </w:tcBorders>
                <w:shd w:val="clear" w:color="auto" w:fill="B4C6E7"/>
                <w:vAlign w:val="bottom"/>
                <w:hideMark/>
              </w:tcPr>
            </w:tcPrChange>
          </w:tcPr>
          <w:p w14:paraId="0AA0D301" w14:textId="77777777" w:rsidR="002E6133" w:rsidRDefault="002E6133" w:rsidP="004E5471">
            <w:pPr>
              <w:spacing w:after="0" w:line="240" w:lineRule="auto"/>
              <w:jc w:val="center"/>
              <w:rPr>
                <w:rFonts w:eastAsia="Times New Roman" w:cs="Times New Roman"/>
                <w:color w:val="222222"/>
                <w:szCs w:val="22"/>
                <w:lang w:bidi="ar-SA"/>
              </w:rPr>
            </w:pPr>
            <w:r>
              <w:rPr>
                <w:rFonts w:eastAsia="Times New Roman" w:cs="Times New Roman"/>
                <w:b/>
                <w:bCs/>
                <w:color w:val="000000"/>
                <w:szCs w:val="22"/>
                <w:lang w:bidi="ar-SA"/>
              </w:rPr>
              <w:t>Indicators</w:t>
            </w:r>
          </w:p>
        </w:tc>
        <w:tc>
          <w:tcPr>
            <w:tcW w:w="2500" w:type="pct"/>
            <w:tcBorders>
              <w:top w:val="single" w:sz="8" w:space="0" w:color="auto"/>
              <w:left w:val="single" w:sz="8" w:space="0" w:color="auto"/>
              <w:bottom w:val="single" w:sz="8" w:space="0" w:color="auto"/>
              <w:right w:val="single" w:sz="8" w:space="0" w:color="auto"/>
            </w:tcBorders>
            <w:shd w:val="clear" w:color="auto" w:fill="B4C6E7"/>
            <w:tcPrChange w:id="8" w:author="Sivasankar Jayagopal" w:date="2020-10-05T17:51:00Z">
              <w:tcPr>
                <w:tcW w:w="1" w:type="pct"/>
                <w:tcBorders>
                  <w:top w:val="single" w:sz="8" w:space="0" w:color="auto"/>
                  <w:left w:val="single" w:sz="8" w:space="0" w:color="auto"/>
                  <w:bottom w:val="single" w:sz="8" w:space="0" w:color="auto"/>
                  <w:right w:val="single" w:sz="8" w:space="0" w:color="auto"/>
                </w:tcBorders>
                <w:shd w:val="clear" w:color="auto" w:fill="B4C6E7"/>
              </w:tcPr>
            </w:tcPrChange>
          </w:tcPr>
          <w:p w14:paraId="7818BD0B" w14:textId="77777777" w:rsidR="002E6133" w:rsidRDefault="002E6133" w:rsidP="004E5471">
            <w:pPr>
              <w:spacing w:after="0" w:line="240" w:lineRule="auto"/>
              <w:jc w:val="center"/>
              <w:rPr>
                <w:rFonts w:eastAsia="Times New Roman" w:cs="Times New Roman"/>
                <w:b/>
                <w:bCs/>
                <w:color w:val="000000"/>
                <w:szCs w:val="22"/>
                <w:lang w:bidi="ar-SA"/>
              </w:rPr>
            </w:pPr>
          </w:p>
        </w:tc>
      </w:tr>
      <w:tr w:rsidR="002E6133" w14:paraId="5429E63A" w14:textId="68193E43" w:rsidTr="002E6133">
        <w:trPr>
          <w:trHeight w:val="320"/>
          <w:trPrChange w:id="9"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10"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575432B3" w14:textId="77777777" w:rsidR="002E6133" w:rsidRDefault="002E6133" w:rsidP="004E5471">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Candidates enrolled: </w:t>
            </w:r>
            <w:del w:id="11" w:author="Sivasankar Jayagopal" w:date="2020-10-05T17:51:00Z">
              <w:r w:rsidDel="002E6133">
                <w:rPr>
                  <w:rFonts w:eastAsia="Times New Roman" w:cs="Times New Roman"/>
                  <w:color w:val="000000"/>
                  <w:szCs w:val="22"/>
                  <w:lang w:bidi="ar-SA"/>
                </w:rPr>
                <w:delText>22</w:delText>
              </w:r>
            </w:del>
          </w:p>
        </w:tc>
        <w:tc>
          <w:tcPr>
            <w:tcW w:w="2500" w:type="pct"/>
            <w:tcBorders>
              <w:top w:val="nil"/>
              <w:left w:val="single" w:sz="8" w:space="0" w:color="auto"/>
              <w:bottom w:val="single" w:sz="8" w:space="0" w:color="auto"/>
              <w:right w:val="single" w:sz="8" w:space="0" w:color="auto"/>
            </w:tcBorders>
            <w:shd w:val="clear" w:color="auto" w:fill="FFFFFF"/>
            <w:tcPrChange w:id="12"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2B768681" w14:textId="013C23E2" w:rsidR="002E6133" w:rsidRDefault="002E6133" w:rsidP="004E5471">
            <w:pPr>
              <w:spacing w:after="0" w:line="240" w:lineRule="auto"/>
              <w:rPr>
                <w:rFonts w:eastAsia="Times New Roman" w:cs="Times New Roman"/>
                <w:color w:val="000000"/>
                <w:szCs w:val="22"/>
                <w:lang w:bidi="ar-SA"/>
              </w:rPr>
            </w:pPr>
            <w:ins w:id="13" w:author="Sivasankar Jayagopal" w:date="2020-10-05T17:51:00Z">
              <w:r>
                <w:rPr>
                  <w:rFonts w:eastAsia="Times New Roman" w:cs="Times New Roman"/>
                  <w:color w:val="000000"/>
                  <w:szCs w:val="22"/>
                  <w:lang w:bidi="ar-SA"/>
                </w:rPr>
                <w:t>22</w:t>
              </w:r>
            </w:ins>
          </w:p>
        </w:tc>
      </w:tr>
      <w:tr w:rsidR="002E6133" w14:paraId="4254F2C4" w14:textId="7D12C77F" w:rsidTr="002E6133">
        <w:trPr>
          <w:trHeight w:val="320"/>
          <w:trPrChange w:id="14"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Change w:id="15"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tcPrChange>
          </w:tcPr>
          <w:p w14:paraId="667219CE" w14:textId="77777777" w:rsidR="002E6133" w:rsidRDefault="002E6133" w:rsidP="004E5471">
            <w:pPr>
              <w:spacing w:after="0" w:line="240" w:lineRule="auto"/>
              <w:rPr>
                <w:rFonts w:eastAsia="Times New Roman" w:cs="Times New Roman"/>
                <w:color w:val="000000"/>
                <w:szCs w:val="22"/>
                <w:lang w:bidi="ar-SA"/>
              </w:rPr>
            </w:pPr>
            <w:r>
              <w:rPr>
                <w:rFonts w:eastAsia="Times New Roman" w:cs="Times New Roman"/>
                <w:color w:val="000000"/>
                <w:szCs w:val="22"/>
                <w:lang w:bidi="ar-SA"/>
              </w:rPr>
              <w:t xml:space="preserve"># of Candidates under training: </w:t>
            </w:r>
            <w:del w:id="16" w:author="Sivasankar Jayagopal" w:date="2020-10-05T17:52:00Z">
              <w:r w:rsidDel="002E6133">
                <w:rPr>
                  <w:rFonts w:eastAsia="Times New Roman" w:cs="Times New Roman"/>
                  <w:color w:val="000000"/>
                  <w:szCs w:val="22"/>
                  <w:lang w:bidi="ar-SA"/>
                </w:rPr>
                <w:delText>Nil</w:delText>
              </w:r>
            </w:del>
          </w:p>
        </w:tc>
        <w:tc>
          <w:tcPr>
            <w:tcW w:w="2500" w:type="pct"/>
            <w:tcBorders>
              <w:top w:val="nil"/>
              <w:left w:val="single" w:sz="8" w:space="0" w:color="auto"/>
              <w:bottom w:val="single" w:sz="8" w:space="0" w:color="auto"/>
              <w:right w:val="single" w:sz="8" w:space="0" w:color="auto"/>
            </w:tcBorders>
            <w:shd w:val="clear" w:color="auto" w:fill="FFFFFF"/>
            <w:tcPrChange w:id="17"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547C3BA9" w14:textId="2E45C053" w:rsidR="002E6133" w:rsidRDefault="002E6133" w:rsidP="004E5471">
            <w:pPr>
              <w:spacing w:after="0" w:line="240" w:lineRule="auto"/>
              <w:rPr>
                <w:rFonts w:eastAsia="Times New Roman" w:cs="Times New Roman"/>
                <w:color w:val="000000"/>
                <w:szCs w:val="22"/>
                <w:lang w:bidi="ar-SA"/>
              </w:rPr>
            </w:pPr>
            <w:ins w:id="18" w:author="Sivasankar Jayagopal" w:date="2020-10-05T17:51:00Z">
              <w:r>
                <w:rPr>
                  <w:rFonts w:eastAsia="Times New Roman" w:cs="Times New Roman"/>
                  <w:color w:val="000000"/>
                  <w:szCs w:val="22"/>
                  <w:lang w:bidi="ar-SA"/>
                </w:rPr>
                <w:t>Nil</w:t>
              </w:r>
            </w:ins>
          </w:p>
        </w:tc>
      </w:tr>
      <w:tr w:rsidR="002E6133" w14:paraId="157C8296" w14:textId="3D09AB38" w:rsidTr="002E6133">
        <w:trPr>
          <w:trHeight w:val="320"/>
          <w:trPrChange w:id="19"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Change w:id="20"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tcPrChange>
          </w:tcPr>
          <w:p w14:paraId="4FF21781" w14:textId="77777777" w:rsidR="002E6133" w:rsidRDefault="002E6133" w:rsidP="004E5471">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dropped out:</w:t>
            </w:r>
            <w:del w:id="21" w:author="Sivasankar Jayagopal" w:date="2020-10-05T17:52:00Z">
              <w:r w:rsidDel="002E6133">
                <w:rPr>
                  <w:rFonts w:eastAsia="Times New Roman" w:cs="Times New Roman"/>
                  <w:color w:val="000000"/>
                  <w:szCs w:val="22"/>
                  <w:lang w:bidi="ar-SA"/>
                </w:rPr>
                <w:delText>5</w:delText>
              </w:r>
            </w:del>
          </w:p>
        </w:tc>
        <w:tc>
          <w:tcPr>
            <w:tcW w:w="2500" w:type="pct"/>
            <w:tcBorders>
              <w:top w:val="nil"/>
              <w:left w:val="single" w:sz="8" w:space="0" w:color="auto"/>
              <w:bottom w:val="single" w:sz="8" w:space="0" w:color="auto"/>
              <w:right w:val="single" w:sz="8" w:space="0" w:color="auto"/>
            </w:tcBorders>
            <w:shd w:val="clear" w:color="auto" w:fill="FFFFFF"/>
            <w:tcPrChange w:id="22"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36FA619B" w14:textId="44EFEB7F" w:rsidR="002E6133" w:rsidRDefault="002E6133" w:rsidP="004E5471">
            <w:pPr>
              <w:spacing w:after="0" w:line="240" w:lineRule="auto"/>
              <w:rPr>
                <w:rFonts w:eastAsia="Times New Roman" w:cs="Times New Roman"/>
                <w:color w:val="000000"/>
                <w:szCs w:val="22"/>
                <w:lang w:bidi="ar-SA"/>
              </w:rPr>
            </w:pPr>
            <w:ins w:id="23" w:author="Sivasankar Jayagopal" w:date="2020-10-05T17:51:00Z">
              <w:r>
                <w:rPr>
                  <w:rFonts w:eastAsia="Times New Roman" w:cs="Times New Roman"/>
                  <w:color w:val="000000"/>
                  <w:szCs w:val="22"/>
                  <w:lang w:bidi="ar-SA"/>
                </w:rPr>
                <w:t>5</w:t>
              </w:r>
            </w:ins>
          </w:p>
        </w:tc>
      </w:tr>
      <w:tr w:rsidR="002E6133" w14:paraId="7B714396" w14:textId="3E7F3E1E" w:rsidTr="002E6133">
        <w:trPr>
          <w:trHeight w:val="320"/>
          <w:trPrChange w:id="24"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25"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64AA7C59" w14:textId="77777777" w:rsidR="002E6133" w:rsidRDefault="002E6133" w:rsidP="004E5471">
            <w:pPr>
              <w:spacing w:after="0" w:line="240" w:lineRule="auto"/>
              <w:rPr>
                <w:rFonts w:eastAsia="Times New Roman" w:cs="Times New Roman"/>
                <w:color w:val="222222"/>
                <w:szCs w:val="22"/>
                <w:lang w:bidi="ar-SA"/>
              </w:rPr>
            </w:pPr>
            <w:r>
              <w:rPr>
                <w:rFonts w:eastAsia="Times New Roman" w:cs="Times New Roman"/>
                <w:color w:val="000000"/>
                <w:szCs w:val="22"/>
                <w:lang w:bidi="ar-SA"/>
              </w:rPr>
              <w:t># of Candidates completed training:</w:t>
            </w:r>
            <w:del w:id="26" w:author="Sivasankar Jayagopal" w:date="2020-10-05T17:52:00Z">
              <w:r w:rsidDel="002E6133">
                <w:rPr>
                  <w:rFonts w:eastAsia="Times New Roman" w:cs="Times New Roman"/>
                  <w:color w:val="000000"/>
                  <w:szCs w:val="22"/>
                  <w:lang w:bidi="ar-SA"/>
                </w:rPr>
                <w:delText>17</w:delText>
              </w:r>
            </w:del>
          </w:p>
        </w:tc>
        <w:tc>
          <w:tcPr>
            <w:tcW w:w="2500" w:type="pct"/>
            <w:tcBorders>
              <w:top w:val="nil"/>
              <w:left w:val="single" w:sz="8" w:space="0" w:color="auto"/>
              <w:bottom w:val="single" w:sz="8" w:space="0" w:color="auto"/>
              <w:right w:val="single" w:sz="8" w:space="0" w:color="auto"/>
            </w:tcBorders>
            <w:shd w:val="clear" w:color="auto" w:fill="FFFFFF"/>
            <w:tcPrChange w:id="27"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327ED154" w14:textId="463C91CE" w:rsidR="002E6133" w:rsidRDefault="002E6133" w:rsidP="004E5471">
            <w:pPr>
              <w:spacing w:after="0" w:line="240" w:lineRule="auto"/>
              <w:rPr>
                <w:rFonts w:eastAsia="Times New Roman" w:cs="Times New Roman"/>
                <w:color w:val="000000"/>
                <w:szCs w:val="22"/>
                <w:lang w:bidi="ar-SA"/>
              </w:rPr>
            </w:pPr>
            <w:ins w:id="28" w:author="Sivasankar Jayagopal" w:date="2020-10-05T17:51:00Z">
              <w:r>
                <w:rPr>
                  <w:rFonts w:eastAsia="Times New Roman" w:cs="Times New Roman"/>
                  <w:color w:val="000000"/>
                  <w:szCs w:val="22"/>
                  <w:lang w:bidi="ar-SA"/>
                </w:rPr>
                <w:t>17</w:t>
              </w:r>
            </w:ins>
          </w:p>
        </w:tc>
      </w:tr>
      <w:tr w:rsidR="002E6133" w14:paraId="41383AAC" w14:textId="4631417B" w:rsidTr="002E6133">
        <w:trPr>
          <w:trHeight w:val="320"/>
          <w:trPrChange w:id="29"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Change w:id="30"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tcPrChange>
          </w:tcPr>
          <w:p w14:paraId="433AC8DA" w14:textId="473171B9" w:rsidR="002E6133" w:rsidRDefault="002E6133" w:rsidP="004E5471">
            <w:pPr>
              <w:spacing w:after="0" w:line="240" w:lineRule="auto"/>
              <w:rPr>
                <w:rFonts w:eastAsia="Times New Roman" w:cs="Times New Roman"/>
                <w:color w:val="000000"/>
                <w:szCs w:val="22"/>
                <w:lang w:bidi="ar-SA"/>
              </w:rPr>
            </w:pPr>
            <w:r>
              <w:rPr>
                <w:rFonts w:eastAsia="Times New Roman" w:cs="Times New Roman"/>
                <w:color w:val="000000"/>
                <w:szCs w:val="22"/>
                <w:lang w:bidi="ar-SA"/>
              </w:rPr>
              <w:t xml:space="preserve"># of Job roles candidates trained on: </w:t>
            </w:r>
            <w:del w:id="31" w:author="Sivasankar Jayagopal" w:date="2020-10-05T17:52:00Z">
              <w:r w:rsidDel="002E6133">
                <w:rPr>
                  <w:rFonts w:eastAsia="Times New Roman" w:cs="Times New Roman"/>
                  <w:color w:val="000000"/>
                  <w:szCs w:val="22"/>
                  <w:lang w:bidi="ar-SA"/>
                </w:rPr>
                <w:delText xml:space="preserve">Software Development </w:delText>
              </w:r>
            </w:del>
          </w:p>
        </w:tc>
        <w:tc>
          <w:tcPr>
            <w:tcW w:w="2500" w:type="pct"/>
            <w:tcBorders>
              <w:top w:val="nil"/>
              <w:left w:val="single" w:sz="8" w:space="0" w:color="auto"/>
              <w:bottom w:val="single" w:sz="8" w:space="0" w:color="auto"/>
              <w:right w:val="single" w:sz="8" w:space="0" w:color="auto"/>
            </w:tcBorders>
            <w:shd w:val="clear" w:color="auto" w:fill="FFFFFF"/>
            <w:tcPrChange w:id="32"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6AA9EDD6" w14:textId="1F3E8089" w:rsidR="002E6133" w:rsidRDefault="002E6133" w:rsidP="004E5471">
            <w:pPr>
              <w:spacing w:after="0" w:line="240" w:lineRule="auto"/>
              <w:rPr>
                <w:rFonts w:eastAsia="Times New Roman" w:cs="Times New Roman"/>
                <w:color w:val="000000"/>
                <w:szCs w:val="22"/>
                <w:lang w:bidi="ar-SA"/>
              </w:rPr>
            </w:pPr>
            <w:ins w:id="33" w:author="Sivasankar Jayagopal" w:date="2020-10-05T17:51:00Z">
              <w:r>
                <w:rPr>
                  <w:rFonts w:eastAsia="Times New Roman" w:cs="Times New Roman"/>
                  <w:color w:val="000000"/>
                  <w:szCs w:val="22"/>
                  <w:lang w:bidi="ar-SA"/>
                </w:rPr>
                <w:t>Software Development</w:t>
              </w:r>
            </w:ins>
          </w:p>
        </w:tc>
      </w:tr>
      <w:tr w:rsidR="002E6133" w14:paraId="30F5D60B" w14:textId="14162900" w:rsidTr="002E6133">
        <w:trPr>
          <w:trHeight w:val="320"/>
          <w:trPrChange w:id="34"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35"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252FAC68" w14:textId="4EE49D93" w:rsidR="002E6133" w:rsidRDefault="002E6133" w:rsidP="004E5471">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Companies reached out to: </w:t>
            </w:r>
            <w:del w:id="36" w:author="Sivasankar Jayagopal" w:date="2020-10-05T17:52:00Z">
              <w:r w:rsidDel="002E6133">
                <w:rPr>
                  <w:rFonts w:eastAsia="Times New Roman" w:cs="Times New Roman"/>
                  <w:color w:val="000000"/>
                  <w:szCs w:val="22"/>
                  <w:lang w:bidi="ar-SA"/>
                </w:rPr>
                <w:delText>10</w:delText>
              </w:r>
            </w:del>
          </w:p>
        </w:tc>
        <w:tc>
          <w:tcPr>
            <w:tcW w:w="2500" w:type="pct"/>
            <w:tcBorders>
              <w:top w:val="nil"/>
              <w:left w:val="single" w:sz="8" w:space="0" w:color="auto"/>
              <w:bottom w:val="single" w:sz="8" w:space="0" w:color="auto"/>
              <w:right w:val="single" w:sz="8" w:space="0" w:color="auto"/>
            </w:tcBorders>
            <w:shd w:val="clear" w:color="auto" w:fill="FFFFFF"/>
            <w:tcPrChange w:id="37"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312F9AF3" w14:textId="11F30C42" w:rsidR="002E6133" w:rsidRDefault="002E6133" w:rsidP="004E5471">
            <w:pPr>
              <w:spacing w:after="0" w:line="240" w:lineRule="auto"/>
              <w:rPr>
                <w:rFonts w:eastAsia="Times New Roman" w:cs="Times New Roman"/>
                <w:color w:val="000000"/>
                <w:szCs w:val="22"/>
                <w:lang w:bidi="ar-SA"/>
              </w:rPr>
            </w:pPr>
            <w:ins w:id="38" w:author="Sivasankar Jayagopal" w:date="2020-10-05T17:51:00Z">
              <w:r>
                <w:rPr>
                  <w:rFonts w:eastAsia="Times New Roman" w:cs="Times New Roman"/>
                  <w:color w:val="000000"/>
                  <w:szCs w:val="22"/>
                  <w:lang w:bidi="ar-SA"/>
                </w:rPr>
                <w:t>10</w:t>
              </w:r>
            </w:ins>
          </w:p>
        </w:tc>
      </w:tr>
      <w:tr w:rsidR="002E6133" w14:paraId="2D48CF34" w14:textId="0A582DBA" w:rsidTr="002E6133">
        <w:trPr>
          <w:trHeight w:val="320"/>
          <w:trPrChange w:id="39"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40"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622129AD" w14:textId="337DE24D" w:rsidR="002E6133" w:rsidRDefault="002E6133" w:rsidP="0091031F">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Companies/Organization hiring candidates from Program: </w:t>
            </w:r>
            <w:del w:id="41" w:author="Sivasankar Jayagopal" w:date="2020-10-05T17:52:00Z">
              <w:r w:rsidDel="002E6133">
                <w:rPr>
                  <w:rFonts w:eastAsia="Times New Roman" w:cs="Times New Roman"/>
                  <w:color w:val="000000"/>
                  <w:szCs w:val="22"/>
                  <w:lang w:bidi="ar-SA"/>
                </w:rPr>
                <w:delText>In progress</w:delText>
              </w:r>
            </w:del>
          </w:p>
        </w:tc>
        <w:tc>
          <w:tcPr>
            <w:tcW w:w="2500" w:type="pct"/>
            <w:tcBorders>
              <w:top w:val="nil"/>
              <w:left w:val="single" w:sz="8" w:space="0" w:color="auto"/>
              <w:bottom w:val="single" w:sz="8" w:space="0" w:color="auto"/>
              <w:right w:val="single" w:sz="8" w:space="0" w:color="auto"/>
            </w:tcBorders>
            <w:shd w:val="clear" w:color="auto" w:fill="FFFFFF"/>
            <w:tcPrChange w:id="42"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73DEFD0D" w14:textId="426FB080" w:rsidR="002E6133" w:rsidRDefault="002E6133" w:rsidP="0091031F">
            <w:pPr>
              <w:spacing w:after="0" w:line="240" w:lineRule="auto"/>
              <w:rPr>
                <w:rFonts w:eastAsia="Times New Roman" w:cs="Times New Roman"/>
                <w:color w:val="000000"/>
                <w:szCs w:val="22"/>
                <w:lang w:bidi="ar-SA"/>
              </w:rPr>
            </w:pPr>
            <w:ins w:id="43" w:author="Sivasankar Jayagopal" w:date="2020-10-05T17:51:00Z">
              <w:r>
                <w:rPr>
                  <w:rFonts w:eastAsia="Times New Roman" w:cs="Times New Roman"/>
                  <w:color w:val="000000"/>
                  <w:szCs w:val="22"/>
                  <w:lang w:bidi="ar-SA"/>
                </w:rPr>
                <w:t>In Progress</w:t>
              </w:r>
            </w:ins>
          </w:p>
        </w:tc>
      </w:tr>
      <w:tr w:rsidR="002E6133" w14:paraId="41545A3C" w14:textId="4C9EDCAC" w:rsidTr="002E6133">
        <w:trPr>
          <w:trHeight w:val="320"/>
          <w:trPrChange w:id="44"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45"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5D41D34F" w14:textId="7F5F6BE6" w:rsidR="002E6133" w:rsidRDefault="002E6133" w:rsidP="0091031F">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Candidates employed: </w:t>
            </w:r>
            <w:del w:id="46" w:author="Sivasankar Jayagopal" w:date="2020-10-05T17:52:00Z">
              <w:r w:rsidDel="002E6133">
                <w:rPr>
                  <w:rFonts w:eastAsia="Times New Roman" w:cs="Times New Roman"/>
                  <w:color w:val="000000"/>
                  <w:szCs w:val="22"/>
                  <w:lang w:bidi="ar-SA"/>
                </w:rPr>
                <w:delText xml:space="preserve">In progress  </w:delText>
              </w:r>
            </w:del>
          </w:p>
        </w:tc>
        <w:tc>
          <w:tcPr>
            <w:tcW w:w="2500" w:type="pct"/>
            <w:tcBorders>
              <w:top w:val="nil"/>
              <w:left w:val="single" w:sz="8" w:space="0" w:color="auto"/>
              <w:bottom w:val="single" w:sz="8" w:space="0" w:color="auto"/>
              <w:right w:val="single" w:sz="8" w:space="0" w:color="auto"/>
            </w:tcBorders>
            <w:shd w:val="clear" w:color="auto" w:fill="FFFFFF"/>
            <w:tcPrChange w:id="47"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0584A38E" w14:textId="28657934" w:rsidR="002E6133" w:rsidRDefault="002E6133" w:rsidP="0091031F">
            <w:pPr>
              <w:spacing w:after="0" w:line="240" w:lineRule="auto"/>
              <w:rPr>
                <w:rFonts w:eastAsia="Times New Roman" w:cs="Times New Roman"/>
                <w:color w:val="000000"/>
                <w:szCs w:val="22"/>
                <w:lang w:bidi="ar-SA"/>
              </w:rPr>
            </w:pPr>
            <w:ins w:id="48" w:author="Sivasankar Jayagopal" w:date="2020-10-05T17:51:00Z">
              <w:r>
                <w:rPr>
                  <w:rFonts w:eastAsia="Times New Roman" w:cs="Times New Roman"/>
                  <w:color w:val="000000"/>
                  <w:szCs w:val="22"/>
                  <w:lang w:bidi="ar-SA"/>
                </w:rPr>
                <w:t>In Progress</w:t>
              </w:r>
            </w:ins>
          </w:p>
        </w:tc>
      </w:tr>
      <w:tr w:rsidR="002E6133" w14:paraId="698B0E49" w14:textId="4C8335BC" w:rsidTr="002E6133">
        <w:trPr>
          <w:trHeight w:val="320"/>
          <w:trPrChange w:id="49"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50"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5C169626" w14:textId="0ABB6526" w:rsidR="002E6133" w:rsidRDefault="002E6133" w:rsidP="004E5471">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Candidates employed (completed training / employed): </w:t>
            </w:r>
            <w:del w:id="51" w:author="Sivasankar Jayagopal" w:date="2020-10-05T17:52:00Z">
              <w:r w:rsidDel="002E6133">
                <w:rPr>
                  <w:rFonts w:eastAsia="Times New Roman" w:cs="Times New Roman"/>
                  <w:color w:val="000000"/>
                  <w:szCs w:val="22"/>
                  <w:lang w:bidi="ar-SA"/>
                </w:rPr>
                <w:delText>In progress</w:delText>
              </w:r>
            </w:del>
          </w:p>
        </w:tc>
        <w:tc>
          <w:tcPr>
            <w:tcW w:w="2500" w:type="pct"/>
            <w:tcBorders>
              <w:top w:val="nil"/>
              <w:left w:val="single" w:sz="8" w:space="0" w:color="auto"/>
              <w:bottom w:val="single" w:sz="8" w:space="0" w:color="auto"/>
              <w:right w:val="single" w:sz="8" w:space="0" w:color="auto"/>
            </w:tcBorders>
            <w:shd w:val="clear" w:color="auto" w:fill="FFFFFF"/>
            <w:tcPrChange w:id="52"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60B13B25" w14:textId="290CC115" w:rsidR="002E6133" w:rsidRDefault="002E6133" w:rsidP="004E5471">
            <w:pPr>
              <w:spacing w:after="0" w:line="240" w:lineRule="auto"/>
              <w:rPr>
                <w:rFonts w:eastAsia="Times New Roman" w:cs="Times New Roman"/>
                <w:color w:val="000000"/>
                <w:szCs w:val="22"/>
                <w:lang w:bidi="ar-SA"/>
              </w:rPr>
            </w:pPr>
            <w:ins w:id="53" w:author="Sivasankar Jayagopal" w:date="2020-10-05T17:51:00Z">
              <w:r>
                <w:rPr>
                  <w:rFonts w:eastAsia="Times New Roman" w:cs="Times New Roman"/>
                  <w:color w:val="000000"/>
                  <w:szCs w:val="22"/>
                  <w:lang w:bidi="ar-SA"/>
                </w:rPr>
                <w:t>In Progress</w:t>
              </w:r>
            </w:ins>
          </w:p>
        </w:tc>
      </w:tr>
      <w:tr w:rsidR="002E6133" w14:paraId="7A4695A4" w14:textId="0A36F015" w:rsidTr="002E6133">
        <w:trPr>
          <w:trHeight w:val="320"/>
          <w:trPrChange w:id="54"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55"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16B00899" w14:textId="52240964" w:rsidR="002E6133" w:rsidRDefault="002E6133" w:rsidP="004E5471">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Candidates continued employment for 3 months: </w:t>
            </w:r>
            <w:del w:id="56" w:author="Sivasankar Jayagopal" w:date="2020-10-05T17:52:00Z">
              <w:r w:rsidDel="002E6133">
                <w:rPr>
                  <w:rFonts w:eastAsia="Times New Roman" w:cs="Times New Roman"/>
                  <w:color w:val="000000"/>
                  <w:szCs w:val="22"/>
                  <w:lang w:bidi="ar-SA"/>
                </w:rPr>
                <w:delText>NA</w:delText>
              </w:r>
            </w:del>
          </w:p>
        </w:tc>
        <w:tc>
          <w:tcPr>
            <w:tcW w:w="2500" w:type="pct"/>
            <w:tcBorders>
              <w:top w:val="nil"/>
              <w:left w:val="single" w:sz="8" w:space="0" w:color="auto"/>
              <w:bottom w:val="single" w:sz="8" w:space="0" w:color="auto"/>
              <w:right w:val="single" w:sz="8" w:space="0" w:color="auto"/>
            </w:tcBorders>
            <w:shd w:val="clear" w:color="auto" w:fill="FFFFFF"/>
            <w:tcPrChange w:id="57"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78A50FD8" w14:textId="713DFC4F" w:rsidR="002E6133" w:rsidRDefault="002E6133" w:rsidP="004E5471">
            <w:pPr>
              <w:spacing w:after="0" w:line="240" w:lineRule="auto"/>
              <w:rPr>
                <w:rFonts w:eastAsia="Times New Roman" w:cs="Times New Roman"/>
                <w:color w:val="000000"/>
                <w:szCs w:val="22"/>
                <w:lang w:bidi="ar-SA"/>
              </w:rPr>
            </w:pPr>
            <w:ins w:id="58" w:author="Sivasankar Jayagopal" w:date="2020-10-05T17:51:00Z">
              <w:r>
                <w:rPr>
                  <w:rFonts w:eastAsia="Times New Roman" w:cs="Times New Roman"/>
                  <w:color w:val="000000"/>
                  <w:szCs w:val="22"/>
                  <w:lang w:bidi="ar-SA"/>
                </w:rPr>
                <w:t>NA</w:t>
              </w:r>
            </w:ins>
          </w:p>
        </w:tc>
      </w:tr>
      <w:tr w:rsidR="002E6133" w14:paraId="55CCBA6E" w14:textId="6F5DD6D7" w:rsidTr="002E6133">
        <w:trPr>
          <w:trHeight w:val="320"/>
          <w:trPrChange w:id="59"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Change w:id="60"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tcPrChange>
          </w:tcPr>
          <w:p w14:paraId="00E7C066" w14:textId="4B893012" w:rsidR="002E6133" w:rsidRDefault="002E6133" w:rsidP="004E5471">
            <w:pPr>
              <w:spacing w:after="0" w:line="240" w:lineRule="auto"/>
              <w:rPr>
                <w:rFonts w:eastAsia="Times New Roman" w:cs="Times New Roman"/>
                <w:color w:val="000000"/>
                <w:szCs w:val="22"/>
                <w:lang w:bidi="ar-SA"/>
              </w:rPr>
            </w:pPr>
            <w:r>
              <w:rPr>
                <w:rFonts w:eastAsia="Times New Roman" w:cs="Times New Roman"/>
                <w:color w:val="000000"/>
                <w:szCs w:val="22"/>
                <w:lang w:bidi="ar-SA"/>
              </w:rPr>
              <w:t xml:space="preserve">% of Candidates continued employment for 6 months: </w:t>
            </w:r>
            <w:del w:id="61" w:author="Sivasankar Jayagopal" w:date="2020-10-05T17:52:00Z">
              <w:r w:rsidDel="002E6133">
                <w:rPr>
                  <w:rFonts w:eastAsia="Times New Roman" w:cs="Times New Roman"/>
                  <w:color w:val="000000"/>
                  <w:szCs w:val="22"/>
                  <w:lang w:bidi="ar-SA"/>
                </w:rPr>
                <w:delText>NA</w:delText>
              </w:r>
            </w:del>
          </w:p>
        </w:tc>
        <w:tc>
          <w:tcPr>
            <w:tcW w:w="2500" w:type="pct"/>
            <w:tcBorders>
              <w:top w:val="nil"/>
              <w:left w:val="single" w:sz="8" w:space="0" w:color="auto"/>
              <w:bottom w:val="single" w:sz="8" w:space="0" w:color="auto"/>
              <w:right w:val="single" w:sz="8" w:space="0" w:color="auto"/>
            </w:tcBorders>
            <w:shd w:val="clear" w:color="auto" w:fill="FFFFFF"/>
            <w:tcPrChange w:id="62"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7E07DC3B" w14:textId="5442A325" w:rsidR="002E6133" w:rsidRDefault="002E6133" w:rsidP="004E5471">
            <w:pPr>
              <w:spacing w:after="0" w:line="240" w:lineRule="auto"/>
              <w:rPr>
                <w:rFonts w:eastAsia="Times New Roman" w:cs="Times New Roman"/>
                <w:color w:val="000000"/>
                <w:szCs w:val="22"/>
                <w:lang w:bidi="ar-SA"/>
              </w:rPr>
            </w:pPr>
            <w:ins w:id="63" w:author="Sivasankar Jayagopal" w:date="2020-10-05T17:51:00Z">
              <w:r>
                <w:rPr>
                  <w:rFonts w:eastAsia="Times New Roman" w:cs="Times New Roman"/>
                  <w:color w:val="000000"/>
                  <w:szCs w:val="22"/>
                  <w:lang w:bidi="ar-SA"/>
                </w:rPr>
                <w:t>NA</w:t>
              </w:r>
            </w:ins>
          </w:p>
        </w:tc>
      </w:tr>
      <w:tr w:rsidR="002E6133" w14:paraId="1C89722F" w14:textId="0E98B374" w:rsidTr="002E6133">
        <w:trPr>
          <w:trHeight w:val="320"/>
          <w:trPrChange w:id="64" w:author="Sivasankar Jayagopal" w:date="2020-10-05T17:51:00Z">
            <w:trPr>
              <w:trHeight w:val="320"/>
            </w:trPr>
          </w:trPrChange>
        </w:trPr>
        <w:tc>
          <w:tcPr>
            <w:tcW w:w="2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Change w:id="65" w:author="Sivasankar Jayagopal" w:date="2020-10-05T17:51:00Z">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cPrChange>
          </w:tcPr>
          <w:p w14:paraId="2A1902B4" w14:textId="77777777" w:rsidR="002E6133" w:rsidRDefault="002E6133" w:rsidP="004E5471">
            <w:pPr>
              <w:spacing w:after="0" w:line="240" w:lineRule="auto"/>
              <w:rPr>
                <w:rFonts w:eastAsia="Times New Roman" w:cs="Times New Roman"/>
                <w:color w:val="222222"/>
                <w:szCs w:val="22"/>
                <w:lang w:bidi="ar-SA"/>
              </w:rPr>
            </w:pPr>
            <w:r>
              <w:rPr>
                <w:rFonts w:eastAsia="Times New Roman" w:cs="Times New Roman"/>
                <w:color w:val="000000"/>
                <w:szCs w:val="22"/>
                <w:lang w:bidi="ar-SA"/>
              </w:rPr>
              <w:lastRenderedPageBreak/>
              <w:t xml:space="preserve"># of engagement activities held with key stakeholders: </w:t>
            </w:r>
          </w:p>
        </w:tc>
        <w:tc>
          <w:tcPr>
            <w:tcW w:w="2500" w:type="pct"/>
            <w:tcBorders>
              <w:top w:val="nil"/>
              <w:left w:val="single" w:sz="8" w:space="0" w:color="auto"/>
              <w:bottom w:val="single" w:sz="8" w:space="0" w:color="auto"/>
              <w:right w:val="single" w:sz="8" w:space="0" w:color="auto"/>
            </w:tcBorders>
            <w:shd w:val="clear" w:color="auto" w:fill="FFFFFF"/>
            <w:tcPrChange w:id="66" w:author="Sivasankar Jayagopal" w:date="2020-10-05T17:51:00Z">
              <w:tcPr>
                <w:tcW w:w="1" w:type="pct"/>
                <w:tcBorders>
                  <w:top w:val="nil"/>
                  <w:left w:val="single" w:sz="8" w:space="0" w:color="auto"/>
                  <w:bottom w:val="single" w:sz="8" w:space="0" w:color="auto"/>
                  <w:right w:val="single" w:sz="8" w:space="0" w:color="auto"/>
                </w:tcBorders>
                <w:shd w:val="clear" w:color="auto" w:fill="FFFFFF"/>
              </w:tcPr>
            </w:tcPrChange>
          </w:tcPr>
          <w:p w14:paraId="132931E6" w14:textId="77777777" w:rsidR="002E6133" w:rsidRDefault="002E6133" w:rsidP="004E5471">
            <w:pPr>
              <w:spacing w:after="0" w:line="240" w:lineRule="auto"/>
              <w:rPr>
                <w:rFonts w:eastAsia="Times New Roman" w:cs="Times New Roman"/>
                <w:color w:val="000000"/>
                <w:szCs w:val="22"/>
                <w:lang w:bidi="ar-SA"/>
              </w:rPr>
            </w:pPr>
          </w:p>
        </w:tc>
      </w:tr>
    </w:tbl>
    <w:p w14:paraId="5FEE30CA" w14:textId="77777777" w:rsidR="00731538" w:rsidRDefault="00731538" w:rsidP="00731538">
      <w:pPr>
        <w:jc w:val="both"/>
        <w:rPr>
          <w:rFonts w:cstheme="minorHAnsi"/>
          <w:szCs w:val="22"/>
        </w:rPr>
      </w:pPr>
    </w:p>
    <w:p w14:paraId="4FD2ACAB" w14:textId="77777777" w:rsidR="00D67AF7" w:rsidRPr="007A2560" w:rsidRDefault="00117A4C" w:rsidP="00117A4C">
      <w:pPr>
        <w:pStyle w:val="ColorfulList-Accent11"/>
        <w:tabs>
          <w:tab w:val="left" w:pos="7425"/>
        </w:tabs>
        <w:spacing w:after="0" w:line="240" w:lineRule="auto"/>
        <w:ind w:left="0" w:right="432"/>
        <w:contextualSpacing/>
        <w:jc w:val="both"/>
        <w:rPr>
          <w:rFonts w:asciiTheme="minorHAnsi" w:hAnsiTheme="minorHAnsi" w:cstheme="minorHAnsi"/>
        </w:rPr>
      </w:pPr>
      <w:r>
        <w:rPr>
          <w:rFonts w:asciiTheme="minorHAnsi" w:hAnsiTheme="minorHAnsi" w:cstheme="minorHAnsi"/>
        </w:rPr>
        <w:tab/>
      </w:r>
    </w:p>
    <w:p w14:paraId="6036FC8D" w14:textId="77777777" w:rsidR="007B5CD7" w:rsidRPr="007A2560" w:rsidRDefault="007B5CD7" w:rsidP="007B5CD7">
      <w:pPr>
        <w:pStyle w:val="ColorfulList-Accent11"/>
        <w:numPr>
          <w:ilvl w:val="0"/>
          <w:numId w:val="1"/>
        </w:numPr>
        <w:spacing w:after="0" w:line="240" w:lineRule="auto"/>
        <w:ind w:left="360" w:right="432"/>
        <w:contextualSpacing/>
        <w:jc w:val="both"/>
        <w:rPr>
          <w:rFonts w:asciiTheme="minorHAnsi" w:hAnsiTheme="minorHAnsi" w:cstheme="minorHAnsi"/>
        </w:rPr>
      </w:pPr>
      <w:r w:rsidRPr="007A2560">
        <w:rPr>
          <w:rFonts w:asciiTheme="minorHAnsi" w:hAnsiTheme="minorHAnsi" w:cstheme="minorHAnsi"/>
        </w:rPr>
        <w:t>Major activities covered and on-going in the reporting period (From date To date)</w:t>
      </w:r>
    </w:p>
    <w:p w14:paraId="3883A4A9" w14:textId="77777777" w:rsidR="007B5CD7" w:rsidRPr="007A2560" w:rsidRDefault="007B5CD7" w:rsidP="007B5CD7">
      <w:pPr>
        <w:pStyle w:val="ColorfulList-Accent11"/>
        <w:spacing w:after="0" w:line="240" w:lineRule="auto"/>
        <w:ind w:left="360" w:right="432"/>
        <w:contextualSpacing/>
        <w:jc w:val="both"/>
        <w:rPr>
          <w:rFonts w:asciiTheme="minorHAnsi" w:hAnsiTheme="minorHAnsi" w:cstheme="minorHAnsi"/>
        </w:rPr>
      </w:pPr>
    </w:p>
    <w:tbl>
      <w:tblPr>
        <w:tblW w:w="14341" w:type="dxa"/>
        <w:tblInd w:w="-34" w:type="dxa"/>
        <w:tblLook w:val="04A0" w:firstRow="1" w:lastRow="0" w:firstColumn="1" w:lastColumn="0" w:noHBand="0" w:noVBand="1"/>
      </w:tblPr>
      <w:tblGrid>
        <w:gridCol w:w="918"/>
        <w:gridCol w:w="6761"/>
        <w:gridCol w:w="6851"/>
      </w:tblGrid>
      <w:tr w:rsidR="007B5CD7" w:rsidRPr="007A2560" w14:paraId="53395183" w14:textId="77777777" w:rsidTr="00B054C9">
        <w:trPr>
          <w:trHeight w:val="351"/>
        </w:trPr>
        <w:tc>
          <w:tcPr>
            <w:tcW w:w="918"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hideMark/>
          </w:tcPr>
          <w:p w14:paraId="2D50AF67"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1</w:t>
            </w:r>
          </w:p>
        </w:tc>
        <w:tc>
          <w:tcPr>
            <w:tcW w:w="6761" w:type="dxa"/>
            <w:tcBorders>
              <w:top w:val="single" w:sz="8" w:space="0" w:color="auto"/>
              <w:left w:val="nil"/>
              <w:bottom w:val="single" w:sz="4" w:space="0" w:color="auto"/>
              <w:right w:val="single" w:sz="4" w:space="0" w:color="auto"/>
            </w:tcBorders>
            <w:shd w:val="clear" w:color="auto" w:fill="DDD9C3" w:themeFill="background2" w:themeFillShade="E6"/>
            <w:noWrap/>
            <w:hideMark/>
          </w:tcPr>
          <w:p w14:paraId="0B65CB40" w14:textId="77777777" w:rsidR="007B5CD7" w:rsidRPr="007A2560" w:rsidRDefault="007B5CD7" w:rsidP="00F83BDF">
            <w:pPr>
              <w:spacing w:after="0" w:line="240" w:lineRule="auto"/>
              <w:rPr>
                <w:rFonts w:cstheme="minorHAnsi"/>
                <w:color w:val="000000"/>
                <w:szCs w:val="22"/>
              </w:rPr>
            </w:pPr>
            <w:r w:rsidRPr="007A2560">
              <w:rPr>
                <w:rFonts w:cstheme="minorHAnsi"/>
                <w:color w:val="000000"/>
                <w:szCs w:val="22"/>
              </w:rPr>
              <w:t xml:space="preserve">Month- </w:t>
            </w:r>
            <w:r w:rsidR="00F83BDF">
              <w:rPr>
                <w:rFonts w:cstheme="minorHAnsi"/>
                <w:color w:val="000000"/>
                <w:szCs w:val="22"/>
              </w:rPr>
              <w:t xml:space="preserve">July </w:t>
            </w:r>
          </w:p>
        </w:tc>
        <w:tc>
          <w:tcPr>
            <w:tcW w:w="6662" w:type="dxa"/>
            <w:tcBorders>
              <w:top w:val="single" w:sz="8" w:space="0" w:color="auto"/>
              <w:left w:val="nil"/>
              <w:bottom w:val="single" w:sz="4" w:space="0" w:color="auto"/>
              <w:right w:val="single" w:sz="8" w:space="0" w:color="auto"/>
            </w:tcBorders>
            <w:shd w:val="clear" w:color="auto" w:fill="DDD9C3" w:themeFill="background2" w:themeFillShade="E6"/>
            <w:noWrap/>
            <w:hideMark/>
          </w:tcPr>
          <w:p w14:paraId="5B331F01"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Photographs</w:t>
            </w:r>
          </w:p>
        </w:tc>
      </w:tr>
      <w:tr w:rsidR="007B5CD7" w:rsidRPr="007A2560" w14:paraId="6E9EC7A0"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58F8FADC"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A</w:t>
            </w:r>
          </w:p>
        </w:tc>
        <w:tc>
          <w:tcPr>
            <w:tcW w:w="6761" w:type="dxa"/>
            <w:tcBorders>
              <w:top w:val="nil"/>
              <w:left w:val="nil"/>
              <w:bottom w:val="single" w:sz="4" w:space="0" w:color="auto"/>
              <w:right w:val="single" w:sz="4" w:space="0" w:color="auto"/>
            </w:tcBorders>
            <w:shd w:val="clear" w:color="auto" w:fill="auto"/>
            <w:noWrap/>
            <w:hideMark/>
          </w:tcPr>
          <w:p w14:paraId="62BCB5D1"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Mobilization of candidates</w:t>
            </w:r>
          </w:p>
        </w:tc>
        <w:tc>
          <w:tcPr>
            <w:tcW w:w="6662" w:type="dxa"/>
            <w:tcBorders>
              <w:top w:val="nil"/>
              <w:left w:val="nil"/>
              <w:bottom w:val="single" w:sz="4" w:space="0" w:color="auto"/>
              <w:right w:val="single" w:sz="8" w:space="0" w:color="auto"/>
            </w:tcBorders>
            <w:shd w:val="clear" w:color="auto" w:fill="auto"/>
            <w:noWrap/>
            <w:hideMark/>
          </w:tcPr>
          <w:p w14:paraId="7C980257" w14:textId="77777777" w:rsidR="007B5CD7" w:rsidRPr="007A2560" w:rsidRDefault="007B5CD7" w:rsidP="0019371D">
            <w:pPr>
              <w:spacing w:after="0" w:line="240" w:lineRule="auto"/>
              <w:rPr>
                <w:rFonts w:cstheme="minorHAnsi"/>
                <w:color w:val="000000"/>
                <w:szCs w:val="22"/>
              </w:rPr>
            </w:pPr>
          </w:p>
        </w:tc>
      </w:tr>
      <w:tr w:rsidR="007B5CD7" w:rsidRPr="007A2560" w14:paraId="610465CF"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5C5D476D"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B</w:t>
            </w:r>
          </w:p>
        </w:tc>
        <w:tc>
          <w:tcPr>
            <w:tcW w:w="6761" w:type="dxa"/>
            <w:tcBorders>
              <w:top w:val="nil"/>
              <w:left w:val="nil"/>
              <w:bottom w:val="single" w:sz="4" w:space="0" w:color="auto"/>
              <w:right w:val="single" w:sz="4" w:space="0" w:color="auto"/>
            </w:tcBorders>
            <w:shd w:val="clear" w:color="auto" w:fill="auto"/>
            <w:noWrap/>
            <w:hideMark/>
          </w:tcPr>
          <w:p w14:paraId="0189F5A5"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Assessment of applicants</w:t>
            </w:r>
          </w:p>
        </w:tc>
        <w:tc>
          <w:tcPr>
            <w:tcW w:w="6662" w:type="dxa"/>
            <w:tcBorders>
              <w:top w:val="nil"/>
              <w:left w:val="nil"/>
              <w:bottom w:val="single" w:sz="4" w:space="0" w:color="auto"/>
              <w:right w:val="single" w:sz="8" w:space="0" w:color="auto"/>
            </w:tcBorders>
            <w:shd w:val="clear" w:color="auto" w:fill="auto"/>
            <w:noWrap/>
          </w:tcPr>
          <w:p w14:paraId="24A174A3" w14:textId="77777777" w:rsidR="007B5CD7" w:rsidRPr="007A2560" w:rsidRDefault="007B5CD7" w:rsidP="0019371D">
            <w:pPr>
              <w:spacing w:after="0" w:line="240" w:lineRule="auto"/>
              <w:rPr>
                <w:rFonts w:cstheme="minorHAnsi"/>
                <w:color w:val="000000"/>
                <w:szCs w:val="22"/>
              </w:rPr>
            </w:pPr>
          </w:p>
        </w:tc>
      </w:tr>
      <w:tr w:rsidR="007B5CD7" w:rsidRPr="007A2560" w14:paraId="07E660F2"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00C29E51"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C</w:t>
            </w:r>
          </w:p>
        </w:tc>
        <w:tc>
          <w:tcPr>
            <w:tcW w:w="6761" w:type="dxa"/>
            <w:tcBorders>
              <w:top w:val="nil"/>
              <w:left w:val="nil"/>
              <w:bottom w:val="single" w:sz="4" w:space="0" w:color="auto"/>
              <w:right w:val="single" w:sz="4" w:space="0" w:color="auto"/>
            </w:tcBorders>
            <w:shd w:val="clear" w:color="auto" w:fill="auto"/>
            <w:noWrap/>
            <w:hideMark/>
          </w:tcPr>
          <w:p w14:paraId="454038A1" w14:textId="77777777" w:rsidR="007B5CD7" w:rsidRPr="007A2560" w:rsidRDefault="008E419B" w:rsidP="0019371D">
            <w:pPr>
              <w:spacing w:after="0" w:line="240" w:lineRule="auto"/>
              <w:rPr>
                <w:rFonts w:cstheme="minorHAnsi"/>
                <w:color w:val="000000"/>
                <w:szCs w:val="22"/>
              </w:rPr>
            </w:pPr>
            <w:r>
              <w:rPr>
                <w:rFonts w:cstheme="minorHAnsi"/>
                <w:color w:val="000000"/>
                <w:szCs w:val="22"/>
              </w:rPr>
              <w:t xml:space="preserve">Pre-training </w:t>
            </w:r>
            <w:r w:rsidR="007B5CD7" w:rsidRPr="007A2560">
              <w:rPr>
                <w:rFonts w:cstheme="minorHAnsi"/>
                <w:color w:val="000000"/>
                <w:szCs w:val="22"/>
              </w:rPr>
              <w:t>Counselling</w:t>
            </w:r>
          </w:p>
        </w:tc>
        <w:tc>
          <w:tcPr>
            <w:tcW w:w="6662" w:type="dxa"/>
            <w:tcBorders>
              <w:top w:val="nil"/>
              <w:left w:val="nil"/>
              <w:bottom w:val="single" w:sz="4" w:space="0" w:color="auto"/>
              <w:right w:val="single" w:sz="8" w:space="0" w:color="auto"/>
            </w:tcBorders>
            <w:shd w:val="clear" w:color="auto" w:fill="auto"/>
            <w:noWrap/>
            <w:hideMark/>
          </w:tcPr>
          <w:p w14:paraId="4BC962F6"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 </w:t>
            </w:r>
          </w:p>
        </w:tc>
      </w:tr>
      <w:tr w:rsidR="007B5CD7" w:rsidRPr="007A2560" w14:paraId="67199974"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2C21D4C5"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D</w:t>
            </w:r>
          </w:p>
        </w:tc>
        <w:tc>
          <w:tcPr>
            <w:tcW w:w="6761" w:type="dxa"/>
            <w:tcBorders>
              <w:top w:val="nil"/>
              <w:left w:val="nil"/>
              <w:bottom w:val="single" w:sz="4" w:space="0" w:color="auto"/>
              <w:right w:val="single" w:sz="4" w:space="0" w:color="auto"/>
            </w:tcBorders>
            <w:shd w:val="clear" w:color="auto" w:fill="auto"/>
            <w:noWrap/>
            <w:hideMark/>
          </w:tcPr>
          <w:p w14:paraId="28EC4D87" w14:textId="77777777" w:rsidR="007B5CD7" w:rsidRPr="007A2560" w:rsidRDefault="00F83BDF" w:rsidP="00F83BDF">
            <w:pPr>
              <w:spacing w:after="0" w:line="240" w:lineRule="auto"/>
              <w:rPr>
                <w:rFonts w:cstheme="minorHAnsi"/>
                <w:color w:val="000000"/>
                <w:szCs w:val="22"/>
              </w:rPr>
            </w:pPr>
            <w:r>
              <w:rPr>
                <w:rFonts w:cstheme="minorHAnsi"/>
                <w:color w:val="000000"/>
                <w:szCs w:val="22"/>
              </w:rPr>
              <w:t xml:space="preserve">Training through WinVinaya Academy  </w:t>
            </w:r>
          </w:p>
        </w:tc>
        <w:tc>
          <w:tcPr>
            <w:tcW w:w="6662" w:type="dxa"/>
            <w:tcBorders>
              <w:top w:val="nil"/>
              <w:left w:val="nil"/>
              <w:bottom w:val="single" w:sz="4" w:space="0" w:color="auto"/>
              <w:right w:val="single" w:sz="8" w:space="0" w:color="auto"/>
            </w:tcBorders>
            <w:shd w:val="clear" w:color="auto" w:fill="auto"/>
            <w:noWrap/>
            <w:hideMark/>
          </w:tcPr>
          <w:p w14:paraId="0C670438"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 </w:t>
            </w:r>
            <w:hyperlink r:id="rId6" w:history="1">
              <w:r w:rsidR="00B054C9" w:rsidRPr="00A9145A">
                <w:rPr>
                  <w:rStyle w:val="Hyperlink"/>
                  <w:rFonts w:cstheme="minorHAnsi"/>
                  <w:szCs w:val="22"/>
                </w:rPr>
                <w:t>https://1drv.ms/u/s!AuC7xy_1TxOhgvgVICzmK1</w:t>
              </w:r>
              <w:r w:rsidR="00B054C9" w:rsidRPr="00A9145A">
                <w:rPr>
                  <w:rStyle w:val="Hyperlink"/>
                  <w:rFonts w:cstheme="minorHAnsi"/>
                  <w:szCs w:val="22"/>
                </w:rPr>
                <w:t>A</w:t>
              </w:r>
              <w:r w:rsidR="00B054C9" w:rsidRPr="00A9145A">
                <w:rPr>
                  <w:rStyle w:val="Hyperlink"/>
                  <w:rFonts w:cstheme="minorHAnsi"/>
                  <w:szCs w:val="22"/>
                </w:rPr>
                <w:t>f-ref8g?e=8mlw60</w:t>
              </w:r>
            </w:hyperlink>
            <w:r w:rsidR="00B054C9">
              <w:rPr>
                <w:rFonts w:cstheme="minorHAnsi"/>
                <w:color w:val="000000"/>
                <w:szCs w:val="22"/>
              </w:rPr>
              <w:t xml:space="preserve"> </w:t>
            </w:r>
          </w:p>
        </w:tc>
      </w:tr>
      <w:tr w:rsidR="007B5CD7" w:rsidRPr="007A2560" w14:paraId="5D0A1073"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DDD9C3" w:themeFill="background2" w:themeFillShade="E6"/>
            <w:noWrap/>
            <w:hideMark/>
          </w:tcPr>
          <w:p w14:paraId="5C20F16C"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2</w:t>
            </w:r>
          </w:p>
        </w:tc>
        <w:tc>
          <w:tcPr>
            <w:tcW w:w="6761" w:type="dxa"/>
            <w:tcBorders>
              <w:top w:val="nil"/>
              <w:left w:val="nil"/>
              <w:bottom w:val="single" w:sz="4" w:space="0" w:color="auto"/>
              <w:right w:val="single" w:sz="4" w:space="0" w:color="auto"/>
            </w:tcBorders>
            <w:shd w:val="clear" w:color="auto" w:fill="DDD9C3" w:themeFill="background2" w:themeFillShade="E6"/>
            <w:noWrap/>
            <w:hideMark/>
          </w:tcPr>
          <w:p w14:paraId="76DAA6DB" w14:textId="77777777" w:rsidR="007B5CD7" w:rsidRPr="007A2560" w:rsidRDefault="007B5CD7" w:rsidP="00F83BDF">
            <w:pPr>
              <w:spacing w:after="0" w:line="240" w:lineRule="auto"/>
              <w:rPr>
                <w:rFonts w:cstheme="minorHAnsi"/>
                <w:color w:val="000000"/>
                <w:szCs w:val="22"/>
              </w:rPr>
            </w:pPr>
            <w:r w:rsidRPr="007A2560">
              <w:rPr>
                <w:rFonts w:cstheme="minorHAnsi"/>
                <w:color w:val="000000"/>
                <w:szCs w:val="22"/>
              </w:rPr>
              <w:t xml:space="preserve">Month- </w:t>
            </w:r>
            <w:r w:rsidR="00F83BDF">
              <w:rPr>
                <w:rFonts w:cstheme="minorHAnsi"/>
                <w:color w:val="000000"/>
                <w:szCs w:val="22"/>
              </w:rPr>
              <w:t xml:space="preserve">August </w:t>
            </w:r>
          </w:p>
        </w:tc>
        <w:tc>
          <w:tcPr>
            <w:tcW w:w="6662" w:type="dxa"/>
            <w:tcBorders>
              <w:top w:val="nil"/>
              <w:left w:val="nil"/>
              <w:bottom w:val="single" w:sz="4" w:space="0" w:color="auto"/>
              <w:right w:val="single" w:sz="8" w:space="0" w:color="auto"/>
            </w:tcBorders>
            <w:shd w:val="clear" w:color="auto" w:fill="DDD9C3" w:themeFill="background2" w:themeFillShade="E6"/>
            <w:noWrap/>
            <w:hideMark/>
          </w:tcPr>
          <w:p w14:paraId="3D400B9B"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Photographs</w:t>
            </w:r>
          </w:p>
        </w:tc>
      </w:tr>
      <w:tr w:rsidR="00F83BDF" w:rsidRPr="007A2560" w14:paraId="3C63F170"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6625EF21"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A</w:t>
            </w:r>
          </w:p>
        </w:tc>
        <w:tc>
          <w:tcPr>
            <w:tcW w:w="6761" w:type="dxa"/>
            <w:tcBorders>
              <w:top w:val="nil"/>
              <w:left w:val="nil"/>
              <w:bottom w:val="single" w:sz="4" w:space="0" w:color="auto"/>
              <w:right w:val="single" w:sz="4" w:space="0" w:color="auto"/>
            </w:tcBorders>
            <w:shd w:val="clear" w:color="auto" w:fill="auto"/>
            <w:noWrap/>
          </w:tcPr>
          <w:p w14:paraId="5853BFA5" w14:textId="77777777" w:rsidR="00F83BDF" w:rsidRPr="007A2560" w:rsidRDefault="00F83BDF" w:rsidP="00F83BDF">
            <w:pPr>
              <w:spacing w:after="0" w:line="240" w:lineRule="auto"/>
              <w:rPr>
                <w:rFonts w:cstheme="minorHAnsi"/>
                <w:color w:val="000000"/>
                <w:szCs w:val="22"/>
              </w:rPr>
            </w:pPr>
            <w:r>
              <w:rPr>
                <w:rFonts w:cstheme="minorHAnsi"/>
                <w:color w:val="000000"/>
                <w:szCs w:val="22"/>
              </w:rPr>
              <w:t xml:space="preserve">Training through WinVinaya Academy  </w:t>
            </w:r>
          </w:p>
        </w:tc>
        <w:tc>
          <w:tcPr>
            <w:tcW w:w="6662" w:type="dxa"/>
            <w:tcBorders>
              <w:top w:val="nil"/>
              <w:left w:val="nil"/>
              <w:bottom w:val="single" w:sz="4" w:space="0" w:color="auto"/>
              <w:right w:val="single" w:sz="8" w:space="0" w:color="auto"/>
            </w:tcBorders>
            <w:shd w:val="clear" w:color="auto" w:fill="auto"/>
            <w:noWrap/>
            <w:hideMark/>
          </w:tcPr>
          <w:p w14:paraId="1FEC040C"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commentRangeStart w:id="67"/>
            <w:r w:rsidR="003C1233">
              <w:fldChar w:fldCharType="begin"/>
            </w:r>
            <w:r w:rsidR="003C1233">
              <w:instrText xml:space="preserve"> HYPERLINK "https://1drv.ms/u/s!AuC7xy_1TxOhgvgVICzmK1Af-ref8g?e=8mlw60" </w:instrText>
            </w:r>
            <w:r w:rsidR="003C1233">
              <w:fldChar w:fldCharType="separate"/>
            </w:r>
            <w:r w:rsidR="00B054C9" w:rsidRPr="00A9145A">
              <w:rPr>
                <w:rStyle w:val="Hyperlink"/>
                <w:rFonts w:cstheme="minorHAnsi"/>
                <w:szCs w:val="22"/>
              </w:rPr>
              <w:t>https://1drv.ms/u/s!AuC7xy_1TxO</w:t>
            </w:r>
            <w:r w:rsidR="00B054C9" w:rsidRPr="00A9145A">
              <w:rPr>
                <w:rStyle w:val="Hyperlink"/>
                <w:rFonts w:cstheme="minorHAnsi"/>
                <w:szCs w:val="22"/>
              </w:rPr>
              <w:t>h</w:t>
            </w:r>
            <w:r w:rsidR="00B054C9" w:rsidRPr="00A9145A">
              <w:rPr>
                <w:rStyle w:val="Hyperlink"/>
                <w:rFonts w:cstheme="minorHAnsi"/>
                <w:szCs w:val="22"/>
              </w:rPr>
              <w:t>gvgVICzmK1Af-ref8g?e=</w:t>
            </w:r>
            <w:r w:rsidR="00B054C9" w:rsidRPr="00A9145A">
              <w:rPr>
                <w:rStyle w:val="Hyperlink"/>
                <w:rFonts w:cstheme="minorHAnsi"/>
                <w:szCs w:val="22"/>
              </w:rPr>
              <w:t>8</w:t>
            </w:r>
            <w:r w:rsidR="00B054C9" w:rsidRPr="00A9145A">
              <w:rPr>
                <w:rStyle w:val="Hyperlink"/>
                <w:rFonts w:cstheme="minorHAnsi"/>
                <w:szCs w:val="22"/>
              </w:rPr>
              <w:t>mlw60</w:t>
            </w:r>
            <w:r w:rsidR="003C1233">
              <w:rPr>
                <w:rStyle w:val="Hyperlink"/>
                <w:rFonts w:cstheme="minorHAnsi"/>
                <w:szCs w:val="22"/>
              </w:rPr>
              <w:fldChar w:fldCharType="end"/>
            </w:r>
            <w:r w:rsidR="00B054C9">
              <w:rPr>
                <w:rFonts w:cstheme="minorHAnsi"/>
                <w:color w:val="000000"/>
                <w:szCs w:val="22"/>
              </w:rPr>
              <w:t xml:space="preserve"> </w:t>
            </w:r>
            <w:commentRangeEnd w:id="67"/>
            <w:r w:rsidR="002E6133">
              <w:rPr>
                <w:rStyle w:val="CommentReference"/>
              </w:rPr>
              <w:commentReference w:id="67"/>
            </w:r>
          </w:p>
        </w:tc>
      </w:tr>
      <w:tr w:rsidR="00F83BDF" w:rsidRPr="007A2560" w14:paraId="46AE8E9A" w14:textId="77777777" w:rsidTr="00B054C9">
        <w:trPr>
          <w:trHeight w:val="488"/>
        </w:trPr>
        <w:tc>
          <w:tcPr>
            <w:tcW w:w="918" w:type="dxa"/>
            <w:tcBorders>
              <w:top w:val="nil"/>
              <w:left w:val="single" w:sz="8" w:space="0" w:color="auto"/>
              <w:bottom w:val="single" w:sz="4" w:space="0" w:color="auto"/>
              <w:right w:val="single" w:sz="4" w:space="0" w:color="auto"/>
            </w:tcBorders>
            <w:shd w:val="clear" w:color="auto" w:fill="auto"/>
            <w:noWrap/>
            <w:hideMark/>
          </w:tcPr>
          <w:p w14:paraId="61322E8D"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B</w:t>
            </w:r>
          </w:p>
        </w:tc>
        <w:tc>
          <w:tcPr>
            <w:tcW w:w="6761" w:type="dxa"/>
            <w:tcBorders>
              <w:top w:val="nil"/>
              <w:left w:val="nil"/>
              <w:bottom w:val="single" w:sz="4" w:space="0" w:color="auto"/>
              <w:right w:val="single" w:sz="4" w:space="0" w:color="auto"/>
            </w:tcBorders>
            <w:shd w:val="clear" w:color="auto" w:fill="auto"/>
          </w:tcPr>
          <w:p w14:paraId="5D30C165"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r>
              <w:rPr>
                <w:rFonts w:cstheme="minorHAnsi"/>
                <w:color w:val="000000"/>
                <w:szCs w:val="22"/>
              </w:rPr>
              <w:t xml:space="preserve">Mock Interviews for the candidates </w:t>
            </w:r>
            <w:r w:rsidR="008E419B">
              <w:rPr>
                <w:rFonts w:cstheme="minorHAnsi"/>
                <w:color w:val="000000"/>
                <w:szCs w:val="22"/>
              </w:rPr>
              <w:t>(Internal and external)</w:t>
            </w:r>
          </w:p>
        </w:tc>
        <w:tc>
          <w:tcPr>
            <w:tcW w:w="6662" w:type="dxa"/>
            <w:tcBorders>
              <w:top w:val="nil"/>
              <w:left w:val="nil"/>
              <w:bottom w:val="single" w:sz="4" w:space="0" w:color="auto"/>
              <w:right w:val="single" w:sz="8" w:space="0" w:color="auto"/>
            </w:tcBorders>
            <w:shd w:val="clear" w:color="auto" w:fill="auto"/>
            <w:noWrap/>
            <w:hideMark/>
          </w:tcPr>
          <w:p w14:paraId="3278284B"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hyperlink r:id="rId11" w:history="1">
              <w:r w:rsidR="00B054C9" w:rsidRPr="00A9145A">
                <w:rPr>
                  <w:rStyle w:val="Hyperlink"/>
                  <w:rFonts w:cstheme="minorHAnsi"/>
                  <w:szCs w:val="22"/>
                </w:rPr>
                <w:t>https://1drv.ms/u/s!AuC7xy_1TxOhgvgWm9hENj2sPC97qg?e=8nQEI9</w:t>
              </w:r>
            </w:hyperlink>
            <w:r w:rsidR="00B054C9">
              <w:rPr>
                <w:rFonts w:cstheme="minorHAnsi"/>
                <w:color w:val="000000"/>
                <w:szCs w:val="22"/>
              </w:rPr>
              <w:t xml:space="preserve"> </w:t>
            </w:r>
          </w:p>
        </w:tc>
      </w:tr>
      <w:tr w:rsidR="00F83BDF" w:rsidRPr="007A2560" w14:paraId="626CF47A"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31A17D1E"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C</w:t>
            </w:r>
          </w:p>
        </w:tc>
        <w:tc>
          <w:tcPr>
            <w:tcW w:w="6761" w:type="dxa"/>
            <w:tcBorders>
              <w:top w:val="nil"/>
              <w:left w:val="nil"/>
              <w:bottom w:val="single" w:sz="4" w:space="0" w:color="auto"/>
              <w:right w:val="single" w:sz="4" w:space="0" w:color="auto"/>
            </w:tcBorders>
            <w:shd w:val="clear" w:color="auto" w:fill="auto"/>
            <w:noWrap/>
          </w:tcPr>
          <w:p w14:paraId="1B49B334" w14:textId="77777777" w:rsidR="00F83BDF" w:rsidRPr="007A2560" w:rsidRDefault="00F83BDF" w:rsidP="00F83BDF">
            <w:pPr>
              <w:spacing w:after="0" w:line="240" w:lineRule="auto"/>
              <w:rPr>
                <w:rFonts w:cstheme="minorHAnsi"/>
                <w:color w:val="000000"/>
                <w:szCs w:val="22"/>
              </w:rPr>
            </w:pPr>
          </w:p>
        </w:tc>
        <w:tc>
          <w:tcPr>
            <w:tcW w:w="6662" w:type="dxa"/>
            <w:tcBorders>
              <w:top w:val="nil"/>
              <w:left w:val="nil"/>
              <w:bottom w:val="single" w:sz="4" w:space="0" w:color="auto"/>
              <w:right w:val="single" w:sz="8" w:space="0" w:color="auto"/>
            </w:tcBorders>
            <w:shd w:val="clear" w:color="auto" w:fill="auto"/>
            <w:noWrap/>
            <w:hideMark/>
          </w:tcPr>
          <w:p w14:paraId="756C9A6B"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p>
        </w:tc>
      </w:tr>
      <w:tr w:rsidR="00F83BDF" w:rsidRPr="007A2560" w14:paraId="443435F1"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DDD9C3" w:themeFill="background2" w:themeFillShade="E6"/>
            <w:noWrap/>
            <w:hideMark/>
          </w:tcPr>
          <w:p w14:paraId="08EBE509"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3</w:t>
            </w:r>
          </w:p>
        </w:tc>
        <w:tc>
          <w:tcPr>
            <w:tcW w:w="6761" w:type="dxa"/>
            <w:tcBorders>
              <w:top w:val="nil"/>
              <w:left w:val="nil"/>
              <w:bottom w:val="single" w:sz="4" w:space="0" w:color="auto"/>
              <w:right w:val="single" w:sz="4" w:space="0" w:color="auto"/>
            </w:tcBorders>
            <w:shd w:val="clear" w:color="auto" w:fill="DDD9C3" w:themeFill="background2" w:themeFillShade="E6"/>
            <w:noWrap/>
            <w:hideMark/>
          </w:tcPr>
          <w:p w14:paraId="5CBE2F48"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xml:space="preserve">Month- </w:t>
            </w:r>
            <w:r>
              <w:rPr>
                <w:rFonts w:cstheme="minorHAnsi"/>
                <w:color w:val="000000"/>
                <w:szCs w:val="22"/>
              </w:rPr>
              <w:t>September</w:t>
            </w:r>
          </w:p>
        </w:tc>
        <w:tc>
          <w:tcPr>
            <w:tcW w:w="6662" w:type="dxa"/>
            <w:tcBorders>
              <w:top w:val="nil"/>
              <w:left w:val="nil"/>
              <w:bottom w:val="single" w:sz="4" w:space="0" w:color="auto"/>
              <w:right w:val="single" w:sz="8" w:space="0" w:color="auto"/>
            </w:tcBorders>
            <w:shd w:val="clear" w:color="auto" w:fill="DDD9C3" w:themeFill="background2" w:themeFillShade="E6"/>
            <w:noWrap/>
            <w:hideMark/>
          </w:tcPr>
          <w:p w14:paraId="0728D306"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Photographs</w:t>
            </w:r>
          </w:p>
        </w:tc>
      </w:tr>
      <w:tr w:rsidR="00F83BDF" w:rsidRPr="007A2560" w14:paraId="4A286216"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22063133"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A</w:t>
            </w:r>
          </w:p>
        </w:tc>
        <w:tc>
          <w:tcPr>
            <w:tcW w:w="6761" w:type="dxa"/>
            <w:tcBorders>
              <w:top w:val="nil"/>
              <w:left w:val="nil"/>
              <w:bottom w:val="single" w:sz="4" w:space="0" w:color="auto"/>
              <w:right w:val="single" w:sz="4" w:space="0" w:color="auto"/>
            </w:tcBorders>
            <w:shd w:val="clear" w:color="auto" w:fill="auto"/>
            <w:noWrap/>
            <w:hideMark/>
          </w:tcPr>
          <w:p w14:paraId="629A326A" w14:textId="77777777" w:rsidR="00F83BDF" w:rsidRPr="007A2560" w:rsidRDefault="00F83BDF" w:rsidP="00F83BDF">
            <w:pPr>
              <w:spacing w:after="0" w:line="240" w:lineRule="auto"/>
              <w:rPr>
                <w:rFonts w:cstheme="minorHAnsi"/>
                <w:color w:val="000000"/>
                <w:szCs w:val="22"/>
              </w:rPr>
            </w:pPr>
            <w:r>
              <w:rPr>
                <w:rFonts w:cstheme="minorHAnsi"/>
                <w:color w:val="000000"/>
                <w:szCs w:val="22"/>
              </w:rPr>
              <w:t xml:space="preserve">Training through WinVinaya Academy  </w:t>
            </w:r>
          </w:p>
        </w:tc>
        <w:tc>
          <w:tcPr>
            <w:tcW w:w="6662" w:type="dxa"/>
            <w:tcBorders>
              <w:top w:val="nil"/>
              <w:left w:val="nil"/>
              <w:bottom w:val="single" w:sz="4" w:space="0" w:color="auto"/>
              <w:right w:val="single" w:sz="8" w:space="0" w:color="auto"/>
            </w:tcBorders>
            <w:shd w:val="clear" w:color="auto" w:fill="auto"/>
            <w:noWrap/>
            <w:hideMark/>
          </w:tcPr>
          <w:p w14:paraId="508CF1E3"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p>
        </w:tc>
      </w:tr>
      <w:tr w:rsidR="00F83BDF" w:rsidRPr="007A2560" w14:paraId="1FF8D0FF"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0A47D0EB"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B</w:t>
            </w:r>
          </w:p>
        </w:tc>
        <w:tc>
          <w:tcPr>
            <w:tcW w:w="6761" w:type="dxa"/>
            <w:tcBorders>
              <w:top w:val="nil"/>
              <w:left w:val="nil"/>
              <w:bottom w:val="single" w:sz="4" w:space="0" w:color="auto"/>
              <w:right w:val="single" w:sz="4" w:space="0" w:color="auto"/>
            </w:tcBorders>
            <w:shd w:val="clear" w:color="auto" w:fill="auto"/>
            <w:noWrap/>
            <w:hideMark/>
          </w:tcPr>
          <w:p w14:paraId="00268292"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r w:rsidR="00806CB7">
              <w:rPr>
                <w:rFonts w:cstheme="minorHAnsi"/>
                <w:color w:val="000000"/>
                <w:szCs w:val="22"/>
              </w:rPr>
              <w:t>Start</w:t>
            </w:r>
            <w:r w:rsidR="00117A4C">
              <w:rPr>
                <w:rFonts w:cstheme="minorHAnsi"/>
                <w:color w:val="000000"/>
                <w:szCs w:val="22"/>
              </w:rPr>
              <w:t>ed the training for new batches</w:t>
            </w:r>
          </w:p>
        </w:tc>
        <w:tc>
          <w:tcPr>
            <w:tcW w:w="6662" w:type="dxa"/>
            <w:tcBorders>
              <w:top w:val="nil"/>
              <w:left w:val="nil"/>
              <w:bottom w:val="single" w:sz="4" w:space="0" w:color="auto"/>
              <w:right w:val="single" w:sz="8" w:space="0" w:color="auto"/>
            </w:tcBorders>
            <w:shd w:val="clear" w:color="auto" w:fill="auto"/>
            <w:noWrap/>
            <w:hideMark/>
          </w:tcPr>
          <w:p w14:paraId="606BBB2F" w14:textId="77777777" w:rsidR="00F83BDF" w:rsidRPr="007A2560" w:rsidRDefault="00806CB7" w:rsidP="00117A4C">
            <w:pPr>
              <w:spacing w:after="0" w:line="240" w:lineRule="auto"/>
              <w:rPr>
                <w:rFonts w:cstheme="minorHAnsi"/>
                <w:color w:val="000000"/>
                <w:szCs w:val="22"/>
              </w:rPr>
            </w:pPr>
            <w:r>
              <w:rPr>
                <w:rFonts w:cstheme="minorHAnsi"/>
                <w:color w:val="000000"/>
                <w:szCs w:val="22"/>
              </w:rPr>
              <w:t xml:space="preserve"> </w:t>
            </w:r>
            <w:commentRangeStart w:id="68"/>
            <w:r w:rsidR="003C1233">
              <w:fldChar w:fldCharType="begin"/>
            </w:r>
            <w:r w:rsidR="003C1233">
              <w:instrText xml:space="preserve"> HYPERLINK "https://1drv.ms/u/s!AuC7xy_1TxOhgvgbzJhMpSFGMSiWaw?e=Z4hrUo" </w:instrText>
            </w:r>
            <w:r w:rsidR="003C1233">
              <w:fldChar w:fldCharType="separate"/>
            </w:r>
            <w:r w:rsidR="00B054C9" w:rsidRPr="00A9145A">
              <w:rPr>
                <w:rStyle w:val="Hyperlink"/>
                <w:rFonts w:cstheme="minorHAnsi"/>
                <w:szCs w:val="22"/>
              </w:rPr>
              <w:t>https://1drv.ms/u/s!AuC7xy_1Tx</w:t>
            </w:r>
            <w:r w:rsidR="00B054C9" w:rsidRPr="00A9145A">
              <w:rPr>
                <w:rStyle w:val="Hyperlink"/>
                <w:rFonts w:cstheme="minorHAnsi"/>
                <w:szCs w:val="22"/>
              </w:rPr>
              <w:t>O</w:t>
            </w:r>
            <w:r w:rsidR="00B054C9" w:rsidRPr="00A9145A">
              <w:rPr>
                <w:rStyle w:val="Hyperlink"/>
                <w:rFonts w:cstheme="minorHAnsi"/>
                <w:szCs w:val="22"/>
              </w:rPr>
              <w:t>hgvgbzJhMpSFGMSiWaw?e=Z4hrUo</w:t>
            </w:r>
            <w:r w:rsidR="003C1233">
              <w:rPr>
                <w:rStyle w:val="Hyperlink"/>
                <w:rFonts w:cstheme="minorHAnsi"/>
                <w:szCs w:val="22"/>
              </w:rPr>
              <w:fldChar w:fldCharType="end"/>
            </w:r>
            <w:commentRangeEnd w:id="68"/>
            <w:r w:rsidR="003C1233">
              <w:rPr>
                <w:rStyle w:val="CommentReference"/>
              </w:rPr>
              <w:commentReference w:id="68"/>
            </w:r>
            <w:r w:rsidR="00B054C9">
              <w:rPr>
                <w:rFonts w:cstheme="minorHAnsi"/>
                <w:color w:val="000000"/>
                <w:szCs w:val="22"/>
              </w:rPr>
              <w:t xml:space="preserve"> </w:t>
            </w:r>
          </w:p>
        </w:tc>
      </w:tr>
      <w:tr w:rsidR="00F83BDF" w:rsidRPr="007A2560" w14:paraId="30B7CE47" w14:textId="77777777" w:rsidTr="00B054C9">
        <w:trPr>
          <w:trHeight w:val="351"/>
        </w:trPr>
        <w:tc>
          <w:tcPr>
            <w:tcW w:w="918" w:type="dxa"/>
            <w:tcBorders>
              <w:top w:val="nil"/>
              <w:left w:val="single" w:sz="8" w:space="0" w:color="auto"/>
              <w:bottom w:val="single" w:sz="4" w:space="0" w:color="auto"/>
              <w:right w:val="single" w:sz="4" w:space="0" w:color="auto"/>
            </w:tcBorders>
            <w:shd w:val="clear" w:color="auto" w:fill="auto"/>
            <w:noWrap/>
            <w:hideMark/>
          </w:tcPr>
          <w:p w14:paraId="27767D1D"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C</w:t>
            </w:r>
          </w:p>
        </w:tc>
        <w:tc>
          <w:tcPr>
            <w:tcW w:w="6761" w:type="dxa"/>
            <w:tcBorders>
              <w:top w:val="nil"/>
              <w:left w:val="nil"/>
              <w:bottom w:val="single" w:sz="4" w:space="0" w:color="auto"/>
              <w:right w:val="single" w:sz="4" w:space="0" w:color="auto"/>
            </w:tcBorders>
            <w:shd w:val="clear" w:color="auto" w:fill="auto"/>
            <w:noWrap/>
            <w:hideMark/>
          </w:tcPr>
          <w:p w14:paraId="07AA770A"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p>
        </w:tc>
        <w:tc>
          <w:tcPr>
            <w:tcW w:w="6662" w:type="dxa"/>
            <w:tcBorders>
              <w:top w:val="nil"/>
              <w:left w:val="nil"/>
              <w:bottom w:val="single" w:sz="4" w:space="0" w:color="auto"/>
              <w:right w:val="single" w:sz="8" w:space="0" w:color="auto"/>
            </w:tcBorders>
            <w:shd w:val="clear" w:color="auto" w:fill="auto"/>
            <w:noWrap/>
            <w:hideMark/>
          </w:tcPr>
          <w:p w14:paraId="31A56245" w14:textId="77777777" w:rsidR="00F83BDF" w:rsidRPr="007A2560" w:rsidRDefault="00F83BDF" w:rsidP="00F83BDF">
            <w:pPr>
              <w:spacing w:after="0" w:line="240" w:lineRule="auto"/>
              <w:rPr>
                <w:rFonts w:cstheme="minorHAnsi"/>
                <w:color w:val="000000"/>
                <w:szCs w:val="22"/>
              </w:rPr>
            </w:pPr>
            <w:r w:rsidRPr="007A2560">
              <w:rPr>
                <w:rFonts w:cstheme="minorHAnsi"/>
                <w:color w:val="000000"/>
                <w:szCs w:val="22"/>
              </w:rPr>
              <w:t> </w:t>
            </w:r>
          </w:p>
        </w:tc>
      </w:tr>
    </w:tbl>
    <w:p w14:paraId="16715223" w14:textId="77777777" w:rsidR="007B5CD7" w:rsidRPr="007A2560" w:rsidRDefault="007B5CD7" w:rsidP="007B5CD7">
      <w:pPr>
        <w:pStyle w:val="ColorfulList-Accent11"/>
        <w:spacing w:after="0" w:line="240" w:lineRule="auto"/>
        <w:ind w:left="0" w:right="432"/>
        <w:contextualSpacing/>
        <w:jc w:val="both"/>
        <w:rPr>
          <w:rFonts w:asciiTheme="minorHAnsi" w:hAnsiTheme="minorHAnsi" w:cstheme="minorHAnsi"/>
        </w:rPr>
      </w:pPr>
    </w:p>
    <w:p w14:paraId="1468C21D" w14:textId="77777777" w:rsidR="007B5CD7" w:rsidRPr="007A2560" w:rsidRDefault="007B5CD7" w:rsidP="007B5CD7">
      <w:pPr>
        <w:pStyle w:val="ColorfulList-Accent11"/>
        <w:numPr>
          <w:ilvl w:val="0"/>
          <w:numId w:val="1"/>
        </w:numPr>
        <w:spacing w:after="0" w:line="240" w:lineRule="auto"/>
        <w:ind w:left="360" w:right="432"/>
        <w:contextualSpacing/>
        <w:jc w:val="both"/>
        <w:rPr>
          <w:rFonts w:asciiTheme="minorHAnsi" w:hAnsiTheme="minorHAnsi" w:cstheme="minorHAnsi"/>
        </w:rPr>
      </w:pPr>
      <w:r w:rsidRPr="007A2560">
        <w:rPr>
          <w:rFonts w:asciiTheme="minorHAnsi" w:hAnsiTheme="minorHAnsi" w:cstheme="minorHAnsi"/>
        </w:rPr>
        <w:t>Challenges in delivering the program</w:t>
      </w:r>
    </w:p>
    <w:p w14:paraId="11EB8B42" w14:textId="77777777" w:rsidR="007B5CD7" w:rsidRPr="007A2560" w:rsidRDefault="007B5CD7" w:rsidP="007B5CD7">
      <w:pPr>
        <w:pStyle w:val="ColorfulList-Accent11"/>
        <w:spacing w:after="0" w:line="240" w:lineRule="auto"/>
        <w:ind w:left="360" w:right="432"/>
        <w:contextualSpacing/>
        <w:jc w:val="both"/>
        <w:rPr>
          <w:rFonts w:asciiTheme="minorHAnsi" w:hAnsiTheme="minorHAnsi" w:cstheme="minorHAnsi"/>
        </w:rPr>
      </w:pPr>
    </w:p>
    <w:tbl>
      <w:tblPr>
        <w:tblW w:w="10613" w:type="dxa"/>
        <w:tblInd w:w="-34" w:type="dxa"/>
        <w:tblLook w:val="04A0" w:firstRow="1" w:lastRow="0" w:firstColumn="1" w:lastColumn="0" w:noHBand="0" w:noVBand="1"/>
      </w:tblPr>
      <w:tblGrid>
        <w:gridCol w:w="3275"/>
        <w:gridCol w:w="4464"/>
        <w:gridCol w:w="2874"/>
      </w:tblGrid>
      <w:tr w:rsidR="007B5CD7" w:rsidRPr="007A2560" w14:paraId="5E62D020" w14:textId="77777777" w:rsidTr="0019371D">
        <w:trPr>
          <w:trHeight w:val="579"/>
        </w:trPr>
        <w:tc>
          <w:tcPr>
            <w:tcW w:w="3275"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center"/>
            <w:hideMark/>
          </w:tcPr>
          <w:p w14:paraId="144A29B6"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Challenges , if any</w:t>
            </w:r>
          </w:p>
        </w:tc>
        <w:tc>
          <w:tcPr>
            <w:tcW w:w="4464" w:type="dxa"/>
            <w:tcBorders>
              <w:top w:val="single" w:sz="8" w:space="0" w:color="auto"/>
              <w:left w:val="nil"/>
              <w:bottom w:val="single" w:sz="4" w:space="0" w:color="auto"/>
              <w:right w:val="single" w:sz="4" w:space="0" w:color="auto"/>
            </w:tcBorders>
            <w:shd w:val="clear" w:color="auto" w:fill="DDD9C3" w:themeFill="background2" w:themeFillShade="E6"/>
            <w:vAlign w:val="center"/>
            <w:hideMark/>
          </w:tcPr>
          <w:p w14:paraId="7C2EF093"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What measures were adopted to overcome the challenges</w:t>
            </w:r>
          </w:p>
        </w:tc>
        <w:tc>
          <w:tcPr>
            <w:tcW w:w="2874" w:type="dxa"/>
            <w:tcBorders>
              <w:top w:val="single" w:sz="8" w:space="0" w:color="auto"/>
              <w:left w:val="nil"/>
              <w:bottom w:val="single" w:sz="4" w:space="0" w:color="auto"/>
              <w:right w:val="single" w:sz="8" w:space="0" w:color="auto"/>
            </w:tcBorders>
            <w:shd w:val="clear" w:color="auto" w:fill="DDD9C3" w:themeFill="background2" w:themeFillShade="E6"/>
            <w:noWrap/>
            <w:vAlign w:val="center"/>
            <w:hideMark/>
          </w:tcPr>
          <w:p w14:paraId="2FD01FDB" w14:textId="77777777" w:rsidR="007B5CD7" w:rsidRPr="007A2560" w:rsidRDefault="007B5CD7" w:rsidP="0019371D">
            <w:pPr>
              <w:spacing w:after="0" w:line="240" w:lineRule="auto"/>
              <w:rPr>
                <w:rFonts w:cstheme="minorHAnsi"/>
                <w:color w:val="000000"/>
                <w:szCs w:val="22"/>
              </w:rPr>
            </w:pPr>
            <w:r w:rsidRPr="007A2560">
              <w:rPr>
                <w:rFonts w:cstheme="minorHAnsi"/>
                <w:color w:val="000000"/>
                <w:szCs w:val="22"/>
              </w:rPr>
              <w:t>What was the result?</w:t>
            </w:r>
          </w:p>
        </w:tc>
      </w:tr>
      <w:tr w:rsidR="00806CB7" w:rsidRPr="007A2560" w14:paraId="16F018E6" w14:textId="77777777" w:rsidTr="0019371D">
        <w:trPr>
          <w:trHeight w:val="289"/>
        </w:trPr>
        <w:tc>
          <w:tcPr>
            <w:tcW w:w="3275" w:type="dxa"/>
            <w:tcBorders>
              <w:top w:val="nil"/>
              <w:left w:val="single" w:sz="8" w:space="0" w:color="auto"/>
              <w:bottom w:val="single" w:sz="4" w:space="0" w:color="auto"/>
              <w:right w:val="single" w:sz="4" w:space="0" w:color="auto"/>
            </w:tcBorders>
            <w:shd w:val="clear" w:color="auto" w:fill="auto"/>
            <w:noWrap/>
            <w:vAlign w:val="bottom"/>
          </w:tcPr>
          <w:p w14:paraId="0FD744FA" w14:textId="77777777" w:rsidR="00806CB7" w:rsidRPr="00117A4C" w:rsidRDefault="00117A4C" w:rsidP="00117A4C">
            <w:pPr>
              <w:spacing w:after="0" w:line="240" w:lineRule="auto"/>
              <w:rPr>
                <w:rFonts w:cstheme="minorHAnsi"/>
                <w:color w:val="000000"/>
                <w:szCs w:val="22"/>
              </w:rPr>
            </w:pPr>
            <w:r>
              <w:rPr>
                <w:rFonts w:cstheme="minorHAnsi"/>
                <w:color w:val="000000"/>
                <w:szCs w:val="22"/>
              </w:rPr>
              <w:t xml:space="preserve">a. Candidates faced issues with internet and infrastructure requirements for the training </w:t>
            </w:r>
            <w:r w:rsidR="00B054C9">
              <w:rPr>
                <w:rFonts w:cstheme="minorHAnsi"/>
                <w:color w:val="000000"/>
                <w:szCs w:val="22"/>
              </w:rPr>
              <w:t xml:space="preserve">which resulted in few dropouts </w:t>
            </w:r>
          </w:p>
        </w:tc>
        <w:tc>
          <w:tcPr>
            <w:tcW w:w="4464" w:type="dxa"/>
            <w:tcBorders>
              <w:top w:val="nil"/>
              <w:left w:val="nil"/>
              <w:bottom w:val="single" w:sz="4" w:space="0" w:color="auto"/>
              <w:right w:val="single" w:sz="4" w:space="0" w:color="auto"/>
            </w:tcBorders>
            <w:shd w:val="clear" w:color="auto" w:fill="auto"/>
            <w:noWrap/>
            <w:vAlign w:val="bottom"/>
          </w:tcPr>
          <w:p w14:paraId="507DED22" w14:textId="77777777" w:rsidR="00806CB7" w:rsidRDefault="00117A4C" w:rsidP="006365A3">
            <w:pPr>
              <w:spacing w:after="0" w:line="240" w:lineRule="auto"/>
              <w:rPr>
                <w:rFonts w:cstheme="minorHAnsi"/>
                <w:color w:val="000000"/>
                <w:szCs w:val="22"/>
              </w:rPr>
            </w:pPr>
            <w:r>
              <w:rPr>
                <w:rFonts w:cstheme="minorHAnsi"/>
                <w:color w:val="000000"/>
                <w:szCs w:val="22"/>
              </w:rPr>
              <w:t xml:space="preserve">We added infrastructure readiness session and career counselling session prior to the training for the new batches </w:t>
            </w:r>
          </w:p>
        </w:tc>
        <w:tc>
          <w:tcPr>
            <w:tcW w:w="2874" w:type="dxa"/>
            <w:tcBorders>
              <w:top w:val="nil"/>
              <w:left w:val="nil"/>
              <w:bottom w:val="single" w:sz="4" w:space="0" w:color="auto"/>
              <w:right w:val="single" w:sz="8" w:space="0" w:color="auto"/>
            </w:tcBorders>
            <w:shd w:val="clear" w:color="auto" w:fill="auto"/>
            <w:noWrap/>
            <w:vAlign w:val="bottom"/>
          </w:tcPr>
          <w:p w14:paraId="09FF01AE" w14:textId="229DA188" w:rsidR="00806CB7" w:rsidRDefault="00117A4C" w:rsidP="00117A4C">
            <w:pPr>
              <w:spacing w:after="0" w:line="240" w:lineRule="auto"/>
              <w:rPr>
                <w:rFonts w:cstheme="minorHAnsi"/>
                <w:color w:val="000000"/>
                <w:szCs w:val="22"/>
              </w:rPr>
            </w:pPr>
            <w:r>
              <w:rPr>
                <w:rFonts w:cstheme="minorHAnsi"/>
                <w:color w:val="000000"/>
                <w:szCs w:val="22"/>
              </w:rPr>
              <w:t xml:space="preserve">Infrastructure readiness session helped to know about candidates’ issues with the internet and availability of laptop for the training. </w:t>
            </w:r>
            <w:r>
              <w:rPr>
                <w:rFonts w:cstheme="minorHAnsi"/>
                <w:color w:val="000000"/>
                <w:szCs w:val="22"/>
              </w:rPr>
              <w:br/>
            </w:r>
            <w:r>
              <w:rPr>
                <w:rFonts w:cstheme="minorHAnsi"/>
                <w:color w:val="000000"/>
                <w:szCs w:val="22"/>
              </w:rPr>
              <w:lastRenderedPageBreak/>
              <w:t>Career Counselling helped to know about the candidates and to build the rapport prior to the training.</w:t>
            </w:r>
            <w:ins w:id="69" w:author="Sivasankar Jayagopal" w:date="2020-10-06T08:06:00Z">
              <w:r w:rsidR="003C1233">
                <w:rPr>
                  <w:rFonts w:cstheme="minorHAnsi"/>
                  <w:color w:val="000000"/>
                  <w:szCs w:val="22"/>
                </w:rPr>
                <w:t xml:space="preserve">  </w:t>
              </w:r>
            </w:ins>
            <w:ins w:id="70" w:author="Sivasankar Jayagopal" w:date="2020-10-06T08:07:00Z">
              <w:r w:rsidR="003C1233">
                <w:rPr>
                  <w:rFonts w:cstheme="minorHAnsi"/>
                  <w:color w:val="000000"/>
                  <w:szCs w:val="22"/>
                </w:rPr>
                <w:t xml:space="preserve">% of </w:t>
              </w:r>
              <w:proofErr w:type="gramStart"/>
              <w:r w:rsidR="003C1233">
                <w:rPr>
                  <w:rFonts w:cstheme="minorHAnsi"/>
                  <w:color w:val="000000"/>
                  <w:szCs w:val="22"/>
                </w:rPr>
                <w:t>drop outs</w:t>
              </w:r>
              <w:proofErr w:type="gramEnd"/>
              <w:r w:rsidR="003C1233">
                <w:rPr>
                  <w:rFonts w:cstheme="minorHAnsi"/>
                  <w:color w:val="000000"/>
                  <w:szCs w:val="22"/>
                </w:rPr>
                <w:t xml:space="preserve"> is lesser now.</w:t>
              </w:r>
            </w:ins>
            <w:r>
              <w:rPr>
                <w:rFonts w:cstheme="minorHAnsi"/>
                <w:color w:val="000000"/>
                <w:szCs w:val="22"/>
              </w:rPr>
              <w:t xml:space="preserve"> </w:t>
            </w:r>
          </w:p>
        </w:tc>
      </w:tr>
      <w:tr w:rsidR="007B5CD7" w:rsidRPr="007A2560" w14:paraId="0C441C41" w14:textId="77777777" w:rsidTr="0019371D">
        <w:trPr>
          <w:trHeight w:val="289"/>
        </w:trPr>
        <w:tc>
          <w:tcPr>
            <w:tcW w:w="3275" w:type="dxa"/>
            <w:tcBorders>
              <w:top w:val="nil"/>
              <w:left w:val="single" w:sz="8" w:space="0" w:color="auto"/>
              <w:bottom w:val="single" w:sz="4" w:space="0" w:color="auto"/>
              <w:right w:val="single" w:sz="4" w:space="0" w:color="auto"/>
            </w:tcBorders>
            <w:shd w:val="clear" w:color="auto" w:fill="auto"/>
            <w:noWrap/>
            <w:vAlign w:val="bottom"/>
            <w:hideMark/>
          </w:tcPr>
          <w:p w14:paraId="13F7FB3C" w14:textId="6E43EAFA" w:rsidR="007B5CD7" w:rsidRPr="007A2560" w:rsidRDefault="007B5CD7" w:rsidP="00117A4C">
            <w:pPr>
              <w:spacing w:after="0" w:line="240" w:lineRule="auto"/>
              <w:rPr>
                <w:rFonts w:cstheme="minorHAnsi"/>
                <w:color w:val="000000"/>
                <w:szCs w:val="22"/>
              </w:rPr>
            </w:pPr>
            <w:r w:rsidRPr="007A2560">
              <w:rPr>
                <w:rFonts w:cstheme="minorHAnsi"/>
                <w:color w:val="000000"/>
                <w:szCs w:val="22"/>
              </w:rPr>
              <w:lastRenderedPageBreak/>
              <w:t>b.</w:t>
            </w:r>
            <w:r w:rsidR="00C33918">
              <w:rPr>
                <w:rFonts w:cstheme="minorHAnsi"/>
                <w:color w:val="000000"/>
                <w:szCs w:val="22"/>
              </w:rPr>
              <w:t xml:space="preserve"> </w:t>
            </w:r>
            <w:r w:rsidR="00117A4C">
              <w:rPr>
                <w:rFonts w:cstheme="minorHAnsi"/>
                <w:color w:val="000000"/>
                <w:szCs w:val="22"/>
              </w:rPr>
              <w:t xml:space="preserve">We </w:t>
            </w:r>
            <w:proofErr w:type="gramStart"/>
            <w:r w:rsidR="00117A4C">
              <w:rPr>
                <w:rFonts w:cstheme="minorHAnsi"/>
                <w:color w:val="000000"/>
                <w:szCs w:val="22"/>
              </w:rPr>
              <w:t>didn’t</w:t>
            </w:r>
            <w:proofErr w:type="gramEnd"/>
            <w:r w:rsidR="00117A4C">
              <w:rPr>
                <w:rFonts w:cstheme="minorHAnsi"/>
                <w:color w:val="000000"/>
                <w:szCs w:val="22"/>
              </w:rPr>
              <w:t xml:space="preserve"> had clarity on </w:t>
            </w:r>
            <w:r w:rsidR="00C3252B">
              <w:rPr>
                <w:rFonts w:cstheme="minorHAnsi"/>
                <w:color w:val="000000"/>
                <w:szCs w:val="22"/>
              </w:rPr>
              <w:t xml:space="preserve">AIF </w:t>
            </w:r>
            <w:r w:rsidR="00117A4C">
              <w:rPr>
                <w:rFonts w:cstheme="minorHAnsi"/>
                <w:color w:val="000000"/>
                <w:szCs w:val="22"/>
              </w:rPr>
              <w:t>documentation</w:t>
            </w:r>
            <w:ins w:id="71" w:author="Sivasankar Jayagopal" w:date="2020-10-06T08:07:00Z">
              <w:r w:rsidR="003C1233">
                <w:rPr>
                  <w:rFonts w:cstheme="minorHAnsi"/>
                  <w:color w:val="000000"/>
                  <w:szCs w:val="22"/>
                </w:rPr>
                <w:t xml:space="preserve"> templates</w:t>
              </w:r>
            </w:ins>
            <w:r w:rsidR="00117A4C">
              <w:rPr>
                <w:rFonts w:cstheme="minorHAnsi"/>
                <w:color w:val="000000"/>
                <w:szCs w:val="22"/>
              </w:rPr>
              <w:t xml:space="preserve"> </w:t>
            </w:r>
            <w:del w:id="72" w:author="Sivasankar Jayagopal" w:date="2020-10-06T08:07:00Z">
              <w:r w:rsidR="00117A4C" w:rsidDel="003C1233">
                <w:rPr>
                  <w:rFonts w:cstheme="minorHAnsi"/>
                  <w:color w:val="000000"/>
                  <w:szCs w:val="22"/>
                </w:rPr>
                <w:delText>works</w:delText>
              </w:r>
            </w:del>
            <w:ins w:id="73" w:author="Sivasankar Jayagopal" w:date="2020-10-06T08:07:00Z">
              <w:r w:rsidR="003C1233">
                <w:rPr>
                  <w:rFonts w:cstheme="minorHAnsi"/>
                  <w:color w:val="000000"/>
                  <w:szCs w:val="22"/>
                </w:rPr>
                <w:t xml:space="preserve"> for most part of Q1</w:t>
              </w:r>
            </w:ins>
            <w:del w:id="74" w:author="Sivasankar Jayagopal" w:date="2020-10-06T08:07:00Z">
              <w:r w:rsidR="00117A4C" w:rsidDel="003C1233">
                <w:rPr>
                  <w:rFonts w:cstheme="minorHAnsi"/>
                  <w:color w:val="000000"/>
                  <w:szCs w:val="22"/>
                </w:rPr>
                <w:delText xml:space="preserve"> </w:delText>
              </w:r>
            </w:del>
            <w:ins w:id="75" w:author="Sivasankar Jayagopal" w:date="2020-10-06T08:07:00Z">
              <w:r w:rsidR="003C1233">
                <w:rPr>
                  <w:rFonts w:cstheme="minorHAnsi"/>
                  <w:color w:val="000000"/>
                  <w:szCs w:val="22"/>
                </w:rPr>
                <w:t xml:space="preserve"> </w:t>
              </w:r>
            </w:ins>
          </w:p>
        </w:tc>
        <w:tc>
          <w:tcPr>
            <w:tcW w:w="4464" w:type="dxa"/>
            <w:tcBorders>
              <w:top w:val="nil"/>
              <w:left w:val="nil"/>
              <w:bottom w:val="single" w:sz="4" w:space="0" w:color="auto"/>
              <w:right w:val="single" w:sz="4" w:space="0" w:color="auto"/>
            </w:tcBorders>
            <w:shd w:val="clear" w:color="auto" w:fill="auto"/>
            <w:noWrap/>
            <w:vAlign w:val="bottom"/>
            <w:hideMark/>
          </w:tcPr>
          <w:p w14:paraId="2B6DF1CF" w14:textId="2DDF34CC" w:rsidR="007B5CD7" w:rsidRPr="007A2560" w:rsidRDefault="00C3252B" w:rsidP="0019371D">
            <w:pPr>
              <w:spacing w:after="0" w:line="240" w:lineRule="auto"/>
              <w:rPr>
                <w:rFonts w:cstheme="minorHAnsi"/>
                <w:color w:val="000000"/>
                <w:szCs w:val="22"/>
              </w:rPr>
            </w:pPr>
            <w:r>
              <w:rPr>
                <w:rFonts w:cstheme="minorHAnsi"/>
                <w:color w:val="000000"/>
                <w:szCs w:val="22"/>
              </w:rPr>
              <w:t xml:space="preserve">We got the reporting templates and guidelines from AIF </w:t>
            </w:r>
            <w:ins w:id="76" w:author="Sivasankar Jayagopal" w:date="2020-10-06T08:07:00Z">
              <w:r w:rsidR="003C1233">
                <w:rPr>
                  <w:rFonts w:cstheme="minorHAnsi"/>
                  <w:color w:val="000000"/>
                  <w:szCs w:val="22"/>
                </w:rPr>
                <w:t>on Sept 21, 2020</w:t>
              </w:r>
            </w:ins>
            <w:del w:id="77" w:author="Sivasankar Jayagopal" w:date="2020-10-06T08:07:00Z">
              <w:r w:rsidR="00806CB7" w:rsidDel="003C1233">
                <w:rPr>
                  <w:rFonts w:cstheme="minorHAnsi"/>
                  <w:color w:val="000000"/>
                  <w:szCs w:val="22"/>
                </w:rPr>
                <w:delText xml:space="preserve">  </w:delText>
              </w:r>
            </w:del>
          </w:p>
        </w:tc>
        <w:tc>
          <w:tcPr>
            <w:tcW w:w="2874" w:type="dxa"/>
            <w:tcBorders>
              <w:top w:val="nil"/>
              <w:left w:val="nil"/>
              <w:bottom w:val="single" w:sz="4" w:space="0" w:color="auto"/>
              <w:right w:val="single" w:sz="8" w:space="0" w:color="auto"/>
            </w:tcBorders>
            <w:shd w:val="clear" w:color="auto" w:fill="auto"/>
            <w:noWrap/>
            <w:vAlign w:val="bottom"/>
            <w:hideMark/>
          </w:tcPr>
          <w:p w14:paraId="33E250D7" w14:textId="52C600F6" w:rsidR="007B5CD7" w:rsidRPr="007A2560" w:rsidRDefault="00C3252B" w:rsidP="0019371D">
            <w:pPr>
              <w:spacing w:after="0" w:line="240" w:lineRule="auto"/>
              <w:rPr>
                <w:rFonts w:cstheme="minorHAnsi"/>
                <w:color w:val="000000"/>
                <w:szCs w:val="22"/>
              </w:rPr>
            </w:pPr>
            <w:del w:id="78" w:author="Sivasankar Jayagopal" w:date="2020-10-06T08:08:00Z">
              <w:r w:rsidDel="003C1233">
                <w:rPr>
                  <w:rFonts w:cstheme="minorHAnsi"/>
                  <w:color w:val="000000"/>
                  <w:szCs w:val="22"/>
                </w:rPr>
                <w:delText>Now we have the knowledge about documentation works</w:delText>
              </w:r>
            </w:del>
            <w:ins w:id="79" w:author="Sivasankar Jayagopal" w:date="2020-10-06T08:08:00Z">
              <w:r w:rsidR="003C1233">
                <w:rPr>
                  <w:rFonts w:cstheme="minorHAnsi"/>
                  <w:color w:val="000000"/>
                  <w:szCs w:val="22"/>
                </w:rPr>
                <w:t>While some of the documents like Screen shots of training will be very less in Q1, it will be better from Q2 onwards</w:t>
              </w:r>
            </w:ins>
            <w:r>
              <w:rPr>
                <w:rFonts w:cstheme="minorHAnsi"/>
                <w:color w:val="000000"/>
                <w:szCs w:val="22"/>
              </w:rPr>
              <w:t xml:space="preserve"> </w:t>
            </w:r>
          </w:p>
        </w:tc>
      </w:tr>
    </w:tbl>
    <w:p w14:paraId="2BFC9C6B" w14:textId="77777777" w:rsidR="00537D29" w:rsidRPr="007A2560" w:rsidRDefault="00537D29" w:rsidP="007B5CD7">
      <w:pPr>
        <w:pStyle w:val="ColorfulList-Accent11"/>
        <w:spacing w:after="0" w:line="240" w:lineRule="auto"/>
        <w:ind w:left="0" w:right="432"/>
        <w:contextualSpacing/>
        <w:jc w:val="both"/>
        <w:rPr>
          <w:rFonts w:asciiTheme="minorHAnsi" w:hAnsiTheme="minorHAnsi" w:cstheme="minorHAnsi"/>
        </w:rPr>
      </w:pPr>
    </w:p>
    <w:p w14:paraId="15096E32" w14:textId="77777777" w:rsidR="007B5CD7" w:rsidRPr="007A2560" w:rsidRDefault="007B5CD7" w:rsidP="007B5CD7">
      <w:pPr>
        <w:pStyle w:val="ColorfulList-Accent11"/>
        <w:numPr>
          <w:ilvl w:val="0"/>
          <w:numId w:val="1"/>
        </w:numPr>
        <w:spacing w:after="0" w:line="240" w:lineRule="auto"/>
        <w:ind w:left="360" w:right="432"/>
        <w:contextualSpacing/>
        <w:jc w:val="both"/>
        <w:rPr>
          <w:rFonts w:asciiTheme="minorHAnsi" w:hAnsiTheme="minorHAnsi" w:cstheme="minorHAnsi"/>
        </w:rPr>
      </w:pPr>
      <w:r w:rsidRPr="007A2560">
        <w:rPr>
          <w:rFonts w:asciiTheme="minorHAnsi" w:hAnsiTheme="minorHAnsi" w:cstheme="minorHAnsi"/>
        </w:rPr>
        <w:t xml:space="preserve">Stories of </w:t>
      </w:r>
      <w:r>
        <w:rPr>
          <w:rFonts w:asciiTheme="minorHAnsi" w:hAnsiTheme="minorHAnsi" w:cstheme="minorHAnsi"/>
        </w:rPr>
        <w:t>Success</w:t>
      </w:r>
      <w:r w:rsidRPr="007A2560">
        <w:rPr>
          <w:rFonts w:asciiTheme="minorHAnsi" w:hAnsiTheme="minorHAnsi" w:cstheme="minorHAnsi"/>
        </w:rPr>
        <w:t xml:space="preserve"> along with pictures (Please attach the consent form signed by the candidate while reporting any case study)</w:t>
      </w:r>
    </w:p>
    <w:p w14:paraId="25D525EB" w14:textId="77777777" w:rsidR="007B5CD7" w:rsidRDefault="007B5CD7" w:rsidP="007B5CD7">
      <w:pPr>
        <w:pStyle w:val="ColorfulList-Accent11"/>
        <w:spacing w:after="0" w:line="240" w:lineRule="auto"/>
        <w:ind w:left="360" w:right="432"/>
        <w:contextualSpacing/>
        <w:jc w:val="both"/>
        <w:rPr>
          <w:rFonts w:asciiTheme="minorHAnsi" w:hAnsiTheme="minorHAnsi" w:cstheme="minorHAnsi"/>
        </w:rPr>
      </w:pPr>
    </w:p>
    <w:p w14:paraId="7D1C7339" w14:textId="77777777" w:rsidR="00B054C9" w:rsidRDefault="00B054C9" w:rsidP="007B5CD7">
      <w:pPr>
        <w:pStyle w:val="ColorfulList-Accent11"/>
        <w:spacing w:after="0" w:line="240" w:lineRule="auto"/>
        <w:ind w:left="360" w:right="432"/>
        <w:contextualSpacing/>
        <w:jc w:val="both"/>
        <w:rPr>
          <w:rFonts w:asciiTheme="minorHAnsi" w:hAnsiTheme="minorHAnsi" w:cstheme="minorHAnsi"/>
        </w:rPr>
      </w:pPr>
      <w:r>
        <w:rPr>
          <w:rFonts w:asciiTheme="minorHAnsi" w:hAnsiTheme="minorHAnsi" w:cstheme="minorHAnsi"/>
        </w:rPr>
        <w:t xml:space="preserve">Case story of Prachi Pandey (B1 Batch) - </w:t>
      </w:r>
      <w:hyperlink r:id="rId12" w:history="1">
        <w:r w:rsidRPr="00A9145A">
          <w:rPr>
            <w:rStyle w:val="Hyperlink"/>
            <w:rFonts w:asciiTheme="minorHAnsi" w:hAnsiTheme="minorHAnsi" w:cstheme="minorHAnsi"/>
          </w:rPr>
          <w:t>https://1drv.ms/w/s!AuC7xy_1TxOhgvg</w:t>
        </w:r>
        <w:r w:rsidRPr="00A9145A">
          <w:rPr>
            <w:rStyle w:val="Hyperlink"/>
            <w:rFonts w:asciiTheme="minorHAnsi" w:hAnsiTheme="minorHAnsi" w:cstheme="minorHAnsi"/>
          </w:rPr>
          <w:t>Z</w:t>
        </w:r>
        <w:r w:rsidRPr="00A9145A">
          <w:rPr>
            <w:rStyle w:val="Hyperlink"/>
            <w:rFonts w:asciiTheme="minorHAnsi" w:hAnsiTheme="minorHAnsi" w:cstheme="minorHAnsi"/>
          </w:rPr>
          <w:t>cIa-WVx2hXfnvQ?e=1BxsdE</w:t>
        </w:r>
      </w:hyperlink>
      <w:r>
        <w:rPr>
          <w:rFonts w:asciiTheme="minorHAnsi" w:hAnsiTheme="minorHAnsi" w:cstheme="minorHAnsi"/>
        </w:rPr>
        <w:t xml:space="preserve"> </w:t>
      </w:r>
    </w:p>
    <w:p w14:paraId="477D3D27" w14:textId="77777777" w:rsidR="00B054C9" w:rsidRDefault="00B054C9" w:rsidP="007B5CD7">
      <w:pPr>
        <w:pStyle w:val="ColorfulList-Accent11"/>
        <w:spacing w:after="0" w:line="240" w:lineRule="auto"/>
        <w:ind w:left="360" w:right="432"/>
        <w:contextualSpacing/>
        <w:jc w:val="both"/>
        <w:rPr>
          <w:rFonts w:asciiTheme="minorHAnsi" w:hAnsiTheme="minorHAnsi" w:cstheme="minorHAnsi"/>
        </w:rPr>
      </w:pPr>
      <w:r>
        <w:rPr>
          <w:rFonts w:asciiTheme="minorHAnsi" w:hAnsiTheme="minorHAnsi" w:cstheme="minorHAnsi"/>
        </w:rPr>
        <w:t xml:space="preserve">Case story of </w:t>
      </w:r>
      <w:proofErr w:type="spellStart"/>
      <w:r>
        <w:rPr>
          <w:rFonts w:asciiTheme="minorHAnsi" w:hAnsiTheme="minorHAnsi" w:cstheme="minorHAnsi"/>
        </w:rPr>
        <w:t>Ambuj</w:t>
      </w:r>
      <w:proofErr w:type="spellEnd"/>
      <w:r>
        <w:rPr>
          <w:rFonts w:asciiTheme="minorHAnsi" w:hAnsiTheme="minorHAnsi" w:cstheme="minorHAnsi"/>
        </w:rPr>
        <w:t xml:space="preserve"> Pandey (B2 Batch) - </w:t>
      </w:r>
      <w:hyperlink r:id="rId13" w:history="1">
        <w:r w:rsidRPr="00A9145A">
          <w:rPr>
            <w:rStyle w:val="Hyperlink"/>
            <w:rFonts w:asciiTheme="minorHAnsi" w:hAnsiTheme="minorHAnsi" w:cstheme="minorHAnsi"/>
          </w:rPr>
          <w:t>https://1drv.ms/w/s!AuC</w:t>
        </w:r>
        <w:r w:rsidRPr="00A9145A">
          <w:rPr>
            <w:rStyle w:val="Hyperlink"/>
            <w:rFonts w:asciiTheme="minorHAnsi" w:hAnsiTheme="minorHAnsi" w:cstheme="minorHAnsi"/>
          </w:rPr>
          <w:t>7</w:t>
        </w:r>
        <w:r w:rsidRPr="00A9145A">
          <w:rPr>
            <w:rStyle w:val="Hyperlink"/>
            <w:rFonts w:asciiTheme="minorHAnsi" w:hAnsiTheme="minorHAnsi" w:cstheme="minorHAnsi"/>
          </w:rPr>
          <w:t>xy_1TxOhgvgYeaS2U0iKNrkhxQ?e=PRFAnV</w:t>
        </w:r>
      </w:hyperlink>
      <w:r>
        <w:rPr>
          <w:rFonts w:asciiTheme="minorHAnsi" w:hAnsiTheme="minorHAnsi" w:cstheme="minorHAnsi"/>
        </w:rPr>
        <w:t xml:space="preserve"> </w:t>
      </w:r>
    </w:p>
    <w:p w14:paraId="2A9FED4B" w14:textId="77777777" w:rsidR="007B5CD7" w:rsidRPr="007A2560" w:rsidRDefault="007B5CD7" w:rsidP="007B5CD7">
      <w:pPr>
        <w:pStyle w:val="ColorfulList-Accent11"/>
        <w:spacing w:after="0" w:line="240" w:lineRule="auto"/>
        <w:ind w:left="0" w:right="432"/>
        <w:contextualSpacing/>
        <w:jc w:val="both"/>
        <w:rPr>
          <w:rFonts w:asciiTheme="minorHAnsi" w:hAnsiTheme="minorHAnsi" w:cstheme="minorHAnsi"/>
        </w:rPr>
      </w:pPr>
    </w:p>
    <w:p w14:paraId="545F0DD8" w14:textId="77777777" w:rsidR="007B5CD7" w:rsidRPr="007A2560" w:rsidRDefault="007B5CD7" w:rsidP="007B5CD7">
      <w:pPr>
        <w:pStyle w:val="ColorfulList-Accent11"/>
        <w:numPr>
          <w:ilvl w:val="0"/>
          <w:numId w:val="1"/>
        </w:numPr>
        <w:spacing w:after="0" w:line="240" w:lineRule="auto"/>
        <w:ind w:left="360" w:right="432"/>
        <w:contextualSpacing/>
        <w:jc w:val="both"/>
        <w:rPr>
          <w:rFonts w:asciiTheme="minorHAnsi" w:hAnsiTheme="minorHAnsi" w:cstheme="minorHAnsi"/>
        </w:rPr>
      </w:pPr>
      <w:r w:rsidRPr="007A2560">
        <w:rPr>
          <w:rFonts w:asciiTheme="minorHAnsi" w:hAnsiTheme="minorHAnsi" w:cstheme="minorHAnsi"/>
        </w:rPr>
        <w:t xml:space="preserve">Testimonials about disability rights </w:t>
      </w:r>
    </w:p>
    <w:p w14:paraId="5DA2E8C4" w14:textId="77777777" w:rsidR="007B5CD7" w:rsidRDefault="007B5CD7" w:rsidP="007B5CD7">
      <w:pPr>
        <w:pStyle w:val="ColorfulList-Accent11"/>
        <w:spacing w:after="0" w:line="240" w:lineRule="auto"/>
        <w:ind w:left="360" w:right="432"/>
        <w:contextualSpacing/>
        <w:jc w:val="both"/>
        <w:rPr>
          <w:rFonts w:asciiTheme="minorHAnsi" w:hAnsiTheme="minorHAnsi" w:cstheme="minorHAnsi"/>
        </w:rPr>
      </w:pPr>
    </w:p>
    <w:p w14:paraId="4DC8841D" w14:textId="77777777" w:rsidR="00B054C9" w:rsidRPr="007A2560" w:rsidRDefault="00B054C9" w:rsidP="007B5CD7">
      <w:pPr>
        <w:pStyle w:val="ColorfulList-Accent11"/>
        <w:spacing w:after="0" w:line="240" w:lineRule="auto"/>
        <w:ind w:left="360" w:right="432"/>
        <w:contextualSpacing/>
        <w:jc w:val="both"/>
        <w:rPr>
          <w:rFonts w:asciiTheme="minorHAnsi" w:hAnsiTheme="minorHAnsi" w:cstheme="minorHAnsi"/>
        </w:rPr>
      </w:pPr>
    </w:p>
    <w:p w14:paraId="20812F5E" w14:textId="77777777" w:rsidR="007B5CD7" w:rsidRPr="007A2560" w:rsidRDefault="003B17A3" w:rsidP="007B5CD7">
      <w:pPr>
        <w:pStyle w:val="ColorfulList-Accent11"/>
        <w:numPr>
          <w:ilvl w:val="0"/>
          <w:numId w:val="1"/>
        </w:numPr>
        <w:spacing w:after="0" w:line="240" w:lineRule="auto"/>
        <w:ind w:left="360" w:right="432"/>
        <w:contextualSpacing/>
        <w:jc w:val="both"/>
        <w:rPr>
          <w:rFonts w:asciiTheme="minorHAnsi" w:hAnsiTheme="minorHAnsi" w:cstheme="minorHAnsi"/>
        </w:rPr>
      </w:pPr>
      <w:r>
        <w:rPr>
          <w:rFonts w:asciiTheme="minorHAnsi" w:hAnsiTheme="minorHAnsi" w:cstheme="minorHAnsi"/>
        </w:rPr>
        <w:t>B</w:t>
      </w:r>
      <w:r w:rsidR="007B5CD7" w:rsidRPr="007A2560">
        <w:rPr>
          <w:rFonts w:asciiTheme="minorHAnsi" w:hAnsiTheme="minorHAnsi" w:cstheme="minorHAnsi"/>
        </w:rPr>
        <w:t>eneficiaries quotes</w:t>
      </w:r>
    </w:p>
    <w:p w14:paraId="1702F308" w14:textId="77777777" w:rsidR="007B5CD7" w:rsidRDefault="007B5CD7" w:rsidP="007B5CD7">
      <w:pPr>
        <w:pStyle w:val="ColorfulList-Accent11"/>
        <w:spacing w:after="0" w:line="240" w:lineRule="auto"/>
        <w:ind w:left="360" w:right="432"/>
        <w:contextualSpacing/>
        <w:jc w:val="both"/>
        <w:rPr>
          <w:rFonts w:asciiTheme="minorHAnsi" w:hAnsiTheme="minorHAnsi" w:cstheme="minorHAnsi"/>
        </w:rPr>
      </w:pPr>
    </w:p>
    <w:p w14:paraId="67323120" w14:textId="68F1DB5C" w:rsidR="00670AFC" w:rsidRDefault="005534E2" w:rsidP="007B5CD7">
      <w:pPr>
        <w:pStyle w:val="ColorfulList-Accent11"/>
        <w:spacing w:after="0" w:line="240" w:lineRule="auto"/>
        <w:ind w:left="360" w:right="432"/>
        <w:contextualSpacing/>
        <w:jc w:val="both"/>
        <w:rPr>
          <w:rFonts w:asciiTheme="minorHAnsi" w:hAnsiTheme="minorHAnsi" w:cstheme="minorHAnsi"/>
        </w:rPr>
      </w:pPr>
      <w:r>
        <w:rPr>
          <w:rFonts w:asciiTheme="minorHAnsi" w:hAnsiTheme="minorHAnsi" w:cstheme="minorHAnsi"/>
          <w:i/>
        </w:rPr>
        <w:t>“</w:t>
      </w:r>
      <w:r w:rsidR="00670AFC" w:rsidRPr="005534E2">
        <w:rPr>
          <w:rFonts w:asciiTheme="minorHAnsi" w:hAnsiTheme="minorHAnsi" w:cstheme="minorHAnsi"/>
          <w:i/>
        </w:rPr>
        <w:t xml:space="preserve">WinVinaya Foundation is </w:t>
      </w:r>
      <w:del w:id="80" w:author="Sivasankar Jayagopal" w:date="2020-10-06T08:09:00Z">
        <w:r w:rsidR="00670AFC" w:rsidRPr="005534E2" w:rsidDel="003C1233">
          <w:rPr>
            <w:rFonts w:asciiTheme="minorHAnsi" w:hAnsiTheme="minorHAnsi" w:cstheme="minorHAnsi"/>
            <w:i/>
          </w:rPr>
          <w:delText>a</w:delText>
        </w:r>
      </w:del>
      <w:r w:rsidR="00670AFC" w:rsidRPr="005534E2">
        <w:rPr>
          <w:rFonts w:asciiTheme="minorHAnsi" w:hAnsiTheme="minorHAnsi" w:cstheme="minorHAnsi"/>
          <w:i/>
        </w:rPr>
        <w:t xml:space="preserve"> very good because they </w:t>
      </w:r>
      <w:proofErr w:type="gramStart"/>
      <w:r w:rsidR="00670AFC" w:rsidRPr="005534E2">
        <w:rPr>
          <w:rFonts w:asciiTheme="minorHAnsi" w:hAnsiTheme="minorHAnsi" w:cstheme="minorHAnsi"/>
          <w:i/>
        </w:rPr>
        <w:t>provides</w:t>
      </w:r>
      <w:proofErr w:type="gramEnd"/>
      <w:r w:rsidR="00670AFC" w:rsidRPr="005534E2">
        <w:rPr>
          <w:rFonts w:asciiTheme="minorHAnsi" w:hAnsiTheme="minorHAnsi" w:cstheme="minorHAnsi"/>
          <w:i/>
        </w:rPr>
        <w:t xml:space="preserve"> </w:t>
      </w:r>
      <w:del w:id="81" w:author="Sivasankar Jayagopal" w:date="2020-10-06T08:09:00Z">
        <w:r w:rsidR="00670AFC" w:rsidRPr="005534E2" w:rsidDel="003C1233">
          <w:rPr>
            <w:rFonts w:asciiTheme="minorHAnsi" w:hAnsiTheme="minorHAnsi" w:cstheme="minorHAnsi"/>
            <w:i/>
          </w:rPr>
          <w:delText xml:space="preserve">the </w:delText>
        </w:r>
      </w:del>
      <w:r w:rsidR="00670AFC" w:rsidRPr="005534E2">
        <w:rPr>
          <w:rFonts w:asciiTheme="minorHAnsi" w:hAnsiTheme="minorHAnsi" w:cstheme="minorHAnsi"/>
          <w:i/>
        </w:rPr>
        <w:t>high level training. This software development training was very beneficial for me. Before attending this training, I had no</w:t>
      </w:r>
      <w:ins w:id="82" w:author="Sivasankar Jayagopal" w:date="2020-10-06T08:09:00Z">
        <w:r w:rsidR="003C1233">
          <w:rPr>
            <w:rFonts w:asciiTheme="minorHAnsi" w:hAnsiTheme="minorHAnsi" w:cstheme="minorHAnsi"/>
            <w:i/>
          </w:rPr>
          <w:t>t</w:t>
        </w:r>
      </w:ins>
      <w:r w:rsidR="00670AFC" w:rsidRPr="005534E2">
        <w:rPr>
          <w:rFonts w:asciiTheme="minorHAnsi" w:hAnsiTheme="minorHAnsi" w:cstheme="minorHAnsi"/>
          <w:i/>
        </w:rPr>
        <w:t xml:space="preserve"> much knowledge in Java, SQL and </w:t>
      </w:r>
      <w:del w:id="83" w:author="Sivasankar Jayagopal" w:date="2020-10-06T08:10:00Z">
        <w:r w:rsidR="00670AFC" w:rsidRPr="005534E2" w:rsidDel="003C1233">
          <w:rPr>
            <w:rFonts w:asciiTheme="minorHAnsi" w:hAnsiTheme="minorHAnsi" w:cstheme="minorHAnsi"/>
            <w:i/>
          </w:rPr>
          <w:delText xml:space="preserve">in </w:delText>
        </w:r>
      </w:del>
      <w:r w:rsidR="00670AFC" w:rsidRPr="005534E2">
        <w:rPr>
          <w:rFonts w:asciiTheme="minorHAnsi" w:hAnsiTheme="minorHAnsi" w:cstheme="minorHAnsi"/>
          <w:i/>
        </w:rPr>
        <w:t xml:space="preserve">also </w:t>
      </w:r>
      <w:ins w:id="84" w:author="Sivasankar Jayagopal" w:date="2020-10-06T08:10:00Z">
        <w:r w:rsidR="003C1233">
          <w:rPr>
            <w:rFonts w:asciiTheme="minorHAnsi" w:hAnsiTheme="minorHAnsi" w:cstheme="minorHAnsi"/>
            <w:i/>
          </w:rPr>
          <w:t xml:space="preserve">in </w:t>
        </w:r>
      </w:ins>
      <w:r w:rsidR="00670AFC" w:rsidRPr="005534E2">
        <w:rPr>
          <w:rFonts w:asciiTheme="minorHAnsi" w:hAnsiTheme="minorHAnsi" w:cstheme="minorHAnsi"/>
          <w:i/>
        </w:rPr>
        <w:t xml:space="preserve">English communication etc. So I feel proud </w:t>
      </w:r>
      <w:proofErr w:type="gramStart"/>
      <w:r w:rsidR="00670AFC" w:rsidRPr="005534E2">
        <w:rPr>
          <w:rFonts w:asciiTheme="minorHAnsi" w:hAnsiTheme="minorHAnsi" w:cstheme="minorHAnsi"/>
          <w:i/>
        </w:rPr>
        <w:t>that  I</w:t>
      </w:r>
      <w:proofErr w:type="gramEnd"/>
      <w:r w:rsidR="00670AFC" w:rsidRPr="005534E2">
        <w:rPr>
          <w:rFonts w:asciiTheme="minorHAnsi" w:hAnsiTheme="minorHAnsi" w:cstheme="minorHAnsi"/>
          <w:i/>
        </w:rPr>
        <w:t xml:space="preserve"> have successfully  completed the training in WinVinaya</w:t>
      </w:r>
      <w:r>
        <w:rPr>
          <w:rFonts w:asciiTheme="minorHAnsi" w:hAnsiTheme="minorHAnsi" w:cstheme="minorHAnsi"/>
        </w:rPr>
        <w:t xml:space="preserve">” </w:t>
      </w:r>
      <w:r w:rsidR="00670AFC">
        <w:rPr>
          <w:rFonts w:asciiTheme="minorHAnsi" w:hAnsiTheme="minorHAnsi" w:cstheme="minorHAnsi"/>
        </w:rPr>
        <w:t xml:space="preserve">– Rakesh </w:t>
      </w:r>
      <w:proofErr w:type="spellStart"/>
      <w:r>
        <w:rPr>
          <w:rFonts w:asciiTheme="minorHAnsi" w:hAnsiTheme="minorHAnsi" w:cstheme="minorHAnsi"/>
        </w:rPr>
        <w:t>kumar</w:t>
      </w:r>
      <w:proofErr w:type="spellEnd"/>
      <w:r>
        <w:rPr>
          <w:rFonts w:asciiTheme="minorHAnsi" w:hAnsiTheme="minorHAnsi" w:cstheme="minorHAnsi"/>
        </w:rPr>
        <w:t>, Batch B3</w:t>
      </w:r>
    </w:p>
    <w:p w14:paraId="0B9393D0" w14:textId="77777777" w:rsidR="005534E2" w:rsidRDefault="005534E2" w:rsidP="007B5CD7">
      <w:pPr>
        <w:pStyle w:val="ColorfulList-Accent11"/>
        <w:spacing w:after="0" w:line="240" w:lineRule="auto"/>
        <w:ind w:left="360" w:right="432"/>
        <w:contextualSpacing/>
        <w:jc w:val="both"/>
        <w:rPr>
          <w:rFonts w:asciiTheme="minorHAnsi" w:hAnsiTheme="minorHAnsi" w:cstheme="minorHAnsi"/>
        </w:rPr>
      </w:pPr>
    </w:p>
    <w:p w14:paraId="379A375A" w14:textId="50BE750F" w:rsidR="005534E2" w:rsidRDefault="005534E2" w:rsidP="007B5CD7">
      <w:pPr>
        <w:pStyle w:val="ColorfulList-Accent11"/>
        <w:spacing w:after="0" w:line="240" w:lineRule="auto"/>
        <w:ind w:left="360" w:right="432"/>
        <w:contextualSpacing/>
        <w:jc w:val="both"/>
        <w:rPr>
          <w:rFonts w:asciiTheme="minorHAnsi" w:hAnsiTheme="minorHAnsi" w:cstheme="minorHAnsi"/>
        </w:rPr>
      </w:pPr>
      <w:r>
        <w:rPr>
          <w:rFonts w:asciiTheme="minorHAnsi" w:hAnsiTheme="minorHAnsi" w:cstheme="minorHAnsi"/>
          <w:i/>
        </w:rPr>
        <w:t>“</w:t>
      </w:r>
      <w:r w:rsidRPr="005534E2">
        <w:rPr>
          <w:rFonts w:asciiTheme="minorHAnsi" w:hAnsiTheme="minorHAnsi" w:cstheme="minorHAnsi"/>
          <w:i/>
        </w:rPr>
        <w:t xml:space="preserve">I </w:t>
      </w:r>
      <w:del w:id="85" w:author="Sivasankar Jayagopal" w:date="2020-10-06T08:10:00Z">
        <w:r w:rsidRPr="005534E2" w:rsidDel="003C1233">
          <w:rPr>
            <w:rFonts w:asciiTheme="minorHAnsi" w:hAnsiTheme="minorHAnsi" w:cstheme="minorHAnsi"/>
            <w:i/>
          </w:rPr>
          <w:delText xml:space="preserve">learned </w:delText>
        </w:r>
      </w:del>
      <w:ins w:id="86" w:author="Sivasankar Jayagopal" w:date="2020-10-06T08:10:00Z">
        <w:r w:rsidR="003C1233">
          <w:rPr>
            <w:rFonts w:asciiTheme="minorHAnsi" w:hAnsiTheme="minorHAnsi" w:cstheme="minorHAnsi"/>
            <w:i/>
          </w:rPr>
          <w:t>learnt</w:t>
        </w:r>
        <w:r w:rsidR="003C1233" w:rsidRPr="005534E2">
          <w:rPr>
            <w:rFonts w:asciiTheme="minorHAnsi" w:hAnsiTheme="minorHAnsi" w:cstheme="minorHAnsi"/>
            <w:i/>
          </w:rPr>
          <w:t xml:space="preserve"> </w:t>
        </w:r>
      </w:ins>
      <w:r w:rsidRPr="005534E2">
        <w:rPr>
          <w:rFonts w:asciiTheme="minorHAnsi" w:hAnsiTheme="minorHAnsi" w:cstheme="minorHAnsi"/>
          <w:i/>
        </w:rPr>
        <w:t>so much about Java and SQL in WinVinaya software development training. One of the main point is that they taught me how to communicate in English with confidence and this program was very helpful to develop my knowledge</w:t>
      </w:r>
      <w:r>
        <w:rPr>
          <w:rFonts w:asciiTheme="minorHAnsi" w:hAnsiTheme="minorHAnsi" w:cstheme="minorHAnsi"/>
        </w:rPr>
        <w:t>” – Yogesh Kumar, Batch B3</w:t>
      </w:r>
    </w:p>
    <w:p w14:paraId="324A58A7" w14:textId="77777777" w:rsidR="00B054C9" w:rsidRPr="007A2560" w:rsidRDefault="00B054C9" w:rsidP="007B5CD7">
      <w:pPr>
        <w:pStyle w:val="ColorfulList-Accent11"/>
        <w:spacing w:after="0" w:line="240" w:lineRule="auto"/>
        <w:ind w:left="360" w:right="432"/>
        <w:contextualSpacing/>
        <w:jc w:val="both"/>
        <w:rPr>
          <w:rFonts w:asciiTheme="minorHAnsi" w:hAnsiTheme="minorHAnsi" w:cstheme="minorHAnsi"/>
        </w:rPr>
      </w:pPr>
    </w:p>
    <w:p w14:paraId="6937DA27" w14:textId="77777777" w:rsidR="007B5CD7" w:rsidRDefault="007B5CD7" w:rsidP="00800366">
      <w:pPr>
        <w:pStyle w:val="ColorfulList-Accent11"/>
        <w:numPr>
          <w:ilvl w:val="0"/>
          <w:numId w:val="1"/>
        </w:numPr>
        <w:spacing w:after="0" w:line="240" w:lineRule="auto"/>
        <w:ind w:left="360" w:right="432"/>
        <w:contextualSpacing/>
        <w:jc w:val="both"/>
        <w:rPr>
          <w:rFonts w:asciiTheme="minorHAnsi" w:hAnsiTheme="minorHAnsi" w:cstheme="minorHAnsi"/>
        </w:rPr>
      </w:pPr>
      <w:r w:rsidRPr="007A2560">
        <w:rPr>
          <w:rFonts w:asciiTheme="minorHAnsi" w:hAnsiTheme="minorHAnsi" w:cstheme="minorHAnsi"/>
        </w:rPr>
        <w:t xml:space="preserve">Future Goals for next quarter </w:t>
      </w:r>
    </w:p>
    <w:p w14:paraId="1EB9020E" w14:textId="69C710E4" w:rsidR="00B054C9" w:rsidRDefault="00B054C9" w:rsidP="00B054C9">
      <w:pPr>
        <w:pStyle w:val="ColorfulList-Accent11"/>
        <w:numPr>
          <w:ilvl w:val="1"/>
          <w:numId w:val="1"/>
        </w:numPr>
        <w:spacing w:after="0" w:line="240" w:lineRule="auto"/>
        <w:ind w:right="432"/>
        <w:contextualSpacing/>
        <w:jc w:val="both"/>
        <w:rPr>
          <w:rFonts w:asciiTheme="minorHAnsi" w:hAnsiTheme="minorHAnsi" w:cstheme="minorHAnsi"/>
        </w:rPr>
      </w:pPr>
      <w:r>
        <w:rPr>
          <w:rFonts w:asciiTheme="minorHAnsi" w:hAnsiTheme="minorHAnsi" w:cstheme="minorHAnsi"/>
        </w:rPr>
        <w:t>More emphasi</w:t>
      </w:r>
      <w:del w:id="87" w:author="Sivasankar Jayagopal" w:date="2020-10-06T08:10:00Z">
        <w:r w:rsidDel="003C1233">
          <w:rPr>
            <w:rFonts w:asciiTheme="minorHAnsi" w:hAnsiTheme="minorHAnsi" w:cstheme="minorHAnsi"/>
          </w:rPr>
          <w:delText>ze</w:delText>
        </w:r>
      </w:del>
      <w:ins w:id="88" w:author="Sivasankar Jayagopal" w:date="2020-10-06T08:10:00Z">
        <w:r w:rsidR="003C1233">
          <w:rPr>
            <w:rFonts w:asciiTheme="minorHAnsi" w:hAnsiTheme="minorHAnsi" w:cstheme="minorHAnsi"/>
          </w:rPr>
          <w:t>s</w:t>
        </w:r>
      </w:ins>
      <w:r>
        <w:rPr>
          <w:rFonts w:asciiTheme="minorHAnsi" w:hAnsiTheme="minorHAnsi" w:cstheme="minorHAnsi"/>
        </w:rPr>
        <w:t xml:space="preserve"> on placement of candidates who completed the training</w:t>
      </w:r>
    </w:p>
    <w:p w14:paraId="3A909E8A" w14:textId="77777777" w:rsidR="00B054C9" w:rsidRDefault="00B054C9" w:rsidP="00B054C9">
      <w:pPr>
        <w:pStyle w:val="ColorfulList-Accent11"/>
        <w:numPr>
          <w:ilvl w:val="1"/>
          <w:numId w:val="1"/>
        </w:numPr>
        <w:spacing w:after="0" w:line="240" w:lineRule="auto"/>
        <w:ind w:right="432"/>
        <w:contextualSpacing/>
        <w:jc w:val="both"/>
        <w:rPr>
          <w:rFonts w:asciiTheme="minorHAnsi" w:hAnsiTheme="minorHAnsi" w:cstheme="minorHAnsi"/>
        </w:rPr>
      </w:pPr>
      <w:r>
        <w:rPr>
          <w:rFonts w:asciiTheme="minorHAnsi" w:hAnsiTheme="minorHAnsi" w:cstheme="minorHAnsi"/>
        </w:rPr>
        <w:t>Completing the training for Batch from B4 to B10</w:t>
      </w:r>
    </w:p>
    <w:p w14:paraId="591EEA99" w14:textId="2E79CC00" w:rsidR="00B054C9" w:rsidDel="003C1233" w:rsidRDefault="00B054C9" w:rsidP="00B054C9">
      <w:pPr>
        <w:pStyle w:val="ColorfulList-Accent11"/>
        <w:numPr>
          <w:ilvl w:val="1"/>
          <w:numId w:val="1"/>
        </w:numPr>
        <w:spacing w:after="0" w:line="240" w:lineRule="auto"/>
        <w:ind w:right="432"/>
        <w:contextualSpacing/>
        <w:jc w:val="both"/>
        <w:rPr>
          <w:del w:id="89" w:author="Sivasankar Jayagopal" w:date="2020-10-06T08:11:00Z"/>
          <w:rFonts w:asciiTheme="minorHAnsi" w:hAnsiTheme="minorHAnsi" w:cstheme="minorHAnsi"/>
        </w:rPr>
      </w:pPr>
      <w:del w:id="90" w:author="Sivasankar Jayagopal" w:date="2020-10-06T08:11:00Z">
        <w:r w:rsidDel="003C1233">
          <w:rPr>
            <w:rFonts w:asciiTheme="minorHAnsi" w:hAnsiTheme="minorHAnsi" w:cstheme="minorHAnsi"/>
          </w:rPr>
          <w:delText xml:space="preserve">Adding more external  mock interviews sessions for the candidates </w:delText>
        </w:r>
      </w:del>
    </w:p>
    <w:p w14:paraId="121AE0F4" w14:textId="3E3BBF60" w:rsidR="00B054C9" w:rsidRPr="00800366" w:rsidRDefault="00B054C9" w:rsidP="00B054C9">
      <w:pPr>
        <w:pStyle w:val="ColorfulList-Accent11"/>
        <w:numPr>
          <w:ilvl w:val="1"/>
          <w:numId w:val="1"/>
        </w:numPr>
        <w:spacing w:after="0" w:line="240" w:lineRule="auto"/>
        <w:ind w:right="432"/>
        <w:contextualSpacing/>
        <w:jc w:val="both"/>
        <w:rPr>
          <w:rFonts w:asciiTheme="minorHAnsi" w:hAnsiTheme="minorHAnsi" w:cstheme="minorHAnsi"/>
        </w:rPr>
      </w:pPr>
      <w:r>
        <w:rPr>
          <w:rFonts w:asciiTheme="minorHAnsi" w:hAnsiTheme="minorHAnsi" w:cstheme="minorHAnsi"/>
        </w:rPr>
        <w:t xml:space="preserve">Sourcing more candidates to </w:t>
      </w:r>
      <w:del w:id="91" w:author="Sivasankar Jayagopal" w:date="2020-10-06T08:10:00Z">
        <w:r w:rsidDel="003C1233">
          <w:rPr>
            <w:rFonts w:asciiTheme="minorHAnsi" w:hAnsiTheme="minorHAnsi" w:cstheme="minorHAnsi"/>
          </w:rPr>
          <w:delText>reduce the dropout rate</w:delText>
        </w:r>
      </w:del>
      <w:ins w:id="92" w:author="Sivasankar Jayagopal" w:date="2020-10-06T08:10:00Z">
        <w:r w:rsidR="003C1233">
          <w:rPr>
            <w:rFonts w:asciiTheme="minorHAnsi" w:hAnsiTheme="minorHAnsi" w:cstheme="minorHAnsi"/>
          </w:rPr>
          <w:t xml:space="preserve">achieve the </w:t>
        </w:r>
      </w:ins>
      <w:ins w:id="93" w:author="Sivasankar Jayagopal" w:date="2020-10-06T08:11:00Z">
        <w:r w:rsidR="003C1233">
          <w:rPr>
            <w:rFonts w:asciiTheme="minorHAnsi" w:hAnsiTheme="minorHAnsi" w:cstheme="minorHAnsi"/>
          </w:rPr>
          <w:t>target</w:t>
        </w:r>
      </w:ins>
      <w:r>
        <w:rPr>
          <w:rFonts w:asciiTheme="minorHAnsi" w:hAnsiTheme="minorHAnsi" w:cstheme="minorHAnsi"/>
        </w:rPr>
        <w:t xml:space="preserve"> </w:t>
      </w:r>
    </w:p>
    <w:sectPr w:rsidR="00B054C9" w:rsidRPr="00800366" w:rsidSect="00A36652">
      <w:pgSz w:w="16838" w:h="11906" w:orient="landscape"/>
      <w:pgMar w:top="1440" w:right="1440" w:bottom="993"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Sivasankar Jayagopal" w:date="2020-10-05T17:56:00Z" w:initials="SJ">
    <w:p w14:paraId="285C0822" w14:textId="3B342D9F" w:rsidR="002E6133" w:rsidRDefault="002E6133">
      <w:pPr>
        <w:pStyle w:val="CommentText"/>
      </w:pPr>
      <w:r>
        <w:rPr>
          <w:rStyle w:val="CommentReference"/>
        </w:rPr>
        <w:annotationRef/>
      </w:r>
      <w:r w:rsidR="003C1233">
        <w:rPr>
          <w:noProof/>
        </w:rPr>
        <w:t>This is the same thing as J</w:t>
      </w:r>
      <w:r w:rsidR="003C1233">
        <w:rPr>
          <w:noProof/>
        </w:rPr>
        <w:t>uly.  Why is that?</w:t>
      </w:r>
    </w:p>
  </w:comment>
  <w:comment w:id="68" w:author="Sivasankar Jayagopal" w:date="2020-10-06T08:05:00Z" w:initials="SJ">
    <w:p w14:paraId="0BE9F9B6" w14:textId="045BC462" w:rsidR="003C1233" w:rsidRDefault="003C1233">
      <w:pPr>
        <w:pStyle w:val="CommentText"/>
      </w:pPr>
      <w:r>
        <w:rPr>
          <w:rStyle w:val="CommentReference"/>
        </w:rPr>
        <w:annotationRef/>
      </w:r>
      <w:r>
        <w:rPr>
          <w:noProof/>
        </w:rPr>
        <w:t>Can</w:t>
      </w:r>
      <w:r>
        <w:rPr>
          <w:noProof/>
        </w:rPr>
        <w:t xml:space="preserve"> we give additional photos for Sept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5C0822" w15:done="0"/>
  <w15:commentEx w15:paraId="0BE9F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DCC2" w16cex:dateUtc="2020-10-05T12:26:00Z"/>
  <w16cex:commentExtensible w16cex:durableId="2326A3C1" w16cex:dateUtc="2020-10-06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0822" w16cid:durableId="2325DCC2"/>
  <w16cid:commentId w16cid:paraId="0BE9F9B6" w16cid:durableId="2326A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E2369"/>
    <w:multiLevelType w:val="hybridMultilevel"/>
    <w:tmpl w:val="B87E5A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541DE"/>
    <w:multiLevelType w:val="hybridMultilevel"/>
    <w:tmpl w:val="50F2AC0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95E81"/>
    <w:multiLevelType w:val="hybridMultilevel"/>
    <w:tmpl w:val="58E84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vasankar Jayagopal">
    <w15:presenceInfo w15:providerId="Windows Live" w15:userId="66b252de48102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CD7"/>
    <w:rsid w:val="000A293D"/>
    <w:rsid w:val="00117A4C"/>
    <w:rsid w:val="00127DD6"/>
    <w:rsid w:val="002E6133"/>
    <w:rsid w:val="00337F0B"/>
    <w:rsid w:val="0035121C"/>
    <w:rsid w:val="00354E89"/>
    <w:rsid w:val="003B17A3"/>
    <w:rsid w:val="003C1233"/>
    <w:rsid w:val="004356E4"/>
    <w:rsid w:val="0046379B"/>
    <w:rsid w:val="00495482"/>
    <w:rsid w:val="00537D29"/>
    <w:rsid w:val="0055022F"/>
    <w:rsid w:val="005534E2"/>
    <w:rsid w:val="005564F8"/>
    <w:rsid w:val="005D7EDF"/>
    <w:rsid w:val="006365A3"/>
    <w:rsid w:val="00670AFC"/>
    <w:rsid w:val="006C527F"/>
    <w:rsid w:val="006E54F3"/>
    <w:rsid w:val="00731538"/>
    <w:rsid w:val="007B5CD7"/>
    <w:rsid w:val="00800366"/>
    <w:rsid w:val="00806CB7"/>
    <w:rsid w:val="008E419B"/>
    <w:rsid w:val="0091031F"/>
    <w:rsid w:val="009833F3"/>
    <w:rsid w:val="009E0AEA"/>
    <w:rsid w:val="00A201D3"/>
    <w:rsid w:val="00A36652"/>
    <w:rsid w:val="00A64AF6"/>
    <w:rsid w:val="00A87006"/>
    <w:rsid w:val="00B054C9"/>
    <w:rsid w:val="00C3252B"/>
    <w:rsid w:val="00C33918"/>
    <w:rsid w:val="00D67AF7"/>
    <w:rsid w:val="00DF41B6"/>
    <w:rsid w:val="00EB2E1A"/>
    <w:rsid w:val="00F83BDF"/>
    <w:rsid w:val="00FE50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5DE2"/>
  <w15:docId w15:val="{8EC13301-93A1-4A72-8A2F-C2360962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D7"/>
    <w:rPr>
      <w:rFonts w:eastAsiaTheme="minorEastAsia"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B5CD7"/>
    <w:pPr>
      <w:ind w:left="720"/>
    </w:pPr>
    <w:rPr>
      <w:rFonts w:ascii="Calibri" w:eastAsia="Times New Roman" w:hAnsi="Calibri" w:cs="Calibri"/>
      <w:szCs w:val="22"/>
      <w:lang w:bidi="ar-SA"/>
    </w:rPr>
  </w:style>
  <w:style w:type="table" w:styleId="TableGrid">
    <w:name w:val="Table Grid"/>
    <w:basedOn w:val="TableNormal"/>
    <w:uiPriority w:val="59"/>
    <w:rsid w:val="007B5CD7"/>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C527F"/>
    <w:pPr>
      <w:ind w:left="720"/>
      <w:contextualSpacing/>
    </w:pPr>
  </w:style>
  <w:style w:type="character" w:styleId="Hyperlink">
    <w:name w:val="Hyperlink"/>
    <w:basedOn w:val="DefaultParagraphFont"/>
    <w:uiPriority w:val="99"/>
    <w:unhideWhenUsed/>
    <w:rsid w:val="00B054C9"/>
    <w:rPr>
      <w:color w:val="0000FF" w:themeColor="hyperlink"/>
      <w:u w:val="single"/>
    </w:rPr>
  </w:style>
  <w:style w:type="character" w:styleId="FollowedHyperlink">
    <w:name w:val="FollowedHyperlink"/>
    <w:basedOn w:val="DefaultParagraphFont"/>
    <w:uiPriority w:val="99"/>
    <w:semiHidden/>
    <w:unhideWhenUsed/>
    <w:rsid w:val="002E6133"/>
    <w:rPr>
      <w:color w:val="800080" w:themeColor="followedHyperlink"/>
      <w:u w:val="single"/>
    </w:rPr>
  </w:style>
  <w:style w:type="character" w:styleId="CommentReference">
    <w:name w:val="annotation reference"/>
    <w:basedOn w:val="DefaultParagraphFont"/>
    <w:uiPriority w:val="99"/>
    <w:semiHidden/>
    <w:unhideWhenUsed/>
    <w:rsid w:val="002E6133"/>
    <w:rPr>
      <w:sz w:val="16"/>
      <w:szCs w:val="16"/>
    </w:rPr>
  </w:style>
  <w:style w:type="paragraph" w:styleId="CommentText">
    <w:name w:val="annotation text"/>
    <w:basedOn w:val="Normal"/>
    <w:link w:val="CommentTextChar"/>
    <w:uiPriority w:val="99"/>
    <w:semiHidden/>
    <w:unhideWhenUsed/>
    <w:rsid w:val="002E6133"/>
    <w:pPr>
      <w:spacing w:line="240" w:lineRule="auto"/>
    </w:pPr>
    <w:rPr>
      <w:sz w:val="20"/>
      <w:szCs w:val="18"/>
    </w:rPr>
  </w:style>
  <w:style w:type="character" w:customStyle="1" w:styleId="CommentTextChar">
    <w:name w:val="Comment Text Char"/>
    <w:basedOn w:val="DefaultParagraphFont"/>
    <w:link w:val="CommentText"/>
    <w:uiPriority w:val="99"/>
    <w:semiHidden/>
    <w:rsid w:val="002E6133"/>
    <w:rPr>
      <w:rFonts w:eastAsiaTheme="minorEastAsia" w:cs="Mangal"/>
      <w:sz w:val="20"/>
      <w:szCs w:val="18"/>
      <w:lang w:eastAsia="en-IN" w:bidi="hi-IN"/>
    </w:rPr>
  </w:style>
  <w:style w:type="paragraph" w:styleId="CommentSubject">
    <w:name w:val="annotation subject"/>
    <w:basedOn w:val="CommentText"/>
    <w:next w:val="CommentText"/>
    <w:link w:val="CommentSubjectChar"/>
    <w:uiPriority w:val="99"/>
    <w:semiHidden/>
    <w:unhideWhenUsed/>
    <w:rsid w:val="002E6133"/>
    <w:rPr>
      <w:b/>
      <w:bCs/>
    </w:rPr>
  </w:style>
  <w:style w:type="character" w:customStyle="1" w:styleId="CommentSubjectChar">
    <w:name w:val="Comment Subject Char"/>
    <w:basedOn w:val="CommentTextChar"/>
    <w:link w:val="CommentSubject"/>
    <w:uiPriority w:val="99"/>
    <w:semiHidden/>
    <w:rsid w:val="002E6133"/>
    <w:rPr>
      <w:rFonts w:eastAsiaTheme="minorEastAsia" w:cs="Mangal"/>
      <w:b/>
      <w:bCs/>
      <w:sz w:val="20"/>
      <w:szCs w:val="18"/>
      <w:lang w:eastAsia="en-IN" w:bidi="hi-IN"/>
    </w:rPr>
  </w:style>
  <w:style w:type="paragraph" w:styleId="Revision">
    <w:name w:val="Revision"/>
    <w:hidden/>
    <w:uiPriority w:val="99"/>
    <w:semiHidden/>
    <w:rsid w:val="002E6133"/>
    <w:pPr>
      <w:spacing w:after="0" w:line="240" w:lineRule="auto"/>
    </w:pPr>
    <w:rPr>
      <w:rFonts w:eastAsiaTheme="minorEastAsia" w:cs="Mangal"/>
      <w:szCs w:val="20"/>
      <w:lang w:eastAsia="en-IN" w:bidi="hi-IN"/>
    </w:rPr>
  </w:style>
  <w:style w:type="paragraph" w:styleId="BalloonText">
    <w:name w:val="Balloon Text"/>
    <w:basedOn w:val="Normal"/>
    <w:link w:val="BalloonTextChar"/>
    <w:uiPriority w:val="99"/>
    <w:semiHidden/>
    <w:unhideWhenUsed/>
    <w:rsid w:val="002E61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2E6133"/>
    <w:rPr>
      <w:rFonts w:ascii="Segoe UI" w:eastAsiaTheme="minorEastAsia" w:hAnsi="Segoe UI" w:cs="Mangal"/>
      <w:sz w:val="18"/>
      <w:szCs w:val="1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1drv.ms/w/s!AuC7xy_1TxOhgvgYeaS2U0iKNrkhxQ?e=PRFAnV"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1drv.ms/w/s!AuC7xy_1TxOhgvgZcIa-WVx2hXfnvQ?e=1Bxs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drv.ms/u/s!AuC7xy_1TxOhgvgVICzmK1Af-ref8g?e=8mlw60" TargetMode="External"/><Relationship Id="rId11" Type="http://schemas.openxmlformats.org/officeDocument/2006/relationships/hyperlink" Target="https://1drv.ms/u/s!AuC7xy_1TxOhgvgWm9hENj2sPC97qg?e=8nQEI9" TargetMode="External"/><Relationship Id="rId5" Type="http://schemas.openxmlformats.org/officeDocument/2006/relationships/image" Target="media/image1.jpeg"/><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715</Words>
  <Characters>4077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Rajvinder</dc:creator>
  <cp:lastModifiedBy>Sivasankar Jayagopal</cp:lastModifiedBy>
  <cp:revision>2</cp:revision>
  <dcterms:created xsi:type="dcterms:W3CDTF">2020-10-06T02:41:00Z</dcterms:created>
  <dcterms:modified xsi:type="dcterms:W3CDTF">2020-10-06T02:41:00Z</dcterms:modified>
</cp:coreProperties>
</file>