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652D28" w:rsidR="0000350E" w:rsidP="00D924FB" w:rsidRDefault="0000350E" w14:paraId="1F908DA7" w14:textId="77777777">
      <w:pPr>
        <w:pStyle w:val="ColorfulList-Accent11"/>
        <w:spacing w:after="0" w:line="240" w:lineRule="auto"/>
        <w:ind w:left="0" w:right="432"/>
        <w:contextualSpacing/>
        <w:rPr>
          <w:rFonts w:asciiTheme="minorHAnsi" w:hAnsiTheme="minorHAnsi" w:cstheme="minorHAnsi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0"/>
        <w:gridCol w:w="2570"/>
        <w:gridCol w:w="2284"/>
        <w:gridCol w:w="2589"/>
      </w:tblGrid>
      <w:tr w:rsidRPr="00652D28" w:rsidR="0000350E" w:rsidTr="00C03E06" w14:paraId="6BD625E1" w14:textId="77777777">
        <w:tc>
          <w:tcPr>
            <w:tcW w:w="1067" w:type="pct"/>
            <w:shd w:val="clear" w:color="auto" w:fill="D9D9D9" w:themeFill="background1" w:themeFillShade="D9"/>
          </w:tcPr>
          <w:p w:rsidRPr="00652D28" w:rsidR="0000350E" w:rsidP="00D924FB" w:rsidRDefault="0000350E" w14:paraId="079708A7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2D28">
              <w:rPr>
                <w:rFonts w:asciiTheme="minorHAnsi" w:hAnsiTheme="minorHAnsi" w:cstheme="minorHAnsi"/>
                <w:b/>
                <w:sz w:val="22"/>
                <w:szCs w:val="22"/>
              </w:rPr>
              <w:t>Partner Name</w:t>
            </w:r>
          </w:p>
        </w:tc>
        <w:tc>
          <w:tcPr>
            <w:tcW w:w="1358" w:type="pct"/>
            <w:shd w:val="clear" w:color="auto" w:fill="auto"/>
          </w:tcPr>
          <w:p w:rsidRPr="00652D28" w:rsidR="0000350E" w:rsidP="00D924FB" w:rsidRDefault="0000350E" w14:paraId="48339EFF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WinVinaya Foundation</w:t>
            </w:r>
          </w:p>
        </w:tc>
        <w:tc>
          <w:tcPr>
            <w:tcW w:w="1207" w:type="pct"/>
            <w:shd w:val="clear" w:color="auto" w:fill="D9D9D9" w:themeFill="background1" w:themeFillShade="D9"/>
          </w:tcPr>
          <w:p w:rsidRPr="00652D28" w:rsidR="0000350E" w:rsidP="00D924FB" w:rsidRDefault="0000350E" w14:paraId="7F677C8B" w14:textId="63B9256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Project Location</w:t>
            </w:r>
          </w:p>
        </w:tc>
        <w:tc>
          <w:tcPr>
            <w:tcW w:w="1368" w:type="pct"/>
            <w:shd w:val="clear" w:color="auto" w:fill="auto"/>
          </w:tcPr>
          <w:p w:rsidRPr="00652D28" w:rsidR="0000350E" w:rsidP="00D924FB" w:rsidRDefault="0000350E" w14:paraId="4021CD84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Bangalore</w:t>
            </w:r>
          </w:p>
        </w:tc>
      </w:tr>
      <w:tr w:rsidRPr="00652D28" w:rsidR="0000350E" w:rsidTr="00C03E06" w14:paraId="10F12580" w14:textId="77777777">
        <w:tc>
          <w:tcPr>
            <w:tcW w:w="1067" w:type="pct"/>
            <w:shd w:val="clear" w:color="auto" w:fill="D9D9D9" w:themeFill="background1" w:themeFillShade="D9"/>
          </w:tcPr>
          <w:p w:rsidRPr="00652D28" w:rsidR="0000350E" w:rsidP="00D924FB" w:rsidRDefault="0000350E" w14:paraId="11781C48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Reporting P</w:t>
            </w:r>
            <w:r w:rsidRPr="00652D28">
              <w:rPr>
                <w:rFonts w:asciiTheme="minorHAnsi" w:hAnsiTheme="minorHAnsi" w:cstheme="minorHAnsi"/>
                <w:b/>
                <w:sz w:val="22"/>
                <w:szCs w:val="22"/>
              </w:rPr>
              <w:t>eriod</w:t>
            </w:r>
          </w:p>
        </w:tc>
        <w:tc>
          <w:tcPr>
            <w:tcW w:w="1358" w:type="pct"/>
            <w:shd w:val="clear" w:color="auto" w:fill="auto"/>
          </w:tcPr>
          <w:p w:rsidRPr="00652D28" w:rsidR="0000350E" w:rsidP="00D924FB" w:rsidRDefault="0000350E" w14:paraId="47E1AD3A" w14:textId="43A673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Pr="0000350E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st</w:t>
            </w:r>
            <w:r w:rsidR="00D53F0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March</w:t>
            </w:r>
            <w:r w:rsidR="008A1BA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2021</w:t>
            </w:r>
            <w:r w:rsidR="00D53F0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to 31st March</w:t>
            </w:r>
            <w:r w:rsidR="008A1BA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2021</w:t>
            </w:r>
          </w:p>
        </w:tc>
        <w:tc>
          <w:tcPr>
            <w:tcW w:w="1207" w:type="pct"/>
            <w:shd w:val="clear" w:color="auto" w:fill="D9D9D9" w:themeFill="background1" w:themeFillShade="D9"/>
          </w:tcPr>
          <w:p w:rsidRPr="00652D28" w:rsidR="0000350E" w:rsidP="00D924FB" w:rsidRDefault="0000350E" w14:paraId="37BF7751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2D28">
              <w:rPr>
                <w:rFonts w:asciiTheme="minorHAnsi" w:hAnsiTheme="minorHAnsi" w:cstheme="minorHAnsi"/>
                <w:b/>
                <w:sz w:val="22"/>
                <w:szCs w:val="22"/>
              </w:rPr>
              <w:t>Project Timeline</w:t>
            </w:r>
          </w:p>
        </w:tc>
        <w:tc>
          <w:tcPr>
            <w:tcW w:w="1368" w:type="pct"/>
            <w:shd w:val="clear" w:color="auto" w:fill="auto"/>
          </w:tcPr>
          <w:p w:rsidRPr="0000350E" w:rsidR="0000350E" w:rsidP="00D924FB" w:rsidRDefault="0000350E" w14:paraId="475131D2" w14:textId="78EF6DB0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1A0F1293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1</w:t>
            </w:r>
            <w:r w:rsidRPr="1A0F1293">
              <w:rPr>
                <w:rFonts w:asciiTheme="minorHAnsi" w:hAnsiTheme="minorHAnsi" w:cstheme="minorBidi"/>
                <w:b/>
                <w:bCs/>
                <w:sz w:val="22"/>
                <w:szCs w:val="22"/>
                <w:vertAlign w:val="superscript"/>
              </w:rPr>
              <w:t>st</w:t>
            </w:r>
            <w:r w:rsidRPr="1A0F1293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 July</w:t>
            </w: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 </w:t>
            </w:r>
            <w:r w:rsidRPr="1A0F1293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2020 to 30</w:t>
            </w:r>
            <w:r w:rsidRPr="1A0F1293">
              <w:rPr>
                <w:rFonts w:asciiTheme="minorHAnsi" w:hAnsiTheme="minorHAnsi" w:cstheme="minorBidi"/>
                <w:b/>
                <w:bCs/>
                <w:sz w:val="22"/>
                <w:szCs w:val="22"/>
                <w:vertAlign w:val="superscript"/>
              </w:rPr>
              <w:t>th</w:t>
            </w:r>
            <w:r w:rsidRPr="1A0F1293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 June 2021</w:t>
            </w:r>
          </w:p>
        </w:tc>
      </w:tr>
      <w:tr w:rsidRPr="00652D28" w:rsidR="0000350E" w:rsidTr="00C03E06" w14:paraId="32D4399B" w14:textId="77777777">
        <w:trPr>
          <w:trHeight w:val="120"/>
        </w:trPr>
        <w:tc>
          <w:tcPr>
            <w:tcW w:w="1067" w:type="pct"/>
            <w:shd w:val="clear" w:color="auto" w:fill="D9D9D9" w:themeFill="background1" w:themeFillShade="D9"/>
          </w:tcPr>
          <w:p w:rsidRPr="00652D28" w:rsidR="0000350E" w:rsidP="00D924FB" w:rsidRDefault="0000350E" w14:paraId="0E385BAC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2D28">
              <w:rPr>
                <w:rFonts w:asciiTheme="minorHAnsi" w:hAnsiTheme="minorHAnsi" w:cstheme="minorHAnsi"/>
                <w:b/>
                <w:sz w:val="22"/>
                <w:szCs w:val="22"/>
              </w:rPr>
              <w:t>Reported Date</w:t>
            </w:r>
          </w:p>
        </w:tc>
        <w:tc>
          <w:tcPr>
            <w:tcW w:w="1358" w:type="pct"/>
            <w:shd w:val="clear" w:color="auto" w:fill="auto"/>
          </w:tcPr>
          <w:p w:rsidRPr="00652D28" w:rsidR="0000350E" w:rsidP="00D924FB" w:rsidRDefault="0000350E" w14:paraId="2321837E" w14:textId="41F9CFB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07" w:type="pct"/>
            <w:shd w:val="clear" w:color="auto" w:fill="D9D9D9" w:themeFill="background1" w:themeFillShade="D9"/>
          </w:tcPr>
          <w:p w:rsidRPr="00652D28" w:rsidR="0000350E" w:rsidP="00D924FB" w:rsidRDefault="0000350E" w14:paraId="57BE407B" w14:textId="777777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2D28">
              <w:rPr>
                <w:rFonts w:asciiTheme="minorHAnsi" w:hAnsiTheme="minorHAnsi" w:cstheme="minorHAnsi"/>
                <w:b/>
                <w:sz w:val="22"/>
                <w:szCs w:val="22"/>
              </w:rPr>
              <w:t>Reported by</w:t>
            </w:r>
          </w:p>
        </w:tc>
        <w:tc>
          <w:tcPr>
            <w:tcW w:w="1368" w:type="pct"/>
            <w:shd w:val="clear" w:color="auto" w:fill="auto"/>
          </w:tcPr>
          <w:p w:rsidRPr="00652D28" w:rsidR="0000350E" w:rsidP="00D924FB" w:rsidRDefault="00D924FB" w14:paraId="38BC8201" w14:textId="0277DDA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Akila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Sankar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</w:tbl>
    <w:p w:rsidRPr="00652D28" w:rsidR="0000350E" w:rsidP="00D924FB" w:rsidRDefault="0000350E" w14:paraId="12B2AF9A" w14:textId="77777777">
      <w:pPr>
        <w:pStyle w:val="ColorfulList-Accent11"/>
        <w:spacing w:after="0" w:line="240" w:lineRule="auto"/>
        <w:ind w:left="0" w:right="-157"/>
        <w:contextualSpacing/>
        <w:rPr>
          <w:rFonts w:asciiTheme="minorHAnsi" w:hAnsiTheme="minorHAnsi" w:cstheme="minorHAnsi"/>
          <w:b/>
        </w:rPr>
      </w:pPr>
    </w:p>
    <w:p w:rsidR="0000350E" w:rsidP="00D924FB" w:rsidRDefault="0000350E" w14:paraId="6C075493" w14:textId="50DBB37C">
      <w:pPr>
        <w:pStyle w:val="ColorfulList-Accent11"/>
        <w:pBdr>
          <w:bottom w:val="single" w:color="auto" w:sz="4" w:space="1"/>
        </w:pBdr>
        <w:shd w:val="clear" w:color="auto" w:fill="ACB9CA" w:themeFill="text2" w:themeFillTint="66"/>
        <w:spacing w:after="0" w:line="240" w:lineRule="auto"/>
        <w:ind w:left="0" w:right="-67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Training &amp; Employment Progress</w:t>
      </w:r>
    </w:p>
    <w:p w:rsidR="0000350E" w:rsidP="00D924FB" w:rsidRDefault="0000350E" w14:paraId="70447CFE" w14:textId="77777777">
      <w:pPr>
        <w:pStyle w:val="ColorfulList-Accent11"/>
        <w:spacing w:after="0" w:line="240" w:lineRule="auto"/>
        <w:ind w:left="0" w:right="-157"/>
        <w:contextualSpacing/>
        <w:rPr>
          <w:rFonts w:asciiTheme="minorHAnsi" w:hAnsiTheme="minorHAnsi" w:cstheme="minorHAnsi"/>
          <w:b/>
        </w:rPr>
      </w:pPr>
    </w:p>
    <w:tbl>
      <w:tblPr>
        <w:tblW w:w="9670" w:type="dxa"/>
        <w:jc w:val="center"/>
        <w:tblLayout w:type="fixed"/>
        <w:tblLook w:val="04A0" w:firstRow="1" w:lastRow="0" w:firstColumn="1" w:lastColumn="0" w:noHBand="0" w:noVBand="1"/>
      </w:tblPr>
      <w:tblGrid>
        <w:gridCol w:w="690"/>
        <w:gridCol w:w="1260"/>
        <w:gridCol w:w="1013"/>
        <w:gridCol w:w="863"/>
        <w:gridCol w:w="564"/>
        <w:gridCol w:w="780"/>
        <w:gridCol w:w="810"/>
        <w:gridCol w:w="735"/>
        <w:gridCol w:w="757"/>
        <w:gridCol w:w="693"/>
        <w:gridCol w:w="690"/>
        <w:gridCol w:w="815"/>
      </w:tblGrid>
      <w:tr w:rsidRPr="00C20E17" w:rsidR="0000350E" w:rsidTr="00D31A25" w14:paraId="3436B041" w14:textId="77777777">
        <w:trPr>
          <w:trHeight w:val="900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20E17" w:rsidR="0000350E" w:rsidP="00D924FB" w:rsidRDefault="0000350E" w14:paraId="7F5FEF31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bookmarkStart w:name="Title_31b07a4b6e0145db8fa1efef04bcdfdb" w:colFirst="0" w:colLast="0" w:id="0"/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Batch #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C20E17" w:rsidR="0000350E" w:rsidP="00D924FB" w:rsidRDefault="0000350E" w14:paraId="1E6834AC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Course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20E17" w:rsidR="0000350E" w:rsidP="00D924FB" w:rsidRDefault="0000350E" w14:paraId="1EB9665B" w14:textId="17816D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Start Date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20E17" w:rsidR="0000350E" w:rsidP="00D924FB" w:rsidRDefault="0000350E" w14:paraId="4998698E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End Date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20E17" w:rsidR="0000350E" w:rsidP="00D924FB" w:rsidRDefault="0000350E" w14:paraId="771644C6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Enrolled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20E17" w:rsidR="0000350E" w:rsidP="00D924FB" w:rsidRDefault="0000350E" w14:paraId="2C59581E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Under Training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20E17" w:rsidR="0000350E" w:rsidP="00D924FB" w:rsidRDefault="0000350E" w14:paraId="7A9637DC" w14:textId="49F7B7C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Dropped out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20E17" w:rsidR="0000350E" w:rsidP="00D924FB" w:rsidRDefault="0000350E" w14:paraId="6FE9DF44" w14:textId="5C724B3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Trained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20E17" w:rsidR="0000350E" w:rsidP="00D924FB" w:rsidRDefault="0000350E" w14:paraId="7A2726B7" w14:textId="04C7E98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Assessed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20E17" w:rsidR="0000350E" w:rsidP="00D924FB" w:rsidRDefault="0000350E" w14:paraId="4B0533CA" w14:textId="60C04FA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Passed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20E17" w:rsidR="0000350E" w:rsidP="00D924FB" w:rsidRDefault="0000350E" w14:paraId="21A0A939" w14:textId="4CBC055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Failed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20E17" w:rsidR="0000350E" w:rsidP="00D924FB" w:rsidRDefault="0000350E" w14:paraId="2B88A535" w14:textId="3F02AD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6"/>
                <w:szCs w:val="16"/>
              </w:rPr>
              <w:t># Placed</w:t>
            </w:r>
          </w:p>
        </w:tc>
      </w:tr>
      <w:bookmarkEnd w:id="0"/>
      <w:tr w:rsidRPr="007A21D4" w:rsidR="0000350E" w:rsidTr="00D31A25" w14:paraId="18A6BFD4" w14:textId="77777777">
        <w:trPr>
          <w:trHeight w:val="900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31148AD3" w14:textId="5BA0EBE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7C1E98FD" w14:textId="2ADA32D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3CE02808" w14:textId="499128C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01-07-2020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7E6C9A23" w14:textId="60D70CE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12-09-2020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E26" w:rsidR="0000350E" w:rsidP="00D924FB" w:rsidRDefault="0000350E" w14:paraId="27622BC0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E26" w:rsidR="0000350E" w:rsidP="00D924FB" w:rsidRDefault="0000350E" w14:paraId="7C35221D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1D6AA9AC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1FFBFE22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21511F3E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40284C8A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650D1AC1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42C84909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7A21D4" w:rsidR="0000350E" w:rsidTr="00D31A25" w14:paraId="12F7A0CB" w14:textId="77777777">
        <w:trPr>
          <w:trHeight w:val="900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5019EE86" w14:textId="3516B7E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DE0619A" w14:textId="43993B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740CF907" w14:textId="68832AD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01-07-2020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30BA8891" w14:textId="0B1062F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12-09-2020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E26" w:rsidR="0000350E" w:rsidP="00D924FB" w:rsidRDefault="0000350E" w14:paraId="7F15E270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E26" w:rsidR="0000350E" w:rsidP="00D924FB" w:rsidRDefault="0000350E" w14:paraId="059CD2A2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6C4952B6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53F7035B" w14:textId="77777777">
            <w:pPr>
              <w:spacing w:after="0" w:line="240" w:lineRule="auto"/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4648A1FC" w14:textId="77777777">
            <w:pPr>
              <w:spacing w:after="0" w:line="240" w:lineRule="auto"/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6B7B17E9" w14:textId="77777777">
            <w:pPr>
              <w:spacing w:after="0" w:line="240" w:lineRule="auto"/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6C513DE7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6545C6" w14:paraId="03C0B54B" w14:textId="3CC63F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Pr="007A21D4" w:rsidR="0000350E" w:rsidTr="00D31A25" w14:paraId="31540D3E" w14:textId="77777777">
        <w:trPr>
          <w:trHeight w:val="900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40E0351B" w14:textId="0EB148D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746230D6" w14:textId="42433E6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75F86E63" w14:textId="28BE1C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01-07-2020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56AFB47D" w14:textId="206122E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12-09-2020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E26" w:rsidR="0000350E" w:rsidP="00D924FB" w:rsidRDefault="0000350E" w14:paraId="2DAC083C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E26" w:rsidR="0000350E" w:rsidP="00D924FB" w:rsidRDefault="0000350E" w14:paraId="3BC4C40F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06A23A43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18A1C268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10ABCDC0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2A00FA8B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02987E64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A21D4" w:rsidR="0000350E" w:rsidP="00D924FB" w:rsidRDefault="0000350E" w14:paraId="2F357847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00350E" w:rsidTr="00D31A25" w14:paraId="2380B71F" w14:textId="77777777">
        <w:trPr>
          <w:trHeight w:val="144"/>
          <w:jc w:val="center"/>
        </w:trPr>
        <w:tc>
          <w:tcPr>
            <w:tcW w:w="6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08CDF04" w14:textId="4985B4A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3754479D" w14:textId="296FC98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374C1D7D" w14:textId="4093F51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07-07-2020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7E142657" w14:textId="072F8A5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16-10-2020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D6E26" w:rsidR="0000350E" w:rsidP="00D924FB" w:rsidRDefault="0000350E" w14:paraId="660FC0F4" w14:textId="34817D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D6E26" w:rsidR="0000350E" w:rsidP="00D924FB" w:rsidRDefault="0000350E" w14:paraId="056A3978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D6E26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572B687D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37547095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3D6FD08E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05A0BBEB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4D2463" w14:paraId="0255E22B" w14:textId="4095CB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8F6A3C" w14:paraId="33D23D26" w14:textId="7EE8AF4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C20E17" w:rsidR="0000350E" w:rsidTr="00D31A25" w14:paraId="33DB2A5D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1BFDE25A" w14:textId="45DC056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B5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75E1521C" w14:textId="24C7FE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6017FDF2" w14:textId="2773F7E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07-09-2020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13761DD6" w14:textId="26F99B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28-11-2020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356343F4" w14:textId="32C67D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3C32BDBC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01A5A3D3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4A8A96EA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41CC70DE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5B12BC21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78C822C4" w14:textId="77777777">
            <w:pPr>
              <w:spacing w:after="0" w:line="240" w:lineRule="auto"/>
            </w:pPr>
            <w:r w:rsidRPr="00906BDC"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F53640" w14:paraId="30EA9ECF" w14:textId="4C20B06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Pr="00C20E17" w:rsidR="0000350E" w:rsidTr="00D31A25" w14:paraId="02EA0FB8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79F51057" w14:textId="50CE73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B6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4980E2A6" w14:textId="1B287FF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7083DCAF" w14:textId="7BC1400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07-09-2020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DB61260" w14:textId="3FC13F1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28-11-2020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1CEB9676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14F7FF71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090F4BF9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2AE25298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47876178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2FB300AD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012DBCA7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52AAF0F0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00350E" w:rsidTr="00D31A25" w14:paraId="1F8BD419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6869AD54" w14:textId="739DBE8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B7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392B6528" w14:textId="05A2255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50D480C1" w14:textId="387F69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07-09-2020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35C420F" w14:textId="0B07C65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28-11-2020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055EFA0B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27AB1B24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6A3CEED2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3EA2D7B7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083A50C4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4039150B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68E9166B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510DF564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00350E" w:rsidTr="00D31A25" w14:paraId="4E457CF7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52548398" w14:textId="44517D5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B8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0F49471F" w14:textId="0541EB6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93A2F21" w14:textId="4CF10A9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07-09-2020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182EC7AD" w14:textId="562F13F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28-11-2020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55AF04A6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3652351D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20E17" w:rsidR="0000350E" w:rsidP="00D924FB" w:rsidRDefault="0000350E" w14:paraId="0ACC6717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5E9B90C1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110D2D2F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418B1B39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10A02790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0350E" w:rsidP="00D924FB" w:rsidRDefault="003A7FF3" w14:paraId="6B1A6839" w14:textId="234A3DF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  <w:p w:rsidRPr="00C20E17" w:rsidR="0000350E" w:rsidP="00D924FB" w:rsidRDefault="0000350E" w14:paraId="6F1D3349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Pr="00C20E17" w:rsidR="0000350E" w:rsidTr="00D31A25" w14:paraId="7A35F1CC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5AD7FCE6" w14:textId="671E133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B9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2B0DF659" w14:textId="07D51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51B0724C" w14:textId="160FFEB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07-09-2020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791DAFC3" w14:textId="7EAB17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28-11-2020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02ECCA19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5111D71B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3475FF3A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2DCD2B70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33083996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5D95F76C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5D41D275" w14:textId="7777777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906BDC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4133C5BE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Pr="00C20E17" w:rsidR="0000350E" w:rsidTr="00D31A25" w14:paraId="434304C8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28A0EE8" w14:textId="04ABE1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B10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056A8E10" w14:textId="50F0940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63D89CA2" w14:textId="386ADC8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07-09-2020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7FDD2C1" w14:textId="769C068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28-11-2020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2F8AED7D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7FC590CC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5950F1BF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11570E2C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53C76308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232F1AD3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6BDC" w:rsidR="0000350E" w:rsidP="00D924FB" w:rsidRDefault="0000350E" w14:paraId="6124E039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906BDC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5EBAE729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00350E" w:rsidTr="00D31A25" w14:paraId="540993D5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7D1B5447" w14:textId="5AB36C2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1C7D3004" w14:textId="304982A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9A7C5A0" w14:textId="0F2693D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02-11-2020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4553923" w14:textId="56018D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24-12-2020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547D950F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70CC33C4" w14:textId="222F991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64EAE5CE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227EF691" w14:textId="5E86218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7BC5CD46" w14:textId="5AC220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6E60E3E6" w14:textId="64582A4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1613D6EF" w14:textId="255B6CF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F53640" w14:paraId="1229435A" w14:textId="27DAC88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Pr="00C20E17" w:rsidR="0000350E" w:rsidTr="00D31A25" w14:paraId="744DB966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E793ECE" w14:textId="149F03E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5C6B11F1" w14:textId="3366886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129C31BB" w14:textId="7F8C4B3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02-11-2020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D2C8AFC" w14:textId="442F18E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24-12-2020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00DC93EF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2923D5A6" w14:textId="5F2926B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5EC80005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39B5A66E" w14:textId="3F6F306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08BEAD9F" w14:textId="27A05A2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16175035" w14:textId="4DB02EC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176CB183" w14:textId="7AFED47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F53640" w14:paraId="3FE2A12B" w14:textId="03968E2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C20E17" w:rsidR="0000350E" w:rsidTr="00D31A25" w14:paraId="67EFE4D9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64CE6288" w14:textId="5DDA79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5CA6EB93" w14:textId="2163F27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AA83D06" w14:textId="1258D4C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02-11-2020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7339C1C1" w14:textId="74E6EC0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24-12-2020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09CAFA42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4AEF743E" w14:textId="48BEA59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5F4B4630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65D08D35" w14:textId="54E2DE9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0CC60811" w14:textId="1E82B0D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2430378A" w14:textId="16C7A58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68CF67EC" w14:textId="53CB3FF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77D2AAD0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00350E" w:rsidTr="00D31A25" w14:paraId="5B9B16CC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792B3943" w14:textId="59FA4C7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B14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0A40B6C7" w14:textId="725475C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6FB0B872" w14:textId="2D37397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02-11-2020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69A0EA8B" w14:textId="3AA58D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24-12-2020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0350E" w:rsidP="00D924FB" w:rsidRDefault="0000350E" w14:paraId="5D52BD85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4A3D8E27" w14:textId="3D8702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36834B28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65E700F7" w14:textId="7F836A0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6A1CEFDA" w14:textId="6F88976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732A5C27" w14:textId="6624BE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3B1E3BD4" w14:textId="2AA7799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20E17" w:rsidR="0000350E" w:rsidP="00D924FB" w:rsidRDefault="0000350E" w14:paraId="11EA1101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1A0F1293"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00350E" w:rsidTr="00D31A25" w14:paraId="696C38AC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2697AEC8" w14:textId="7C39568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B15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2418ECEC" w14:textId="3EB95EB9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6B45F166" w14:textId="6873A56A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07-12-2020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754AC3D2" w14:textId="379DB4EA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12-02-2021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DC886ED" w:rsidRDefault="0DC886ED" w14:paraId="50475389" w14:textId="5D82A1B1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 w:rsidRPr="0DC886ED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DC886ED" w14:paraId="5B5C9F89" w14:textId="46EF5EBC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 w:rsidRPr="0DC886ED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0350E" w:rsidP="00D924FB" w:rsidRDefault="00EF1FAD" w14:paraId="0B6132C6" w14:textId="7FC05A8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2AE58DE7" w14:textId="581E5335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4381A4B2" w14:textId="0EF74C0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5F9808F8" w14:textId="6426FF6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F53640" w14:paraId="669CF6CC" w14:textId="68A92A6B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F53640" w14:paraId="2EB4CEBF" w14:textId="6B37A96E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Pr="00C20E17" w:rsidR="0000350E" w:rsidTr="00D31A25" w14:paraId="333C6D71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46F9B4D2" w14:textId="383253F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lastRenderedPageBreak/>
              <w:t>B16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749AB095" w14:textId="7DCB23B5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6D752B3A" w14:textId="7525CAD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07-12-2020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43084DE0" w14:textId="45E29BB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12-02-2021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00350E" w14:paraId="30A06351" w14:textId="1C51A10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140EE535" w14:textId="25D0C009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0350E" w:rsidP="00D924FB" w:rsidRDefault="0000350E" w14:paraId="1A7BE05F" w14:textId="0B4A860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1D5B663E" w14:textId="5A6828E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566E282C" w14:textId="0FDBE4D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5B07FD0B" w14:textId="42F86F2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5C837FC3" w14:textId="75D4D59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48248B" w14:paraId="3BC943D7" w14:textId="0B5492F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C20E17" w:rsidR="0000350E" w:rsidTr="00D31A25" w14:paraId="2EB7E351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53F3F82" w14:textId="217C11E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B17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6674070F" w14:textId="2FC75F4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C3FCA6E" w14:textId="0E9FD009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07-12-2020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6459ABB" w14:textId="23FCB28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12-02-2021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00350E" w14:paraId="374DB753" w14:textId="19A30D6E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3B7EB841" w14:textId="72F9BD69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0350E" w:rsidP="00D924FB" w:rsidRDefault="00EF1FAD" w14:paraId="076F6BEF" w14:textId="3238898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588C6CE4" w14:textId="5A1E676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1E3A4218" w14:textId="44A3217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3C064F56" w14:textId="166430C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F53640" w14:paraId="591E6E0F" w14:textId="1044B05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00350E" w14:paraId="7F710ACA" w14:textId="0C5E241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00350E" w:rsidTr="00D31A25" w14:paraId="254577A9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0557626E" w14:textId="305A976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B18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00350E" w:rsidP="00D924FB" w:rsidRDefault="0000350E" w14:paraId="0467C804" w14:textId="1E70000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1C7101D2" w14:textId="49BDAE5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07-12-2020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00350E" w:rsidP="00D924FB" w:rsidRDefault="0000350E" w14:paraId="365F89E4" w14:textId="0CD5F003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00350E">
              <w:rPr>
                <w:rFonts w:cstheme="minorHAnsi"/>
                <w:sz w:val="18"/>
                <w:szCs w:val="18"/>
              </w:rPr>
              <w:t>12-02-2021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00350E" w14:paraId="0A39B6F0" w14:textId="7F1C102D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632BD71F" w14:textId="16874C32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0350E" w:rsidP="00D924FB" w:rsidRDefault="0000350E" w14:paraId="23E8BA79" w14:textId="4DF705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32467140" w14:textId="058AEEB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53736E0E" w14:textId="6D4BA75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0E51E5B5" w14:textId="2CA71CC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EF1FAD" w14:paraId="76E60354" w14:textId="123621B5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1A0F1293" w:rsidR="0000350E" w:rsidP="00D924FB" w:rsidRDefault="0000350E" w14:paraId="711A9EA8" w14:textId="1C969AE9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963CE5" w:rsidTr="00D31A25" w14:paraId="48933CC6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963CE5" w:rsidP="00D924FB" w:rsidRDefault="00963CE5" w14:paraId="299D1A21" w14:textId="1AE36C8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B19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0350E" w:rsidR="00963CE5" w:rsidP="00D924FB" w:rsidRDefault="00963CE5" w14:paraId="0B003584" w14:textId="412E92A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963CE5" w:rsidP="00D924FB" w:rsidRDefault="00963CE5" w14:paraId="2211AE0B" w14:textId="56DAA54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18-01-2021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00350E" w:rsidR="00963CE5" w:rsidP="00D924FB" w:rsidRDefault="00963CE5" w14:paraId="1B4EB277" w14:textId="27F97F8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19-03-2021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63CE5" w:rsidP="00D924FB" w:rsidRDefault="00963CE5" w14:paraId="35214A3C" w14:textId="6DD3DAA3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63CE5" w:rsidP="00D924FB" w:rsidRDefault="00D53F02" w14:paraId="5929B2D1" w14:textId="7E693445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63CE5" w:rsidP="00D924FB" w:rsidRDefault="00475F71" w14:paraId="2FBDDFA8" w14:textId="76804E1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63CE5" w:rsidP="00D924FB" w:rsidRDefault="00475F71" w14:paraId="223A00CE" w14:textId="46041C0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63CE5" w:rsidP="00D924FB" w:rsidRDefault="00475F71" w14:paraId="263DB155" w14:textId="71A0DC6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63CE5" w:rsidP="00D924FB" w:rsidRDefault="00475F71" w14:paraId="27C8E332" w14:textId="647E6EF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63CE5" w:rsidP="00D924FB" w:rsidRDefault="00963CE5" w14:paraId="60C0BC6B" w14:textId="168E999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63CE5" w:rsidP="00D924FB" w:rsidRDefault="00963CE5" w14:paraId="5D094B1B" w14:textId="6D450285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2A5BEB" w:rsidTr="00D31A25" w14:paraId="00CDEFF0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2A5BEB" w:rsidP="00D924FB" w:rsidRDefault="002A5BEB" w14:paraId="4DBDF451" w14:textId="045049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B20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2A5BEB" w:rsidP="00D924FB" w:rsidRDefault="002A5BEB" w14:paraId="0B52A504" w14:textId="44A02F7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2A5BEB" w:rsidP="00D924FB" w:rsidRDefault="002A5BEB" w14:paraId="7C9138E8" w14:textId="6009272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18-01-2021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2A5BEB" w:rsidP="00D924FB" w:rsidRDefault="002A5BEB" w14:paraId="6A410DCC" w14:textId="4C32863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19-03-2021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2A5BEB" w14:paraId="5CBB2C24" w14:textId="189689CE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D53F02" w14:paraId="13994389" w14:textId="47C4781D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2A5BEB" w14:paraId="79C0AC2B" w14:textId="64FA03B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D53F02" w14:paraId="6F99DFCF" w14:textId="052B739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D53F02" w14:paraId="7D2C0181" w14:textId="19D78F6C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D53F02" w14:paraId="1C42B511" w14:textId="28446EAA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2A5BEB" w14:paraId="462902C0" w14:textId="058D268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464FA9" w14:paraId="2E5B54B8" w14:textId="3EAB85DA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C20E17" w:rsidR="002A5BEB" w:rsidTr="00D31A25" w14:paraId="234F95D1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2A5BEB" w:rsidP="00D924FB" w:rsidRDefault="002A5BEB" w14:paraId="1BFCB1B3" w14:textId="2F21A9C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2A5BEB" w:rsidP="00D924FB" w:rsidRDefault="002A5BEB" w14:paraId="4839E8DC" w14:textId="7919B77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2A5BEB" w:rsidP="00D924FB" w:rsidRDefault="002A5BEB" w14:paraId="70A708AD" w14:textId="16B8BAE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18-01-2021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2A5BEB" w:rsidP="00D924FB" w:rsidRDefault="002A5BEB" w14:paraId="5304BCFF" w14:textId="66A857F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19-03-2021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2A5BEB" w14:paraId="77D36F0E" w14:textId="072BEE9D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D53F02" w14:paraId="055865EC" w14:textId="4220F87B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2A5BEB" w14:paraId="2B4ACFB3" w14:textId="632A4CD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D53F02" w14:paraId="700ECC02" w14:textId="590374B5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D53F02" w14:paraId="02B55B99" w14:textId="7FE20F4C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D53F02" w14:paraId="02879B3B" w14:textId="0CDB58E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2A5BEB" w14:paraId="275AE514" w14:textId="2357FAAC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A5BEB" w:rsidP="00D924FB" w:rsidRDefault="003A7FF3" w14:paraId="6512F50B" w14:textId="7356237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Pr="00C20E17" w:rsidR="00D31A25" w:rsidTr="00D31A25" w14:paraId="7A28B5A1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67B5AADE" w14:textId="1BC6635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31A25" w:rsidP="00D31A25" w:rsidRDefault="00D31A25" w14:paraId="3F6900DB" w14:textId="24DEC4F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3A52B537" w14:textId="1137444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18-01-2021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11FEC8CA" w14:textId="1043E82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19-03-2021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76699DA2" w14:textId="182E2A7D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53F02" w14:paraId="4CD14F27" w14:textId="002AE513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53F02" w14:paraId="14D67C63" w14:textId="4F21780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53F02" w14:paraId="036EA70E" w14:textId="0E01010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53F02" w14:paraId="470B6355" w14:textId="76433B03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53F02" w14:paraId="1AEE83E8" w14:textId="0463CCDB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4B470E75" w14:textId="6FEDB65F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00027AAC" w14:textId="0D7A56D2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D31A25" w:rsidTr="00D31A25" w14:paraId="255BC2D9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3CE6CFDC" w14:textId="26D1281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31A25" w:rsidP="00D31A25" w:rsidRDefault="00D31A25" w14:paraId="7DC10ECC" w14:textId="40FBA31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7261AD2E" w14:textId="10AD888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18-01-2021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283DAE54" w14:textId="6C5C23B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19-03-2021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6155A6A7" w14:textId="25D43BC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53F02" w14:paraId="2DE74237" w14:textId="7D47B60E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1BE400E3" w14:textId="24ADCF7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53F02" w14:paraId="1502D431" w14:textId="34E34393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53F02" w14:paraId="28931978" w14:textId="55CDA059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53F02" w14:paraId="2E44D6E1" w14:textId="59C7404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21F437C1" w14:textId="5DBEB8AD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310B9B90" w14:textId="78BFAE5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D31A25" w:rsidTr="00D31A25" w14:paraId="5C2288A1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286CD6E5" w14:textId="6C905C9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B24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31A25" w:rsidP="00D31A25" w:rsidRDefault="006A5584" w14:paraId="727CDB9E" w14:textId="09F2C0D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3B022F1D" w14:textId="22452F5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15-02-2021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5DD648F8" w14:textId="5336CA5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16-04-2021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77FD5759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18"/>
                <w:szCs w:val="18"/>
                <w:lang w:eastAsia="en-US" w:bidi="ar-SA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  <w:p w:rsidR="00D31A25" w:rsidP="00D31A25" w:rsidRDefault="00D31A25" w14:paraId="00BA3F58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4D0CF92D" w14:textId="69F7E6EB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  <w:p w:rsidR="00D31A25" w:rsidP="00D31A25" w:rsidRDefault="00D31A25" w14:paraId="041CC001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05C01954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  <w:p w:rsidR="00D31A25" w:rsidP="00D31A25" w:rsidRDefault="00D31A25" w14:paraId="5DFEA035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35986729" w14:textId="2859EA88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  <w:p w:rsidR="00D31A25" w:rsidP="00D31A25" w:rsidRDefault="00D31A25" w14:paraId="0C54FF49" w14:textId="7777777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33D24892" w14:textId="7F65150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2536D398" w14:textId="449B11CB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43603DCB" w14:textId="0735ACAB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5E2F6AD6" w14:textId="312DC149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D31A25" w:rsidTr="00D31A25" w14:paraId="216D5EE6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0F1DC9CA" w14:textId="435CEAF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B25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31A25" w:rsidP="00D31A25" w:rsidRDefault="00D31A25" w14:paraId="04D303B5" w14:textId="5EAE7FE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Software Development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2E41E882" w14:textId="676CFAD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15-02-2021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31818E15" w14:textId="5AE0AA2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16-04-2021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F26469" w14:paraId="523480B6" w14:textId="38B561CE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433AB217" w14:textId="7BD16F8E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3DCEEC61" w14:textId="529067C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464F1EC7" w14:textId="397915C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645C9474" w14:textId="31E54D10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4EB81004" w14:textId="3F8B927C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064B362F" w14:textId="36DCE29B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0E6A5C8E" w14:textId="52EE1CC3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D31A25" w:rsidTr="00D31A25" w14:paraId="07AA8AD8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00EA4140" w14:textId="13D2577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B26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31A25" w:rsidP="00D31A25" w:rsidRDefault="00D31A25" w14:paraId="35D5E27B" w14:textId="0772E01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695E654B" w14:textId="5D0B234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15-02-2021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6560E707" w14:textId="0F56181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16-04-2021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518BF040" w14:textId="74E7F3E3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008CB8FF" w14:textId="340E4EF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31A1B7C6" w14:textId="4A82FA7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2413F60F" w14:textId="3829AFD0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2CD3553C" w14:textId="523CB22E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4279AE55" w14:textId="38C95375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5121D8AB" w14:textId="46C85FE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1A81FBEE" w14:textId="10130273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D31A25" w:rsidTr="00D31A25" w14:paraId="5879676F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531183E2" w14:textId="2FBE5BD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B27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31A25" w:rsidP="00D31A25" w:rsidRDefault="00D31A25" w14:paraId="61FD4E7D" w14:textId="34D5567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Business Process Automation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4DB90600" w14:textId="7763D305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15-02-2021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4E27F9C1" w14:textId="4BA3704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16-04-2021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6EA52D17" w14:textId="58186C8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51BFAC3D" w14:textId="35E00C19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53F02" w14:paraId="413F74C1" w14:textId="5E64FBF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3A6EECBA" w14:textId="4A01EFB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4C7C6287" w14:textId="76258CDE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5ADCAF68" w14:textId="750694A0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5F4204DE" w14:textId="214EAE70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02C19B8F" w14:textId="6286C26C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Pr="00C20E17" w:rsidR="00D31A25" w:rsidTr="00D31A25" w14:paraId="16CF64A9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0B754C31" w14:textId="03569C6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31A25" w:rsidP="00D31A25" w:rsidRDefault="00D31A25" w14:paraId="2DF8B883" w14:textId="7777777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39CB42B8" w14:textId="7777777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31A25" w:rsidP="00D31A25" w:rsidRDefault="00D31A25" w14:paraId="45CB7179" w14:textId="7777777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F26469" w14:paraId="28CD06A0" w14:textId="3A5176FA">
            <w:pPr>
              <w:spacing w:after="0" w:line="240" w:lineRule="auto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  <w:t>119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5C83EF88" w14:textId="23A5CC46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4C891237" w14:textId="1E75BB3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418CB1B4" w14:textId="4656868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 w:themeColor="text1"/>
                <w:sz w:val="18"/>
                <w:szCs w:val="18"/>
              </w:rPr>
              <w:t>104</w: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4D8A2B8B" w14:textId="7311FAB8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 w:themeColor="text1"/>
                <w:sz w:val="18"/>
                <w:szCs w:val="18"/>
              </w:rPr>
              <w:t>104</w: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6A5584" w14:paraId="48B55594" w14:textId="45EBD648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 w:themeColor="text1"/>
                <w:sz w:val="18"/>
                <w:szCs w:val="18"/>
              </w:rPr>
              <w:t>104</w:t>
            </w: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D31A25" w14:paraId="6FA0DFB0" w14:textId="7777777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31A25" w:rsidP="00D31A25" w:rsidRDefault="003A7FF3" w14:paraId="09B24360" w14:textId="6212813B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25</w:t>
            </w:r>
          </w:p>
        </w:tc>
      </w:tr>
      <w:tr w:rsidRPr="00C20E17" w:rsidR="00D53F02" w:rsidTr="00D31A25" w14:paraId="768FCCED" w14:textId="77777777">
        <w:trPr>
          <w:trHeight w:val="144"/>
          <w:jc w:val="center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53F02" w:rsidP="00D31A25" w:rsidRDefault="00D53F02" w14:paraId="1D857A8E" w14:textId="7777777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53F02" w:rsidP="00D31A25" w:rsidRDefault="00D53F02" w14:paraId="24BB67D0" w14:textId="7777777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53F02" w:rsidP="00D31A25" w:rsidRDefault="00D53F02" w14:paraId="448A6251" w14:textId="7777777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D53F02" w:rsidP="00D31A25" w:rsidRDefault="00D53F02" w14:paraId="0BEA8968" w14:textId="7777777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53F02" w:rsidP="00D31A25" w:rsidRDefault="00D53F02" w14:paraId="3FA6154D" w14:textId="77777777">
            <w:pPr>
              <w:spacing w:after="0" w:line="240" w:lineRule="auto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53F02" w:rsidP="00D31A25" w:rsidRDefault="00D53F02" w14:paraId="618BFF7D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53F02" w:rsidP="00D31A25" w:rsidRDefault="00D53F02" w14:paraId="52D55A6A" w14:textId="7777777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53F02" w:rsidP="00D31A25" w:rsidRDefault="00D53F02" w14:paraId="5DFA85F3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53F02" w:rsidP="00D31A25" w:rsidRDefault="00D53F02" w14:paraId="6EF19544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53F02" w:rsidP="00D31A25" w:rsidRDefault="00D53F02" w14:paraId="44F83150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53F02" w:rsidP="00D31A25" w:rsidRDefault="00D53F02" w14:paraId="00889B37" w14:textId="7777777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53F02" w:rsidP="00D31A25" w:rsidRDefault="00D53F02" w14:paraId="13B73598" w14:textId="77777777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00350E" w:rsidP="009D764C" w:rsidRDefault="0000350E" w14:paraId="66FBF099" w14:textId="6A49FFEC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  <w:b/>
        </w:rPr>
      </w:pPr>
    </w:p>
    <w:p w:rsidR="0000350E" w:rsidP="009D764C" w:rsidRDefault="0000350E" w14:paraId="33EBFD44" w14:textId="77777777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  <w:b/>
        </w:rPr>
      </w:pPr>
    </w:p>
    <w:tbl>
      <w:tblPr>
        <w:tblStyle w:val="TableGrid"/>
        <w:tblW w:w="9584" w:type="dxa"/>
        <w:tblInd w:w="-5" w:type="dxa"/>
        <w:tblLook w:val="04A0" w:firstRow="1" w:lastRow="0" w:firstColumn="1" w:lastColumn="0" w:noHBand="0" w:noVBand="1"/>
      </w:tblPr>
      <w:tblGrid>
        <w:gridCol w:w="4800"/>
        <w:gridCol w:w="4784"/>
      </w:tblGrid>
      <w:tr w:rsidR="0000350E" w:rsidTr="00823DB1" w14:paraId="71E40D36" w14:textId="77777777">
        <w:trPr>
          <w:trHeight w:val="488"/>
        </w:trPr>
        <w:tc>
          <w:tcPr>
            <w:tcW w:w="4800" w:type="dxa"/>
          </w:tcPr>
          <w:p w:rsidRPr="00902239" w:rsidR="0000350E" w:rsidP="00D924FB" w:rsidRDefault="0000350E" w14:paraId="134F0BAE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  <w:r w:rsidRPr="00902239">
              <w:rPr>
                <w:rFonts w:asciiTheme="minorHAnsi" w:hAnsiTheme="minorHAnsi" w:cstheme="minorHAnsi"/>
                <w:b/>
                <w:szCs w:val="20"/>
              </w:rPr>
              <w:t>All data updated on MIS</w:t>
            </w:r>
          </w:p>
        </w:tc>
        <w:tc>
          <w:tcPr>
            <w:tcW w:w="4784" w:type="dxa"/>
          </w:tcPr>
          <w:p w:rsidRPr="00902239" w:rsidR="0000350E" w:rsidP="00D924FB" w:rsidRDefault="0000350E" w14:paraId="5A7FBF8B" w14:textId="499C7533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szCs w:val="20"/>
              </w:rPr>
            </w:pPr>
            <w:r w:rsidRPr="00902239">
              <w:rPr>
                <w:rFonts w:asciiTheme="minorHAnsi" w:hAnsiTheme="minorHAnsi" w:cstheme="minorHAnsi"/>
                <w:szCs w:val="20"/>
              </w:rPr>
              <w:t>Yes</w:t>
            </w:r>
          </w:p>
        </w:tc>
      </w:tr>
      <w:tr w:rsidR="0000350E" w:rsidTr="00823DB1" w14:paraId="59AC66FF" w14:textId="77777777">
        <w:trPr>
          <w:trHeight w:val="488"/>
        </w:trPr>
        <w:tc>
          <w:tcPr>
            <w:tcW w:w="4800" w:type="dxa"/>
          </w:tcPr>
          <w:p w:rsidRPr="00902239" w:rsidR="0000350E" w:rsidP="00D924FB" w:rsidRDefault="0000350E" w14:paraId="54DBC907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  <w:r w:rsidRPr="00902239">
              <w:rPr>
                <w:rFonts w:asciiTheme="minorHAnsi" w:hAnsiTheme="minorHAnsi" w:cstheme="minorHAnsi"/>
                <w:b/>
                <w:szCs w:val="20"/>
              </w:rPr>
              <w:t xml:space="preserve">Activity updates uploaded on </w:t>
            </w:r>
            <w:proofErr w:type="spellStart"/>
            <w:r w:rsidRPr="00902239">
              <w:rPr>
                <w:rFonts w:asciiTheme="minorHAnsi" w:hAnsiTheme="minorHAnsi" w:cstheme="minorHAnsi"/>
                <w:b/>
                <w:szCs w:val="20"/>
              </w:rPr>
              <w:t>Akvorsr</w:t>
            </w:r>
            <w:proofErr w:type="spellEnd"/>
          </w:p>
        </w:tc>
        <w:tc>
          <w:tcPr>
            <w:tcW w:w="4784" w:type="dxa"/>
          </w:tcPr>
          <w:p w:rsidRPr="00902239" w:rsidR="0000350E" w:rsidP="00D924FB" w:rsidRDefault="00673DD1" w14:paraId="0EBBE77D" w14:textId="69CBD5C4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NA</w:t>
            </w:r>
          </w:p>
        </w:tc>
      </w:tr>
    </w:tbl>
    <w:p w:rsidR="0000350E" w:rsidP="009D764C" w:rsidRDefault="0000350E" w14:paraId="45F83481" w14:textId="77777777">
      <w:pPr>
        <w:pStyle w:val="ColorfulList-Accent11"/>
        <w:spacing w:after="0" w:line="240" w:lineRule="auto"/>
        <w:ind w:left="1821" w:right="432"/>
        <w:contextualSpacing/>
        <w:rPr>
          <w:rFonts w:asciiTheme="minorHAnsi" w:hAnsiTheme="minorHAnsi" w:cstheme="minorHAnsi"/>
          <w:b/>
        </w:rPr>
      </w:pPr>
    </w:p>
    <w:p w:rsidRPr="00652D28" w:rsidR="0000350E" w:rsidP="00823DB1" w:rsidRDefault="0000350E" w14:paraId="5E0319F8" w14:textId="77777777">
      <w:pPr>
        <w:pStyle w:val="ColorfulList-Accent11"/>
        <w:pBdr>
          <w:bottom w:val="single" w:color="auto" w:sz="4" w:space="1"/>
        </w:pBdr>
        <w:shd w:val="clear" w:color="auto" w:fill="ACB9CA" w:themeFill="text2" w:themeFillTint="66"/>
        <w:spacing w:after="0" w:line="240" w:lineRule="auto"/>
        <w:ind w:left="0" w:right="-67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Activities Conducted</w:t>
      </w:r>
    </w:p>
    <w:p w:rsidR="0000350E" w:rsidP="009D764C" w:rsidRDefault="0000350E" w14:paraId="2D1F9CC9" w14:textId="77777777">
      <w:pPr>
        <w:pStyle w:val="ColorfulList-Accent11"/>
        <w:spacing w:after="0" w:line="240" w:lineRule="auto"/>
        <w:ind w:left="1821" w:right="432"/>
        <w:contextualSpacing/>
        <w:rPr>
          <w:rFonts w:asciiTheme="minorHAnsi" w:hAnsiTheme="minorHAnsi" w:cstheme="minorHAnsi"/>
        </w:rPr>
      </w:pPr>
    </w:p>
    <w:tbl>
      <w:tblPr>
        <w:tblStyle w:val="TableGrid"/>
        <w:tblW w:w="95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8"/>
        <w:gridCol w:w="2614"/>
        <w:gridCol w:w="3486"/>
        <w:gridCol w:w="2941"/>
      </w:tblGrid>
      <w:tr w:rsidRPr="001E5F17" w:rsidR="0000350E" w:rsidTr="3DDF512C" w14:paraId="69770CD4" w14:textId="77777777">
        <w:tc>
          <w:tcPr>
            <w:tcW w:w="558" w:type="dxa"/>
            <w:shd w:val="clear" w:color="auto" w:fill="D9D9D9" w:themeFill="background1" w:themeFillShade="D9"/>
          </w:tcPr>
          <w:p w:rsidRPr="001E5F17" w:rsidR="0000350E" w:rsidP="00D924FB" w:rsidRDefault="0000350E" w14:paraId="30CE9A72" w14:textId="77777777">
            <w:pPr>
              <w:pStyle w:val="ColorfulList-Accent11"/>
              <w:ind w:left="0" w:right="-20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SN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Pr="001E5F17" w:rsidR="0000350E" w:rsidP="00D924FB" w:rsidRDefault="0000350E" w14:paraId="0107CF93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Activity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Pr="001E5F17" w:rsidR="0000350E" w:rsidP="00D924FB" w:rsidRDefault="0000350E" w14:paraId="23B2EACF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00350E" w:rsidP="00D924FB" w:rsidRDefault="0000350E" w14:paraId="21E6C7B7" w14:textId="32C501F2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Photos</w:t>
            </w:r>
          </w:p>
          <w:p w:rsidRPr="001E5F17" w:rsidR="0000350E" w:rsidP="00D924FB" w:rsidRDefault="0000350E" w14:paraId="2D888585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(2 per activity)</w:t>
            </w:r>
          </w:p>
        </w:tc>
      </w:tr>
      <w:tr w:rsidR="0000350E" w:rsidTr="3DDF512C" w14:paraId="70EB78D3" w14:textId="77777777">
        <w:tc>
          <w:tcPr>
            <w:tcW w:w="558" w:type="dxa"/>
          </w:tcPr>
          <w:p w:rsidR="0000350E" w:rsidP="00D924FB" w:rsidRDefault="0000350E" w14:paraId="17340A7B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14" w:type="dxa"/>
          </w:tcPr>
          <w:p w:rsidR="0000350E" w:rsidP="00D924FB" w:rsidRDefault="005F2205" w14:paraId="4282CA3B" w14:textId="0CBAC160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color w:val="000000"/>
              </w:rPr>
              <w:t>Training through WinVinaya Academy</w:t>
            </w:r>
          </w:p>
        </w:tc>
        <w:tc>
          <w:tcPr>
            <w:tcW w:w="3486" w:type="dxa"/>
          </w:tcPr>
          <w:p w:rsidR="0000350E" w:rsidP="3DDF512C" w:rsidRDefault="00821105" w14:paraId="2E950018" w14:textId="2D63BC36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Training completed</w:t>
            </w:r>
            <w:r w:rsidR="005F2205">
              <w:rPr>
                <w:rFonts w:asciiTheme="minorHAnsi" w:hAnsiTheme="minorHAnsi" w:cstheme="minorBidi"/>
              </w:rPr>
              <w:t xml:space="preserve">  for B24 to B27</w:t>
            </w:r>
            <w:r w:rsidRPr="5253D5B4" w:rsidR="005F2205">
              <w:rPr>
                <w:rFonts w:asciiTheme="minorHAnsi" w:hAnsiTheme="minorHAnsi" w:cstheme="minorBidi"/>
              </w:rPr>
              <w:t>.</w:t>
            </w:r>
          </w:p>
        </w:tc>
        <w:tc>
          <w:tcPr>
            <w:tcW w:w="2941" w:type="dxa"/>
          </w:tcPr>
          <w:p w:rsidR="0000350E" w:rsidP="00D924FB" w:rsidRDefault="00807409" w14:paraId="25315736" w14:textId="13CB453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 w:rsidRPr="00807409">
              <w:rPr>
                <w:rFonts w:asciiTheme="minorHAnsi" w:hAnsiTheme="minorHAnsi" w:cstheme="minorHAnsi"/>
              </w:rPr>
              <w:t>https://drive.google.com/drive/folders/1_j8V52jtbEDQNU-PzG4Mk3lRID-03BLR?usp=sharing</w:t>
            </w:r>
          </w:p>
        </w:tc>
      </w:tr>
      <w:tr w:rsidR="0000350E" w:rsidTr="3DDF512C" w14:paraId="75E4211F" w14:textId="77777777">
        <w:tc>
          <w:tcPr>
            <w:tcW w:w="558" w:type="dxa"/>
          </w:tcPr>
          <w:p w:rsidR="0000350E" w:rsidP="00D924FB" w:rsidRDefault="00854E1C" w14:paraId="52820713" w14:textId="214B2D95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14" w:type="dxa"/>
          </w:tcPr>
          <w:p w:rsidR="0000350E" w:rsidP="00D924FB" w:rsidRDefault="005F2205" w14:paraId="61563E0A" w14:textId="1D6BCBE3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 w:rsidRPr="00F52673">
              <w:rPr>
                <w:rFonts w:cstheme="minorBidi"/>
                <w:color w:val="000000"/>
              </w:rPr>
              <w:t>Mock interview for Candidates</w:t>
            </w:r>
          </w:p>
        </w:tc>
        <w:tc>
          <w:tcPr>
            <w:tcW w:w="3486" w:type="dxa"/>
          </w:tcPr>
          <w:p w:rsidR="0000350E" w:rsidP="008F0AE1" w:rsidRDefault="008F0AE1" w14:paraId="4496F32E" w14:textId="75A18D0D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Conducted external </w:t>
            </w:r>
            <w:r w:rsidRPr="5253D5B4" w:rsidR="005F2205">
              <w:rPr>
                <w:rFonts w:asciiTheme="minorHAnsi" w:hAnsiTheme="minorHAnsi" w:cstheme="minorBidi"/>
              </w:rPr>
              <w:t>Mock interviews for</w:t>
            </w:r>
            <w:r>
              <w:rPr>
                <w:rFonts w:asciiTheme="minorHAnsi" w:hAnsiTheme="minorHAnsi" w:cstheme="minorBidi"/>
              </w:rPr>
              <w:t xml:space="preserve"> candidates</w:t>
            </w:r>
            <w:r w:rsidRPr="5253D5B4" w:rsidR="005F2205">
              <w:rPr>
                <w:rFonts w:asciiTheme="minorHAnsi" w:hAnsiTheme="minorHAnsi" w:cstheme="minorBidi"/>
              </w:rPr>
              <w:t>.</w:t>
            </w:r>
          </w:p>
        </w:tc>
        <w:tc>
          <w:tcPr>
            <w:tcW w:w="2941" w:type="dxa"/>
          </w:tcPr>
          <w:p w:rsidR="0000350E" w:rsidP="00D924FB" w:rsidRDefault="00807409" w14:paraId="6DFBF49D" w14:textId="2F2AE4E8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 w:rsidRPr="00807409">
              <w:rPr>
                <w:rFonts w:asciiTheme="minorHAnsi" w:hAnsiTheme="minorHAnsi" w:cstheme="minorHAnsi"/>
              </w:rPr>
              <w:t>https://drive.google.com/drive/folders/1O270sW6Mlp7hUScNxaB-Rou7W5SAm2Ll?usp=sharing</w:t>
            </w:r>
          </w:p>
        </w:tc>
      </w:tr>
    </w:tbl>
    <w:p w:rsidR="00854E1C" w:rsidP="009D764C" w:rsidRDefault="00854E1C" w14:paraId="4538E51E" w14:textId="21CE7F78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="00B65F61" w:rsidP="009D764C" w:rsidRDefault="00B65F61" w14:paraId="09FCF3A4" w14:textId="481B9446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="00B65F61" w:rsidP="009D764C" w:rsidRDefault="00B65F61" w14:paraId="65141606" w14:textId="4E9DC0CA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="00B65F61" w:rsidP="009D764C" w:rsidRDefault="00B65F61" w14:paraId="14F9F2B5" w14:textId="53E0BDC1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="00B65F61" w:rsidP="009D764C" w:rsidRDefault="00B65F61" w14:paraId="6FDC7133" w14:textId="76EF946E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="00B65F61" w:rsidP="009D764C" w:rsidRDefault="00B65F61" w14:paraId="601E372C" w14:textId="02376C87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="00B65F61" w:rsidP="009D764C" w:rsidRDefault="00B65F61" w14:paraId="234B2CD8" w14:textId="77777777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Pr="00EA655C" w:rsidR="0000350E" w:rsidP="004F2592" w:rsidRDefault="0000350E" w14:paraId="7FD6344B" w14:textId="33378569">
      <w:pPr>
        <w:pStyle w:val="ColorfulList-Accent11"/>
        <w:pBdr>
          <w:bottom w:val="single" w:color="auto" w:sz="4" w:space="1"/>
        </w:pBdr>
        <w:shd w:val="clear" w:color="auto" w:fill="ACB9CA" w:themeFill="text2" w:themeFillTint="66"/>
        <w:spacing w:after="0" w:line="240" w:lineRule="auto"/>
        <w:ind w:left="0" w:right="-67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Challenges</w:t>
      </w:r>
    </w:p>
    <w:p w:rsidR="0000350E" w:rsidP="009D764C" w:rsidRDefault="0000350E" w14:paraId="585F8F0C" w14:textId="77777777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tbl>
      <w:tblPr>
        <w:tblStyle w:val="TableGrid"/>
        <w:tblW w:w="9463" w:type="dxa"/>
        <w:jc w:val="center"/>
        <w:tblLook w:val="04A0" w:firstRow="1" w:lastRow="0" w:firstColumn="1" w:lastColumn="0" w:noHBand="0" w:noVBand="1"/>
      </w:tblPr>
      <w:tblGrid>
        <w:gridCol w:w="3397"/>
        <w:gridCol w:w="3261"/>
        <w:gridCol w:w="2805"/>
      </w:tblGrid>
      <w:tr w:rsidR="0000350E" w:rsidTr="68D8BB71" w14:paraId="383669F3" w14:textId="77777777">
        <w:trPr>
          <w:jc w:val="center"/>
        </w:trPr>
        <w:tc>
          <w:tcPr>
            <w:tcW w:w="3397" w:type="dxa"/>
            <w:shd w:val="clear" w:color="auto" w:fill="D9D9D9" w:themeFill="background1" w:themeFillShade="D9"/>
            <w:tcMar/>
          </w:tcPr>
          <w:p w:rsidRPr="001E5F17" w:rsidR="0000350E" w:rsidP="00AC0AFF" w:rsidRDefault="0000350E" w14:paraId="64FFA81B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bookmarkStart w:name="Title_b5401042836b4e2eaec9879491d65bbf" w:colFirst="0" w:colLast="0" w:id="1"/>
            <w:r w:rsidRPr="001E5F17">
              <w:rPr>
                <w:rFonts w:asciiTheme="minorHAnsi" w:hAnsiTheme="minorHAnsi" w:cstheme="minorHAnsi"/>
                <w:b/>
              </w:rPr>
              <w:t>Challenges</w:t>
            </w:r>
          </w:p>
        </w:tc>
        <w:tc>
          <w:tcPr>
            <w:tcW w:w="3261" w:type="dxa"/>
            <w:shd w:val="clear" w:color="auto" w:fill="D9D9D9" w:themeFill="background1" w:themeFillShade="D9"/>
            <w:tcMar/>
          </w:tcPr>
          <w:p w:rsidRPr="001E5F17" w:rsidR="0000350E" w:rsidP="00AC0AFF" w:rsidRDefault="0000350E" w14:paraId="3EE11177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How it was addressed</w:t>
            </w:r>
          </w:p>
        </w:tc>
        <w:tc>
          <w:tcPr>
            <w:tcW w:w="2805" w:type="dxa"/>
            <w:shd w:val="clear" w:color="auto" w:fill="D9D9D9" w:themeFill="background1" w:themeFillShade="D9"/>
            <w:tcMar/>
          </w:tcPr>
          <w:p w:rsidRPr="001E5F17" w:rsidR="0000350E" w:rsidP="00AC0AFF" w:rsidRDefault="001A6B8A" w14:paraId="5B67CD28" w14:textId="71FC3AED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What is the result</w:t>
            </w:r>
          </w:p>
        </w:tc>
      </w:tr>
      <w:bookmarkEnd w:id="1"/>
      <w:tr w:rsidR="00A2160C" w:rsidTr="68D8BB71" w14:paraId="19B6372A" w14:textId="77777777">
        <w:trPr>
          <w:jc w:val="center"/>
        </w:trPr>
        <w:tc>
          <w:tcPr>
            <w:tcW w:w="3397" w:type="dxa"/>
            <w:tcMar/>
          </w:tcPr>
          <w:p w:rsidRPr="5253D5B4" w:rsidR="00A2160C" w:rsidP="00A2160C" w:rsidRDefault="00A2160C" w14:paraId="1063EAEA" w14:textId="0DA9D91B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Bidi"/>
              </w:rPr>
            </w:pPr>
            <w:r w:rsidRPr="00F478AA">
              <w:rPr>
                <w:rFonts w:asciiTheme="minorHAnsi" w:hAnsiTheme="minorHAnsi" w:cstheme="minorBidi"/>
              </w:rPr>
              <w:t>Companies have a lot of high expectations and want a lot of skills in a candidate and it is difficult to ask them to reduce their expectations.</w:t>
            </w:r>
          </w:p>
        </w:tc>
        <w:tc>
          <w:tcPr>
            <w:tcW w:w="3261" w:type="dxa"/>
            <w:tcMar/>
          </w:tcPr>
          <w:p w:rsidR="00A2160C" w:rsidP="00A2160C" w:rsidRDefault="00A2160C" w14:paraId="6437D64B" w14:textId="098AFA90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Bidi"/>
              </w:rPr>
            </w:pPr>
            <w:r w:rsidRPr="00F478AA">
              <w:rPr>
                <w:rFonts w:asciiTheme="minorHAnsi" w:hAnsiTheme="minorHAnsi" w:cstheme="minorHAnsi"/>
              </w:rPr>
              <w:t>As a solution, we have been conducting sensitization workshops, sharing some tips with them. The process is slow but we hope to see some improvement in the future.</w:t>
            </w:r>
          </w:p>
        </w:tc>
        <w:tc>
          <w:tcPr>
            <w:tcW w:w="2805" w:type="dxa"/>
            <w:tcMar/>
          </w:tcPr>
          <w:p w:rsidR="00A2160C" w:rsidP="00A2160C" w:rsidRDefault="00A2160C" w14:paraId="4D24D96E" w14:textId="0200EE50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Placement increasing </w:t>
            </w:r>
          </w:p>
        </w:tc>
      </w:tr>
      <w:tr w:rsidR="00A2160C" w:rsidTr="68D8BB71" w14:paraId="6B64E159" w14:textId="77777777">
        <w:trPr>
          <w:jc w:val="center"/>
        </w:trPr>
        <w:tc>
          <w:tcPr>
            <w:tcW w:w="3397" w:type="dxa"/>
            <w:tcMar/>
          </w:tcPr>
          <w:p w:rsidR="00A2160C" w:rsidP="68D8BB71" w:rsidRDefault="00A2160C" w14:paraId="021D0057" w14:textId="06AA91B8">
            <w:pPr>
              <w:pStyle w:val="ColorfulList-Accent11"/>
              <w:ind w:left="0" w:right="432"/>
              <w:contextualSpacing/>
              <w:rPr>
                <w:rFonts w:ascii="Calibri" w:hAnsi="Calibri" w:cs="Latha" w:asciiTheme="minorAscii" w:hAnsiTheme="minorAscii" w:cstheme="minorBidi"/>
              </w:rPr>
            </w:pPr>
            <w:r w:rsidRPr="68D8BB71" w:rsidR="68D8BB71">
              <w:rPr>
                <w:rFonts w:ascii="Calibri" w:hAnsi="Calibri" w:cs="Latha" w:asciiTheme="minorAscii" w:hAnsiTheme="minorAscii" w:cstheme="minorBidi"/>
              </w:rPr>
              <w:t xml:space="preserve">The majority of companies also have openings for experienced candidates which </w:t>
            </w:r>
            <w:r w:rsidRPr="68D8BB71" w:rsidR="68D8BB71">
              <w:rPr>
                <w:rFonts w:ascii="Calibri" w:hAnsi="Calibri" w:cs="Latha" w:asciiTheme="minorAscii" w:hAnsiTheme="minorAscii" w:cstheme="minorBidi"/>
              </w:rPr>
              <w:t>again,</w:t>
            </w:r>
            <w:ins w:author="Akila Sankar" w:date="2021-04-28T07:21:34.049Z" w:id="2110406116">
              <w:r w:rsidRPr="68D8BB71" w:rsidR="68D8BB71">
                <w:rPr>
                  <w:rFonts w:ascii="Calibri" w:hAnsi="Calibri" w:cs="Latha" w:asciiTheme="minorAscii" w:hAnsiTheme="minorAscii" w:cstheme="minorBidi"/>
                </w:rPr>
                <w:t xml:space="preserve"> </w:t>
              </w:r>
            </w:ins>
            <w:r w:rsidRPr="68D8BB71" w:rsidR="68D8BB71">
              <w:rPr>
                <w:rFonts w:ascii="Calibri" w:hAnsi="Calibri" w:cs="Latha" w:asciiTheme="minorAscii" w:hAnsiTheme="minorAscii" w:cstheme="minorBidi"/>
              </w:rPr>
              <w:t>we</w:t>
            </w:r>
            <w:r w:rsidRPr="68D8BB71" w:rsidR="68D8BB71">
              <w:rPr>
                <w:rFonts w:ascii="Calibri" w:hAnsi="Calibri" w:cs="Latha" w:asciiTheme="minorAscii" w:hAnsiTheme="minorAscii" w:cstheme="minorBidi"/>
              </w:rPr>
              <w:t xml:space="preserve"> cannot supply.</w:t>
            </w:r>
          </w:p>
        </w:tc>
        <w:tc>
          <w:tcPr>
            <w:tcW w:w="3261" w:type="dxa"/>
            <w:tcMar/>
          </w:tcPr>
          <w:p w:rsidR="00A2160C" w:rsidP="00A2160C" w:rsidRDefault="00A2160C" w14:paraId="2DA2BC69" w14:textId="1611A8D9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 w:rsidRPr="00A2160C">
              <w:rPr>
                <w:rFonts w:asciiTheme="minorHAnsi" w:hAnsiTheme="minorHAnsi" w:cstheme="minorHAnsi"/>
              </w:rPr>
              <w:t xml:space="preserve">Again, we are trying to talk and open them up to hire </w:t>
            </w:r>
            <w:proofErr w:type="spellStart"/>
            <w:r w:rsidRPr="00A2160C">
              <w:rPr>
                <w:rFonts w:asciiTheme="minorHAnsi" w:hAnsiTheme="minorHAnsi" w:cstheme="minorHAnsi"/>
              </w:rPr>
              <w:t>freshers</w:t>
            </w:r>
            <w:proofErr w:type="spellEnd"/>
            <w:r w:rsidRPr="00A2160C">
              <w:rPr>
                <w:rFonts w:asciiTheme="minorHAnsi" w:hAnsiTheme="minorHAnsi" w:cstheme="minorHAnsi"/>
              </w:rPr>
              <w:t xml:space="preserve"> too.</w:t>
            </w:r>
          </w:p>
        </w:tc>
        <w:tc>
          <w:tcPr>
            <w:tcW w:w="2805" w:type="dxa"/>
            <w:tcMar/>
          </w:tcPr>
          <w:p w:rsidR="00A2160C" w:rsidP="00A2160C" w:rsidRDefault="00A2160C" w14:paraId="5722C177" w14:textId="05483122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Placement increasing</w:t>
            </w:r>
          </w:p>
        </w:tc>
      </w:tr>
    </w:tbl>
    <w:p w:rsidR="00484C0E" w:rsidP="009D764C" w:rsidRDefault="00484C0E" w14:paraId="49D7CE0B" w14:textId="77777777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Pr="00C83CC5" w:rsidR="0000350E" w:rsidP="004F2592" w:rsidRDefault="0000350E" w14:paraId="00F75789" w14:textId="252049E2">
      <w:pPr>
        <w:pStyle w:val="ColorfulList-Accent11"/>
        <w:pBdr>
          <w:bottom w:val="single" w:color="auto" w:sz="4" w:space="1"/>
        </w:pBdr>
        <w:shd w:val="clear" w:color="auto" w:fill="ACB9CA" w:themeFill="text2" w:themeFillTint="66"/>
        <w:spacing w:after="0" w:line="240" w:lineRule="auto"/>
        <w:ind w:left="0" w:right="-67"/>
        <w:contextualSpacing/>
        <w:rPr>
          <w:rFonts w:asciiTheme="minorHAnsi" w:hAnsiTheme="minorHAnsi" w:cstheme="minorHAnsi"/>
          <w:b/>
        </w:rPr>
      </w:pPr>
      <w:r w:rsidRPr="001E5F17">
        <w:rPr>
          <w:rFonts w:asciiTheme="minorHAnsi" w:hAnsiTheme="minorHAnsi" w:cstheme="minorHAnsi"/>
          <w:b/>
        </w:rPr>
        <w:t>Learnings</w:t>
      </w:r>
    </w:p>
    <w:tbl>
      <w:tblPr>
        <w:tblStyle w:val="TableGrid"/>
        <w:tblpPr w:leftFromText="180" w:rightFromText="180" w:vertAnchor="text" w:horzAnchor="margin" w:tblpXSpec="center" w:tblpY="164"/>
        <w:tblW w:w="9632" w:type="dxa"/>
        <w:tblLook w:val="04A0" w:firstRow="1" w:lastRow="0" w:firstColumn="1" w:lastColumn="0" w:noHBand="0" w:noVBand="1"/>
      </w:tblPr>
      <w:tblGrid>
        <w:gridCol w:w="2638"/>
        <w:gridCol w:w="6994"/>
      </w:tblGrid>
      <w:tr w:rsidR="00B65F61" w:rsidTr="6A01824C" w14:paraId="3303A8FD" w14:textId="77777777">
        <w:trPr>
          <w:trHeight w:val="575"/>
        </w:trPr>
        <w:tc>
          <w:tcPr>
            <w:tcW w:w="2638" w:type="dxa"/>
            <w:shd w:val="clear" w:color="auto" w:fill="D9D9D9" w:themeFill="background1" w:themeFillShade="D9"/>
          </w:tcPr>
          <w:p w:rsidRPr="00205CDB" w:rsidR="00B65F61" w:rsidP="00D924FB" w:rsidRDefault="00B65F61" w14:paraId="453E07F4" w14:textId="77777777">
            <w:pPr>
              <w:pStyle w:val="ColorfulList-Accent11"/>
              <w:ind w:left="0"/>
              <w:contextualSpacing/>
              <w:rPr>
                <w:rFonts w:asciiTheme="minorHAnsi" w:hAnsiTheme="minorHAnsi" w:cstheme="minorHAnsi"/>
                <w:b/>
              </w:rPr>
            </w:pPr>
            <w:bookmarkStart w:name="Title_9d596bddc1c14711873af05f6da6f4c5" w:colFirst="0" w:colLast="0" w:id="2"/>
            <w:r w:rsidRPr="00205CDB">
              <w:rPr>
                <w:rFonts w:asciiTheme="minorHAnsi" w:hAnsiTheme="minorHAnsi" w:cstheme="minorHAnsi"/>
                <w:b/>
              </w:rPr>
              <w:t>Project Implementation domain</w:t>
            </w:r>
          </w:p>
        </w:tc>
        <w:tc>
          <w:tcPr>
            <w:tcW w:w="6994" w:type="dxa"/>
            <w:shd w:val="clear" w:color="auto" w:fill="D9D9D9" w:themeFill="background1" w:themeFillShade="D9"/>
          </w:tcPr>
          <w:p w:rsidRPr="00205CDB" w:rsidR="00B65F61" w:rsidP="00D924FB" w:rsidRDefault="00B65F61" w14:paraId="77C3F10E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205CDB">
              <w:rPr>
                <w:rFonts w:asciiTheme="minorHAnsi" w:hAnsiTheme="minorHAnsi" w:cstheme="minorHAnsi"/>
                <w:b/>
              </w:rPr>
              <w:t>What was the learning?</w:t>
            </w:r>
          </w:p>
        </w:tc>
      </w:tr>
      <w:bookmarkEnd w:id="2"/>
      <w:tr w:rsidR="00B65F61" w:rsidTr="6A01824C" w14:paraId="1B28FC3D" w14:textId="77777777">
        <w:trPr>
          <w:trHeight w:val="776"/>
        </w:trPr>
        <w:tc>
          <w:tcPr>
            <w:tcW w:w="2638" w:type="dxa"/>
          </w:tcPr>
          <w:p w:rsidR="00B65F61" w:rsidP="5253D5B4" w:rsidRDefault="00B3368B" w14:paraId="2E76B1FA" w14:textId="7974D03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Placement plan of companies</w:t>
            </w:r>
          </w:p>
        </w:tc>
        <w:tc>
          <w:tcPr>
            <w:tcW w:w="6994" w:type="dxa"/>
          </w:tcPr>
          <w:p w:rsidR="00B65F61" w:rsidP="6A01824C" w:rsidRDefault="00B3368B" w14:paraId="1A9682EA" w14:textId="28F64D01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After thorough discussions and sensitization some companies are ready to be flexible with their eligibility criteria, they are ready to hire candidates from 2017,20</w:t>
            </w:r>
            <w:r w:rsidR="00885594">
              <w:rPr>
                <w:rFonts w:asciiTheme="minorHAnsi" w:hAnsiTheme="minorHAnsi" w:cstheme="minorBidi"/>
              </w:rPr>
              <w:t>1</w:t>
            </w:r>
            <w:r>
              <w:rPr>
                <w:rFonts w:asciiTheme="minorHAnsi" w:hAnsiTheme="minorHAnsi" w:cstheme="minorBidi"/>
              </w:rPr>
              <w:t xml:space="preserve">8 </w:t>
            </w:r>
            <w:proofErr w:type="gramStart"/>
            <w:r>
              <w:rPr>
                <w:rFonts w:asciiTheme="minorHAnsi" w:hAnsiTheme="minorHAnsi" w:cstheme="minorBidi"/>
              </w:rPr>
              <w:t>year</w:t>
            </w:r>
            <w:proofErr w:type="gramEnd"/>
            <w:r>
              <w:rPr>
                <w:rFonts w:asciiTheme="minorHAnsi" w:hAnsiTheme="minorHAnsi" w:cstheme="minorBidi"/>
              </w:rPr>
              <w:t xml:space="preserve"> of passing out too. But most are still looking out for 2019 and 2020 pass outs alone, but we are working towards making this area better/</w:t>
            </w:r>
          </w:p>
        </w:tc>
      </w:tr>
    </w:tbl>
    <w:p w:rsidR="0000350E" w:rsidP="009D764C" w:rsidRDefault="0000350E" w14:paraId="534B3B3F" w14:textId="60FDD12E">
      <w:pPr>
        <w:pStyle w:val="ColorfulList-Accent11"/>
        <w:spacing w:after="0" w:line="240" w:lineRule="auto"/>
        <w:ind w:left="1821" w:right="-157"/>
        <w:contextualSpacing/>
        <w:rPr>
          <w:rFonts w:asciiTheme="minorHAnsi" w:hAnsiTheme="minorHAnsi" w:cstheme="minorHAnsi"/>
        </w:rPr>
      </w:pPr>
    </w:p>
    <w:p w:rsidRPr="00EA655C" w:rsidR="0000350E" w:rsidP="004F2592" w:rsidRDefault="0000350E" w14:paraId="082CCD36" w14:textId="7A3139C0">
      <w:pPr>
        <w:pStyle w:val="ColorfulList-Accent11"/>
        <w:pBdr>
          <w:bottom w:val="single" w:color="auto" w:sz="4" w:space="1"/>
        </w:pBdr>
        <w:shd w:val="clear" w:color="auto" w:fill="ACB9CA" w:themeFill="text2" w:themeFillTint="66"/>
        <w:spacing w:after="0" w:line="240" w:lineRule="auto"/>
        <w:ind w:left="0" w:right="-67"/>
        <w:contextualSpacing/>
        <w:rPr>
          <w:rFonts w:asciiTheme="minorHAnsi" w:hAnsiTheme="minorHAnsi" w:cstheme="minorHAnsi"/>
          <w:b/>
        </w:rPr>
      </w:pPr>
      <w:r w:rsidRPr="00EA655C">
        <w:rPr>
          <w:rFonts w:asciiTheme="minorHAnsi" w:hAnsiTheme="minorHAnsi" w:cstheme="minorHAnsi"/>
          <w:b/>
        </w:rPr>
        <w:t>Testimonials</w:t>
      </w:r>
    </w:p>
    <w:p w:rsidR="0000350E" w:rsidP="009D764C" w:rsidRDefault="0000350E" w14:paraId="457071E0" w14:textId="77777777">
      <w:pPr>
        <w:pStyle w:val="ColorfulList-Accent11"/>
        <w:spacing w:after="0" w:line="240" w:lineRule="auto"/>
        <w:ind w:left="1327" w:right="-157"/>
        <w:contextualSpacing/>
        <w:rPr>
          <w:rFonts w:asciiTheme="minorHAnsi" w:hAnsiTheme="minorHAnsi" w:cstheme="minorHAnsi"/>
        </w:rPr>
      </w:pPr>
    </w:p>
    <w:tbl>
      <w:tblPr>
        <w:tblStyle w:val="TableGrid"/>
        <w:tblW w:w="10212" w:type="dxa"/>
        <w:tblInd w:w="-147" w:type="dxa"/>
        <w:tblLook w:val="04A0" w:firstRow="1" w:lastRow="0" w:firstColumn="1" w:lastColumn="0" w:noHBand="0" w:noVBand="1"/>
      </w:tblPr>
      <w:tblGrid>
        <w:gridCol w:w="10212"/>
      </w:tblGrid>
      <w:tr w:rsidR="0000350E" w:rsidTr="68D8BB71" w14:paraId="35D76FAC" w14:textId="77777777">
        <w:tc>
          <w:tcPr>
            <w:tcW w:w="10212" w:type="dxa"/>
            <w:shd w:val="clear" w:color="auto" w:fill="D9D9D9" w:themeFill="background1" w:themeFillShade="D9"/>
            <w:tcMar/>
          </w:tcPr>
          <w:p w:rsidRPr="001E5F17" w:rsidR="0000350E" w:rsidP="00C83CC5" w:rsidRDefault="0000350E" w14:paraId="05CD7393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t>Beneficiary Quotes</w:t>
            </w:r>
          </w:p>
        </w:tc>
      </w:tr>
      <w:tr w:rsidR="0000350E" w:rsidTr="68D8BB71" w14:paraId="447A6FB9" w14:textId="77777777">
        <w:tc>
          <w:tcPr>
            <w:tcW w:w="10212" w:type="dxa"/>
            <w:tcMar/>
          </w:tcPr>
          <w:p w:rsidRPr="00F41500" w:rsidR="00F41500" w:rsidP="00F41500" w:rsidRDefault="00821105" w14:paraId="0D7FC592" w14:textId="1FB62F44">
            <w:pPr>
              <w:rPr>
                <w:rFonts w:eastAsia="Calibri" w:cs="Calibri"/>
                <w:i/>
                <w:iCs/>
              </w:rPr>
            </w:pPr>
            <w:proofErr w:type="spellStart"/>
            <w:r>
              <w:rPr>
                <w:rFonts w:eastAsia="Calibri" w:cs="Calibri"/>
                <w:b/>
                <w:bCs/>
                <w:i/>
                <w:iCs/>
              </w:rPr>
              <w:t>Pallavi</w:t>
            </w:r>
            <w:proofErr w:type="spellEnd"/>
            <w:r>
              <w:rPr>
                <w:rFonts w:eastAsia="Calibri" w:cs="Calibri"/>
                <w:b/>
                <w:bCs/>
                <w:i/>
                <w:iCs/>
              </w:rPr>
              <w:t xml:space="preserve"> H Y</w:t>
            </w:r>
            <w:r w:rsidRPr="00F41500" w:rsidR="00F41500">
              <w:rPr>
                <w:rFonts w:eastAsia="Calibri" w:cs="Calibri"/>
                <w:i/>
                <w:iCs/>
              </w:rPr>
              <w:t>, (Person with</w:t>
            </w:r>
            <w:r>
              <w:rPr>
                <w:rFonts w:eastAsia="Calibri" w:cs="Calibri"/>
                <w:i/>
                <w:iCs/>
              </w:rPr>
              <w:t xml:space="preserve"> Hard</w:t>
            </w:r>
            <w:r w:rsidR="00790957">
              <w:rPr>
                <w:rFonts w:eastAsia="Calibri" w:cs="Calibri"/>
                <w:i/>
                <w:iCs/>
              </w:rPr>
              <w:t xml:space="preserve"> </w:t>
            </w:r>
            <w:r>
              <w:rPr>
                <w:rFonts w:eastAsia="Calibri" w:cs="Calibri"/>
                <w:i/>
                <w:iCs/>
              </w:rPr>
              <w:t>of Hearing) completed</w:t>
            </w:r>
            <w:r w:rsidRPr="00F41500" w:rsidR="00F41500">
              <w:rPr>
                <w:rFonts w:eastAsia="Calibri" w:cs="Calibri"/>
                <w:i/>
                <w:iCs/>
              </w:rPr>
              <w:t xml:space="preserve"> Business Process Automation training - </w:t>
            </w:r>
          </w:p>
          <w:p w:rsidRPr="00821105" w:rsidR="00821105" w:rsidP="00821105" w:rsidRDefault="00790957" w14:paraId="7815A361" w14:textId="54DA4923">
            <w:pPr>
              <w:spacing w:after="0"/>
              <w:rPr>
                <w:rFonts w:eastAsia="Calibri" w:cs="Calibri"/>
                <w:i/>
                <w:iCs/>
              </w:rPr>
            </w:pPr>
            <w:r w:rsidRPr="00790957">
              <w:rPr>
                <w:rFonts w:eastAsia="Calibri" w:cs="Calibri"/>
                <w:i/>
                <w:iCs/>
              </w:rPr>
              <w:t xml:space="preserve">" </w:t>
            </w:r>
            <w:r w:rsidR="00821105">
              <w:rPr>
                <w:rFonts w:eastAsia="Calibri" w:cs="Calibri"/>
                <w:i/>
                <w:iCs/>
              </w:rPr>
              <w:t>My experience in WinV</w:t>
            </w:r>
            <w:r w:rsidRPr="00821105" w:rsidR="00821105">
              <w:rPr>
                <w:rFonts w:eastAsia="Calibri" w:cs="Calibri"/>
                <w:i/>
                <w:iCs/>
              </w:rPr>
              <w:t xml:space="preserve">inaya Foundation training as a fresher was great. The trainers were very </w:t>
            </w:r>
            <w:proofErr w:type="gramStart"/>
            <w:r w:rsidRPr="00821105" w:rsidR="00821105">
              <w:rPr>
                <w:rFonts w:eastAsia="Calibri" w:cs="Calibri"/>
                <w:i/>
                <w:iCs/>
              </w:rPr>
              <w:t>friendly  and</w:t>
            </w:r>
            <w:proofErr w:type="gramEnd"/>
            <w:r w:rsidRPr="00821105" w:rsidR="00821105">
              <w:rPr>
                <w:rFonts w:eastAsia="Calibri" w:cs="Calibri"/>
                <w:i/>
                <w:iCs/>
              </w:rPr>
              <w:t xml:space="preserve"> the training was motivating for us. The trainers were </w:t>
            </w:r>
            <w:proofErr w:type="gramStart"/>
            <w:r w:rsidRPr="00821105" w:rsidR="00821105">
              <w:rPr>
                <w:rFonts w:eastAsia="Calibri" w:cs="Calibri"/>
                <w:i/>
                <w:iCs/>
              </w:rPr>
              <w:t>diligent ,hardworking</w:t>
            </w:r>
            <w:proofErr w:type="gramEnd"/>
            <w:r w:rsidRPr="00821105" w:rsidR="00821105">
              <w:rPr>
                <w:rFonts w:eastAsia="Calibri" w:cs="Calibri"/>
                <w:i/>
                <w:iCs/>
              </w:rPr>
              <w:t xml:space="preserve"> and positive .  The online c</w:t>
            </w:r>
            <w:r w:rsidR="00821105">
              <w:rPr>
                <w:rFonts w:eastAsia="Calibri" w:cs="Calibri"/>
                <w:i/>
                <w:iCs/>
              </w:rPr>
              <w:t>lasses were conducted using WinV</w:t>
            </w:r>
            <w:r w:rsidRPr="00821105" w:rsidR="00821105">
              <w:rPr>
                <w:rFonts w:eastAsia="Calibri" w:cs="Calibri"/>
                <w:i/>
                <w:iCs/>
              </w:rPr>
              <w:t xml:space="preserve">inaya Academy during the pandemic. </w:t>
            </w:r>
          </w:p>
          <w:p w:rsidRPr="00821105" w:rsidR="00821105" w:rsidP="68D8BB71" w:rsidRDefault="00821105" w14:paraId="7129BCEB" w14:textId="616F5066">
            <w:pPr>
              <w:spacing w:after="0"/>
              <w:rPr>
                <w:rFonts w:eastAsia="Calibri" w:cs="Calibri"/>
                <w:i w:val="1"/>
                <w:iCs w:val="1"/>
              </w:rPr>
            </w:pPr>
            <w:r w:rsidRPr="68D8BB71" w:rsidR="68D8BB71">
              <w:rPr>
                <w:rFonts w:eastAsia="Calibri" w:cs="Calibri"/>
                <w:i w:val="1"/>
                <w:iCs w:val="1"/>
              </w:rPr>
              <w:t xml:space="preserve"> The training included mock </w:t>
            </w:r>
            <w:proofErr w:type="gramStart"/>
            <w:r w:rsidRPr="68D8BB71" w:rsidR="68D8BB71">
              <w:rPr>
                <w:rFonts w:eastAsia="Calibri" w:cs="Calibri"/>
                <w:i w:val="1"/>
                <w:iCs w:val="1"/>
              </w:rPr>
              <w:t>interviews,  classes</w:t>
            </w:r>
            <w:proofErr w:type="gramEnd"/>
            <w:r w:rsidRPr="68D8BB71" w:rsidR="68D8BB71">
              <w:rPr>
                <w:rFonts w:eastAsia="Calibri" w:cs="Calibri"/>
                <w:i w:val="1"/>
                <w:iCs w:val="1"/>
              </w:rPr>
              <w:t xml:space="preserve"> on soft skills, banking, English and technical  skills like </w:t>
            </w:r>
            <w:proofErr w:type="spellStart"/>
            <w:r w:rsidRPr="68D8BB71" w:rsidR="68D8BB71">
              <w:rPr>
                <w:rFonts w:eastAsia="Calibri" w:cs="Calibri"/>
                <w:i w:val="1"/>
                <w:iCs w:val="1"/>
              </w:rPr>
              <w:t>Ms</w:t>
            </w:r>
            <w:proofErr w:type="spellEnd"/>
            <w:r w:rsidRPr="68D8BB71" w:rsidR="68D8BB71">
              <w:rPr>
                <w:rFonts w:eastAsia="Calibri" w:cs="Calibri"/>
                <w:i w:val="1"/>
                <w:iCs w:val="1"/>
              </w:rPr>
              <w:t xml:space="preserve">- </w:t>
            </w:r>
            <w:r w:rsidRPr="68D8BB71" w:rsidR="68D8BB71">
              <w:rPr>
                <w:rFonts w:eastAsia="Calibri" w:cs="Calibri"/>
                <w:i w:val="1"/>
                <w:iCs w:val="1"/>
              </w:rPr>
              <w:t>Excel,</w:t>
            </w:r>
            <w:ins w:author="Akila Sankar" w:date="2021-04-28T07:22:51.448Z" w:id="817744819">
              <w:r w:rsidRPr="68D8BB71" w:rsidR="68D8BB71">
                <w:rPr>
                  <w:rFonts w:eastAsia="Calibri" w:cs="Calibri"/>
                  <w:i w:val="1"/>
                  <w:iCs w:val="1"/>
                </w:rPr>
                <w:t xml:space="preserve"> </w:t>
              </w:r>
            </w:ins>
            <w:r w:rsidRPr="68D8BB71" w:rsidR="68D8BB71">
              <w:rPr>
                <w:rFonts w:eastAsia="Calibri" w:cs="Calibri"/>
                <w:i w:val="1"/>
                <w:iCs w:val="1"/>
              </w:rPr>
              <w:t>Power</w:t>
            </w:r>
            <w:r w:rsidRPr="68D8BB71" w:rsidR="68D8BB71">
              <w:rPr>
                <w:rFonts w:eastAsia="Calibri" w:cs="Calibri"/>
                <w:i w:val="1"/>
                <w:iCs w:val="1"/>
              </w:rPr>
              <w:t xml:space="preserve"> Bi and Power automation. </w:t>
            </w:r>
          </w:p>
          <w:p w:rsidRPr="00C97F7E" w:rsidR="00790957" w:rsidP="00821105" w:rsidRDefault="00821105" w14:paraId="37DD6BB9" w14:textId="694166CC">
            <w:pPr>
              <w:spacing w:after="0"/>
              <w:rPr>
                <w:rFonts w:eastAsia="Calibri" w:cs="Calibri"/>
                <w:i/>
                <w:iCs/>
              </w:rPr>
            </w:pPr>
            <w:r w:rsidRPr="00821105">
              <w:rPr>
                <w:rFonts w:eastAsia="Calibri" w:cs="Calibri"/>
                <w:i/>
                <w:iCs/>
              </w:rPr>
              <w:t xml:space="preserve">      I would like to take their opportunity to thank the foundation for the free online courses </w:t>
            </w:r>
            <w:proofErr w:type="gramStart"/>
            <w:r w:rsidRPr="00821105">
              <w:rPr>
                <w:rFonts w:eastAsia="Calibri" w:cs="Calibri"/>
                <w:i/>
                <w:iCs/>
              </w:rPr>
              <w:t>conducted  and</w:t>
            </w:r>
            <w:proofErr w:type="gramEnd"/>
            <w:r w:rsidRPr="00821105">
              <w:rPr>
                <w:rFonts w:eastAsia="Calibri" w:cs="Calibri"/>
                <w:i/>
                <w:iCs/>
              </w:rPr>
              <w:t xml:space="preserve"> helping many of us to get trained to work in professional work environment. </w:t>
            </w:r>
            <w:r w:rsidRPr="00790957" w:rsidR="00790957">
              <w:rPr>
                <w:rFonts w:eastAsia="Calibri" w:cs="Calibri"/>
                <w:i/>
                <w:iCs/>
              </w:rPr>
              <w:t xml:space="preserve"> "</w:t>
            </w:r>
          </w:p>
        </w:tc>
      </w:tr>
      <w:tr w:rsidR="0000350E" w:rsidTr="68D8BB71" w14:paraId="66342A21" w14:textId="77777777">
        <w:tc>
          <w:tcPr>
            <w:tcW w:w="10212" w:type="dxa"/>
            <w:tcMar/>
          </w:tcPr>
          <w:p w:rsidRPr="003B5BCB" w:rsidR="003B5BCB" w:rsidP="003B5BCB" w:rsidRDefault="00D440A7" w14:paraId="0D3443A8" w14:textId="0571DD08">
            <w:pPr>
              <w:rPr>
                <w:rFonts w:eastAsia="Calibri" w:cs="Calibri"/>
                <w:i/>
                <w:iCs/>
                <w:szCs w:val="22"/>
              </w:rPr>
            </w:pPr>
            <w:proofErr w:type="spellStart"/>
            <w:r>
              <w:rPr>
                <w:rFonts w:eastAsia="Calibri" w:cs="Calibri"/>
                <w:b/>
                <w:bCs/>
                <w:i/>
                <w:iCs/>
                <w:szCs w:val="22"/>
              </w:rPr>
              <w:t>Saranya</w:t>
            </w:r>
            <w:proofErr w:type="spellEnd"/>
            <w:r w:rsidRPr="003B5BCB" w:rsidR="003B5BCB">
              <w:rPr>
                <w:rFonts w:eastAsia="Calibri" w:cs="Calibri"/>
                <w:i/>
                <w:iCs/>
                <w:szCs w:val="22"/>
              </w:rPr>
              <w:t>, (</w:t>
            </w:r>
            <w:r w:rsidR="00790957">
              <w:rPr>
                <w:rFonts w:eastAsia="Calibri" w:cs="Calibri"/>
                <w:i/>
                <w:iCs/>
                <w:szCs w:val="22"/>
              </w:rPr>
              <w:t>Hearing a</w:t>
            </w:r>
            <w:r>
              <w:rPr>
                <w:rFonts w:eastAsia="Calibri" w:cs="Calibri"/>
                <w:i/>
                <w:iCs/>
                <w:szCs w:val="22"/>
              </w:rPr>
              <w:t>nd Speech impairment) completed</w:t>
            </w:r>
            <w:r w:rsidR="00790957">
              <w:rPr>
                <w:rFonts w:eastAsia="Calibri" w:cs="Calibri"/>
                <w:i/>
                <w:iCs/>
                <w:szCs w:val="22"/>
              </w:rPr>
              <w:t xml:space="preserve"> </w:t>
            </w:r>
            <w:r w:rsidRPr="003B5BCB" w:rsidR="003B5BCB">
              <w:rPr>
                <w:rFonts w:eastAsia="Calibri" w:cs="Calibri"/>
                <w:i/>
                <w:iCs/>
                <w:szCs w:val="22"/>
              </w:rPr>
              <w:t xml:space="preserve">Software Development training - </w:t>
            </w:r>
          </w:p>
          <w:p w:rsidRPr="00C97F7E" w:rsidR="0000350E" w:rsidP="00D440A7" w:rsidRDefault="00790957" w14:paraId="7F511F8C" w14:textId="2618333F">
            <w:pPr>
              <w:rPr>
                <w:rFonts w:eastAsia="Calibri" w:cs="Calibri"/>
                <w:i/>
                <w:iCs/>
                <w:szCs w:val="22"/>
              </w:rPr>
            </w:pPr>
            <w:r w:rsidRPr="00790957">
              <w:rPr>
                <w:rFonts w:eastAsia="Calibri" w:cs="Calibri"/>
                <w:i/>
                <w:iCs/>
                <w:szCs w:val="22"/>
              </w:rPr>
              <w:t>"</w:t>
            </w:r>
            <w:r w:rsidR="00D440A7">
              <w:rPr>
                <w:rFonts w:eastAsia="Calibri" w:cs="Calibri"/>
                <w:i/>
                <w:iCs/>
                <w:szCs w:val="22"/>
              </w:rPr>
              <w:t xml:space="preserve"> </w:t>
            </w:r>
            <w:r w:rsidRPr="00D440A7" w:rsidR="00D440A7">
              <w:rPr>
                <w:rFonts w:eastAsia="Calibri" w:cs="Calibri"/>
                <w:i/>
                <w:iCs/>
                <w:szCs w:val="22"/>
              </w:rPr>
              <w:t>I learnt a lot from the WVF training. My English and IT knowledge has improved a lot. The trainers helped me correct my mistakes and learn from it. The weekly mock interview was a good practice and it helped become more confident to attend interviews.</w:t>
            </w:r>
            <w:r w:rsidRPr="00790957">
              <w:rPr>
                <w:rFonts w:eastAsia="Calibri" w:cs="Calibri"/>
                <w:i/>
                <w:iCs/>
                <w:szCs w:val="22"/>
              </w:rPr>
              <w:t xml:space="preserve"> "</w:t>
            </w:r>
          </w:p>
        </w:tc>
      </w:tr>
      <w:tr w:rsidR="0000350E" w:rsidTr="68D8BB71" w14:paraId="238BC332" w14:textId="77777777">
        <w:tc>
          <w:tcPr>
            <w:tcW w:w="10212" w:type="dxa"/>
            <w:shd w:val="clear" w:color="auto" w:fill="D9D9D9" w:themeFill="background1" w:themeFillShade="D9"/>
            <w:tcMar/>
          </w:tcPr>
          <w:p w:rsidRPr="001E5F17" w:rsidR="0000350E" w:rsidP="00C83CC5" w:rsidRDefault="0000350E" w14:paraId="7C10975D" w14:textId="7777777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/>
              </w:rPr>
            </w:pPr>
            <w:r w:rsidRPr="001E5F17">
              <w:rPr>
                <w:rFonts w:asciiTheme="minorHAnsi" w:hAnsiTheme="minorHAnsi" w:cstheme="minorHAnsi"/>
                <w:b/>
              </w:rPr>
              <w:lastRenderedPageBreak/>
              <w:t>Stakeholder Quotes</w:t>
            </w:r>
          </w:p>
        </w:tc>
      </w:tr>
      <w:tr w:rsidR="000A7162" w:rsidTr="68D8BB71" w14:paraId="2F7E6FC9" w14:textId="77777777">
        <w:tc>
          <w:tcPr>
            <w:tcW w:w="10212" w:type="dxa"/>
            <w:shd w:val="clear" w:color="auto" w:fill="auto"/>
            <w:tcMar/>
          </w:tcPr>
          <w:p w:rsidRPr="005D7768" w:rsidR="005D7768" w:rsidP="00823DB1" w:rsidRDefault="00821105" w14:paraId="61BEF65C" w14:textId="0E778717">
            <w:pPr>
              <w:pStyle w:val="ColorfulList-Accent11"/>
              <w:ind w:left="0" w:right="432"/>
              <w:contextualSpacing/>
              <w:rPr>
                <w:rFonts w:asciiTheme="minorHAnsi" w:hAnsiTheme="minorHAnsi" w:cstheme="minorHAnsi"/>
                <w:bCs/>
              </w:rPr>
            </w:pPr>
            <w:r w:rsidRPr="00821105">
              <w:rPr>
                <w:rFonts w:asciiTheme="minorHAnsi" w:hAnsiTheme="minorHAnsi" w:cstheme="minorHAnsi"/>
                <w:bCs/>
              </w:rPr>
              <w:t>Kevin George</w:t>
            </w:r>
            <w:r w:rsidR="00720675">
              <w:rPr>
                <w:rFonts w:asciiTheme="minorHAnsi" w:hAnsiTheme="minorHAnsi" w:cstheme="minorHAnsi"/>
                <w:bCs/>
              </w:rPr>
              <w:t xml:space="preserve"> (Project </w:t>
            </w:r>
            <w:proofErr w:type="gramStart"/>
            <w:r w:rsidR="00720675">
              <w:rPr>
                <w:rFonts w:asciiTheme="minorHAnsi" w:hAnsiTheme="minorHAnsi" w:cstheme="minorHAnsi"/>
                <w:bCs/>
              </w:rPr>
              <w:t xml:space="preserve">Coordinator </w:t>
            </w:r>
            <w:r w:rsidRPr="005D7768" w:rsidR="005D7768">
              <w:rPr>
                <w:rFonts w:asciiTheme="minorHAnsi" w:hAnsiTheme="minorHAnsi" w:cstheme="minorHAnsi"/>
                <w:bCs/>
              </w:rPr>
              <w:t>,</w:t>
            </w:r>
            <w:proofErr w:type="gramEnd"/>
            <w:r w:rsidRPr="005D7768" w:rsidR="005D7768">
              <w:rPr>
                <w:rFonts w:asciiTheme="minorHAnsi" w:hAnsiTheme="minorHAnsi" w:cstheme="minorHAnsi"/>
                <w:bCs/>
              </w:rPr>
              <w:t xml:space="preserve"> WVF) - </w:t>
            </w:r>
          </w:p>
          <w:p w:rsidRPr="005D6E7F" w:rsidR="000A7162" w:rsidP="00821105" w:rsidRDefault="00D54EC3" w14:paraId="29B2128D" w14:textId="1CF5E10B">
            <w:pPr>
              <w:pStyle w:val="ColorfulList-Accent11"/>
              <w:ind w:right="432"/>
              <w:contextualSpacing/>
              <w:rPr>
                <w:rFonts w:asciiTheme="minorHAnsi" w:hAnsiTheme="minorHAnsi" w:cstheme="minorHAnsi"/>
                <w:bCs/>
              </w:rPr>
            </w:pPr>
            <w:r w:rsidRPr="00D54EC3">
              <w:rPr>
                <w:rFonts w:asciiTheme="minorHAnsi" w:hAnsiTheme="minorHAnsi" w:cstheme="minorHAnsi"/>
                <w:bCs/>
              </w:rPr>
              <w:t xml:space="preserve">" </w:t>
            </w:r>
            <w:r w:rsidR="00821105">
              <w:rPr>
                <w:rFonts w:asciiTheme="minorHAnsi" w:hAnsiTheme="minorHAnsi" w:cstheme="minorHAnsi"/>
                <w:bCs/>
              </w:rPr>
              <w:t>WinV</w:t>
            </w:r>
            <w:r w:rsidRPr="00821105" w:rsidR="00821105">
              <w:rPr>
                <w:rFonts w:asciiTheme="minorHAnsi" w:hAnsiTheme="minorHAnsi" w:cstheme="minorHAnsi"/>
                <w:bCs/>
              </w:rPr>
              <w:t>inaya has been a wonderful experience for me. It has given me an opportunity to work with people and improve myself. It gave me a chance to work with different individuals and stakeholders. Every day I am guided on how to improve myself and be a better version of myself, both personally and professionally.</w:t>
            </w:r>
            <w:r w:rsidRPr="00D54EC3">
              <w:rPr>
                <w:rFonts w:asciiTheme="minorHAnsi" w:hAnsiTheme="minorHAnsi" w:cstheme="minorHAnsi"/>
                <w:bCs/>
              </w:rPr>
              <w:t xml:space="preserve"> "</w:t>
            </w:r>
          </w:p>
        </w:tc>
      </w:tr>
    </w:tbl>
    <w:p w:rsidR="00C03E06" w:rsidP="009D764C" w:rsidRDefault="00C03E06" w14:paraId="2360D608" w14:textId="62BF3632">
      <w:pPr>
        <w:spacing w:line="240" w:lineRule="auto"/>
        <w:ind w:left="1821"/>
        <w:rPr>
          <w:rFonts w:ascii="Arial" w:hAnsi="Arial" w:cs="Arial"/>
          <w:b/>
          <w:sz w:val="24"/>
          <w:szCs w:val="24"/>
        </w:rPr>
      </w:pPr>
    </w:p>
    <w:p w:rsidRPr="00350ABC" w:rsidR="00C03E06" w:rsidP="00823DB1" w:rsidRDefault="00C03E06" w14:paraId="54FFB829" w14:textId="760718EF">
      <w:pPr>
        <w:shd w:val="clear" w:color="auto" w:fill="D9E2F3" w:themeFill="accent1" w:themeFillTint="33"/>
        <w:spacing w:line="240" w:lineRule="auto"/>
        <w:rPr>
          <w:rFonts w:ascii="Arial" w:hAnsi="Arial" w:eastAsia="Calibri" w:cs="Arial"/>
          <w:b/>
          <w:bCs/>
          <w:sz w:val="24"/>
          <w:szCs w:val="24"/>
        </w:rPr>
      </w:pPr>
      <w:r w:rsidRPr="00350ABC">
        <w:rPr>
          <w:rFonts w:ascii="Arial" w:hAnsi="Arial" w:eastAsia="Calibri" w:cs="Arial"/>
          <w:b/>
          <w:bCs/>
          <w:sz w:val="24"/>
          <w:szCs w:val="24"/>
        </w:rPr>
        <w:t>Quantitative Report for the Current Reporting Period</w:t>
      </w:r>
    </w:p>
    <w:p w:rsidR="00C03E06" w:rsidP="00823DB1" w:rsidRDefault="00C03E06" w14:paraId="7148F321" w14:textId="1B1F61B9">
      <w:pPr>
        <w:pStyle w:val="Caption"/>
        <w:keepNext/>
        <w:rPr>
          <w:rFonts w:ascii="Arial" w:hAnsi="Arial" w:cs="Arial"/>
          <w:b/>
          <w:bCs/>
          <w:sz w:val="24"/>
          <w:szCs w:val="24"/>
        </w:rPr>
      </w:pPr>
      <w:r w:rsidRPr="00350ABC">
        <w:rPr>
          <w:rFonts w:ascii="Arial" w:hAnsi="Arial" w:cs="Arial"/>
          <w:b/>
          <w:bCs/>
          <w:sz w:val="24"/>
          <w:szCs w:val="24"/>
        </w:rPr>
        <w:t xml:space="preserve">Table </w:t>
      </w:r>
      <w:r w:rsidRPr="00350ABC">
        <w:rPr>
          <w:rFonts w:ascii="Arial" w:hAnsi="Arial" w:cs="Arial"/>
          <w:b/>
          <w:bCs/>
          <w:sz w:val="24"/>
          <w:szCs w:val="24"/>
        </w:rPr>
        <w:fldChar w:fldCharType="begin"/>
      </w:r>
      <w:r w:rsidRPr="00350ABC">
        <w:rPr>
          <w:rFonts w:ascii="Arial" w:hAnsi="Arial" w:cs="Arial"/>
          <w:b/>
          <w:bCs/>
          <w:sz w:val="24"/>
          <w:szCs w:val="24"/>
        </w:rPr>
        <w:instrText xml:space="preserve"> SEQ Table \* ARABIC </w:instrText>
      </w:r>
      <w:r w:rsidRPr="00350ABC">
        <w:rPr>
          <w:rFonts w:ascii="Arial" w:hAnsi="Arial" w:cs="Arial"/>
          <w:b/>
          <w:bCs/>
          <w:sz w:val="24"/>
          <w:szCs w:val="24"/>
        </w:rPr>
        <w:fldChar w:fldCharType="separate"/>
      </w:r>
      <w:r w:rsidRPr="00350ABC">
        <w:rPr>
          <w:rFonts w:ascii="Arial" w:hAnsi="Arial" w:cs="Arial"/>
          <w:b/>
          <w:bCs/>
          <w:noProof/>
          <w:sz w:val="24"/>
          <w:szCs w:val="24"/>
        </w:rPr>
        <w:t>1</w:t>
      </w:r>
      <w:r w:rsidRPr="00350ABC">
        <w:rPr>
          <w:rFonts w:ascii="Arial" w:hAnsi="Arial" w:cs="Arial"/>
          <w:b/>
          <w:bCs/>
          <w:sz w:val="24"/>
          <w:szCs w:val="24"/>
        </w:rPr>
        <w:fldChar w:fldCharType="end"/>
      </w:r>
      <w:r w:rsidRPr="00350ABC">
        <w:rPr>
          <w:rFonts w:ascii="Arial" w:hAnsi="Arial" w:cs="Arial"/>
          <w:b/>
          <w:bCs/>
          <w:sz w:val="24"/>
          <w:szCs w:val="24"/>
        </w:rPr>
        <w:t>: Progress Made During the Current Reporting Period</w:t>
      </w:r>
    </w:p>
    <w:tbl>
      <w:tblPr>
        <w:tblStyle w:val="GridTable4-Accent11"/>
        <w:tblW w:w="10388" w:type="dxa"/>
        <w:tblInd w:w="-147" w:type="dxa"/>
        <w:tblLook w:val="0400" w:firstRow="0" w:lastRow="0" w:firstColumn="0" w:lastColumn="0" w:noHBand="0" w:noVBand="1"/>
      </w:tblPr>
      <w:tblGrid>
        <w:gridCol w:w="2167"/>
        <w:gridCol w:w="4365"/>
        <w:gridCol w:w="3856"/>
      </w:tblGrid>
      <w:tr w:rsidRPr="00350ABC" w:rsidR="00C03E06" w:rsidTr="3DDF512C" w14:paraId="7F1684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2167" w:type="dxa"/>
          </w:tcPr>
          <w:p w:rsidRPr="00350ABC" w:rsidR="00C03E06" w:rsidP="00D924FB" w:rsidRDefault="00C03E06" w14:paraId="16A42AF5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bookmarkStart w:name="Title_431aa90addbe4f4682629bac889787df" w:colFirst="1" w:colLast="1" w:id="3"/>
            <w:r w:rsidRPr="00350ABC">
              <w:rPr>
                <w:rFonts w:ascii="Arial" w:hAnsi="Arial" w:eastAsia="Arial" w:cs="Arial"/>
                <w:b/>
                <w:sz w:val="24"/>
                <w:szCs w:val="24"/>
              </w:rPr>
              <w:t>Sr. No.</w:t>
            </w:r>
          </w:p>
        </w:tc>
        <w:tc>
          <w:tcPr>
            <w:tcW w:w="4365" w:type="dxa"/>
          </w:tcPr>
          <w:p w:rsidRPr="00350ABC" w:rsidR="00C03E06" w:rsidP="00D924FB" w:rsidRDefault="00C03E06" w14:paraId="3310B71F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350ABC">
              <w:rPr>
                <w:rFonts w:ascii="Arial" w:hAnsi="Arial" w:eastAsia="Arial" w:cs="Arial"/>
                <w:b/>
                <w:sz w:val="24"/>
                <w:szCs w:val="24"/>
              </w:rPr>
              <w:t>Progress Indicator</w:t>
            </w:r>
          </w:p>
        </w:tc>
        <w:tc>
          <w:tcPr>
            <w:tcW w:w="3856" w:type="dxa"/>
          </w:tcPr>
          <w:p w:rsidRPr="00350ABC" w:rsidR="00C03E06" w:rsidP="00D924FB" w:rsidRDefault="00C03E06" w14:paraId="234DE9FE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350ABC">
              <w:rPr>
                <w:rFonts w:ascii="Arial" w:hAnsi="Arial" w:eastAsia="Arial" w:cs="Arial"/>
                <w:b/>
                <w:sz w:val="24"/>
                <w:szCs w:val="24"/>
              </w:rPr>
              <w:t>Work Done/Milestones Achieved During the Current Reporting Period</w:t>
            </w:r>
          </w:p>
        </w:tc>
      </w:tr>
      <w:bookmarkEnd w:id="3"/>
      <w:tr w:rsidRPr="001B0693" w:rsidR="00C03E06" w:rsidTr="3DDF512C" w14:paraId="4952D3FC" w14:textId="77777777">
        <w:trPr>
          <w:trHeight w:val="259"/>
        </w:trPr>
        <w:tc>
          <w:tcPr>
            <w:tcW w:w="2167" w:type="dxa"/>
          </w:tcPr>
          <w:p w:rsidRPr="00350ABC" w:rsidR="00C03E06" w:rsidP="00D924FB" w:rsidRDefault="00C03E06" w14:paraId="1DF62ECC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tcW w:w="4365" w:type="dxa"/>
          </w:tcPr>
          <w:p w:rsidRPr="001B0693" w:rsidR="00C03E06" w:rsidP="00D924FB" w:rsidRDefault="00C03E06" w14:paraId="086E12AB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of youth with disabilities undergoing training for roles in BFSI</w:t>
            </w:r>
          </w:p>
        </w:tc>
        <w:tc>
          <w:tcPr>
            <w:tcW w:w="3856" w:type="dxa"/>
          </w:tcPr>
          <w:p w:rsidR="00C03E06" w:rsidP="00D924FB" w:rsidRDefault="00C03E06" w14:paraId="01CED356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  <w:p w:rsidRPr="00B666EA" w:rsidR="00C03E06" w:rsidP="00D924FB" w:rsidRDefault="00C03E06" w14:paraId="768E39F8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NA</w:t>
            </w:r>
          </w:p>
        </w:tc>
      </w:tr>
      <w:tr w:rsidRPr="001B0693" w:rsidR="00C03E06" w:rsidTr="3DDF512C" w14:paraId="71EA25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2167" w:type="dxa"/>
          </w:tcPr>
          <w:p w:rsidRPr="00350ABC" w:rsidR="00C03E06" w:rsidP="00D924FB" w:rsidRDefault="00C03E06" w14:paraId="099B42E4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tcW w:w="4365" w:type="dxa"/>
          </w:tcPr>
          <w:p w:rsidR="00C03E06" w:rsidP="00D924FB" w:rsidRDefault="00C03E06" w14:paraId="2461DE3A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of youth with disabilities undergoing training for tech roles in BFSI</w:t>
            </w:r>
          </w:p>
        </w:tc>
        <w:tc>
          <w:tcPr>
            <w:tcW w:w="3856" w:type="dxa"/>
          </w:tcPr>
          <w:p w:rsidR="00C03E06" w:rsidP="00D924FB" w:rsidRDefault="00503BE7" w14:paraId="59970FCA" w14:textId="4DB99FDC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NA</w:t>
            </w:r>
          </w:p>
          <w:p w:rsidRPr="001B0693" w:rsidR="00C03E06" w:rsidP="00D924FB" w:rsidRDefault="00C03E06" w14:paraId="1345A57B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B0693" w:rsidR="00C03E06" w:rsidTr="3DDF512C" w14:paraId="0E7727EB" w14:textId="77777777">
        <w:trPr>
          <w:trHeight w:val="259"/>
        </w:trPr>
        <w:tc>
          <w:tcPr>
            <w:tcW w:w="2167" w:type="dxa"/>
          </w:tcPr>
          <w:p w:rsidRPr="00350ABC" w:rsidR="00C03E06" w:rsidP="00D924FB" w:rsidRDefault="00C03E06" w14:paraId="3E9FBE87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tcW w:w="4365" w:type="dxa"/>
          </w:tcPr>
          <w:p w:rsidRPr="001B0693" w:rsidR="00C03E06" w:rsidP="00D924FB" w:rsidRDefault="00C03E06" w14:paraId="115D22FA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 xml:space="preserve">No. of youth with disabilities </w:t>
            </w:r>
            <w:r>
              <w:rPr>
                <w:rFonts w:ascii="Arial" w:hAnsi="Arial" w:cs="Arial"/>
                <w:sz w:val="24"/>
                <w:szCs w:val="24"/>
              </w:rPr>
              <w:t>Completed training</w:t>
            </w:r>
            <w:r w:rsidRPr="001B0693">
              <w:rPr>
                <w:rFonts w:ascii="Arial" w:hAnsi="Arial" w:cs="Arial"/>
                <w:sz w:val="24"/>
                <w:szCs w:val="24"/>
              </w:rPr>
              <w:t xml:space="preserve"> for roles in BFSI</w:t>
            </w:r>
          </w:p>
        </w:tc>
        <w:tc>
          <w:tcPr>
            <w:tcW w:w="3856" w:type="dxa"/>
          </w:tcPr>
          <w:p w:rsidR="00C03E06" w:rsidP="00D924FB" w:rsidRDefault="00C03E06" w14:paraId="3D1393CF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  <w:p w:rsidRPr="001B0693" w:rsidR="00C03E06" w:rsidP="00D924FB" w:rsidRDefault="00C03E06" w14:paraId="331A2E83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NA</w:t>
            </w:r>
          </w:p>
        </w:tc>
      </w:tr>
      <w:tr w:rsidRPr="001B0693" w:rsidR="00C03E06" w:rsidTr="3DDF512C" w14:paraId="660A65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2167" w:type="dxa"/>
          </w:tcPr>
          <w:p w:rsidRPr="00350ABC" w:rsidR="00C03E06" w:rsidP="00D924FB" w:rsidRDefault="00C03E06" w14:paraId="0C430B10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tcW w:w="4365" w:type="dxa"/>
          </w:tcPr>
          <w:p w:rsidRPr="001B0693" w:rsidR="00C03E06" w:rsidP="00D924FB" w:rsidRDefault="00C03E06" w14:paraId="030C0A21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 xml:space="preserve">No. of youth with disabilities </w:t>
            </w:r>
            <w:r>
              <w:rPr>
                <w:rFonts w:ascii="Arial" w:hAnsi="Arial" w:cs="Arial"/>
                <w:sz w:val="24"/>
                <w:szCs w:val="24"/>
              </w:rPr>
              <w:t>completed training</w:t>
            </w:r>
            <w:r w:rsidRPr="001B0693">
              <w:rPr>
                <w:rFonts w:ascii="Arial" w:hAnsi="Arial" w:cs="Arial"/>
                <w:sz w:val="24"/>
                <w:szCs w:val="24"/>
              </w:rPr>
              <w:t xml:space="preserve"> for tech roles in BFSI</w:t>
            </w:r>
          </w:p>
        </w:tc>
        <w:tc>
          <w:tcPr>
            <w:tcW w:w="3856" w:type="dxa"/>
          </w:tcPr>
          <w:p w:rsidR="00C03E06" w:rsidP="00D924FB" w:rsidRDefault="00C03E06" w14:paraId="4630603C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  <w:p w:rsidRPr="001B0693" w:rsidR="00720675" w:rsidP="00D924FB" w:rsidRDefault="0005226E" w14:paraId="4F7C13A4" w14:textId="49B1B9B2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104</w:t>
            </w:r>
          </w:p>
        </w:tc>
      </w:tr>
      <w:tr w:rsidRPr="001B0693" w:rsidR="00C03E06" w:rsidTr="3DDF512C" w14:paraId="1351526F" w14:textId="77777777">
        <w:trPr>
          <w:trHeight w:val="259"/>
        </w:trPr>
        <w:tc>
          <w:tcPr>
            <w:tcW w:w="2167" w:type="dxa"/>
          </w:tcPr>
          <w:p w:rsidRPr="00350ABC" w:rsidR="00C03E06" w:rsidP="00D924FB" w:rsidRDefault="00C03E06" w14:paraId="37F0408A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tcW w:w="4365" w:type="dxa"/>
          </w:tcPr>
          <w:p w:rsidRPr="001B0693" w:rsidR="00C03E06" w:rsidP="00D924FB" w:rsidRDefault="00C03E06" w14:paraId="16E8CA86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>No. of youth with disabilities hired in BFSI</w:t>
            </w:r>
          </w:p>
        </w:tc>
        <w:tc>
          <w:tcPr>
            <w:tcW w:w="3856" w:type="dxa"/>
          </w:tcPr>
          <w:p w:rsidR="00C03E06" w:rsidP="00D924FB" w:rsidRDefault="00C03E06" w14:paraId="7BAE28BA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  <w:p w:rsidRPr="001B0693" w:rsidR="00C03E06" w:rsidP="00D924FB" w:rsidRDefault="00C4459A" w14:paraId="635D74A9" w14:textId="457147A6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NA</w:t>
            </w:r>
          </w:p>
        </w:tc>
      </w:tr>
      <w:tr w:rsidRPr="001B0693" w:rsidR="00C03E06" w:rsidTr="3DDF512C" w14:paraId="707868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2167" w:type="dxa"/>
          </w:tcPr>
          <w:p w:rsidRPr="00350ABC" w:rsidR="00C03E06" w:rsidP="00D924FB" w:rsidRDefault="00C03E06" w14:paraId="31D43A67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tcW w:w="4365" w:type="dxa"/>
          </w:tcPr>
          <w:p w:rsidRPr="001B0693" w:rsidR="00C03E06" w:rsidP="00D924FB" w:rsidRDefault="00C03E06" w14:paraId="35D13F3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>No. of youth with disabilities hired for technical roles in BFSI</w:t>
            </w:r>
          </w:p>
        </w:tc>
        <w:tc>
          <w:tcPr>
            <w:tcW w:w="3856" w:type="dxa"/>
          </w:tcPr>
          <w:p w:rsidR="00C03E06" w:rsidP="00D924FB" w:rsidRDefault="00C03E06" w14:paraId="3773B504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  <w:p w:rsidRPr="00D03E9D" w:rsidR="00C03E06" w:rsidP="00D924FB" w:rsidRDefault="00C80AB8" w14:paraId="6CF43A95" w14:textId="27CE5599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</w:t>
            </w:r>
            <w:r w:rsidR="003A7FF3"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</w:tr>
      <w:tr w:rsidRPr="001B0693" w:rsidR="00C03E06" w:rsidTr="3DDF512C" w14:paraId="1C82DF3B" w14:textId="77777777">
        <w:trPr>
          <w:trHeight w:val="259"/>
        </w:trPr>
        <w:tc>
          <w:tcPr>
            <w:tcW w:w="2167" w:type="dxa"/>
          </w:tcPr>
          <w:p w:rsidRPr="00350ABC" w:rsidR="00C03E06" w:rsidP="00D924FB" w:rsidRDefault="00C03E06" w14:paraId="563CB9BA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tcW w:w="4365" w:type="dxa"/>
          </w:tcPr>
          <w:p w:rsidRPr="001B0693" w:rsidR="00C03E06" w:rsidP="00D924FB" w:rsidRDefault="00C03E06" w14:paraId="72ADE9E9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>Wage differential before/after training for youth with disabilities</w:t>
            </w:r>
          </w:p>
        </w:tc>
        <w:tc>
          <w:tcPr>
            <w:tcW w:w="3856" w:type="dxa"/>
          </w:tcPr>
          <w:p w:rsidR="00C03E06" w:rsidP="00D924FB" w:rsidRDefault="00C03E06" w14:paraId="14F38B94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  <w:p w:rsidRPr="001B0693" w:rsidR="00C03E06" w:rsidP="00D924FB" w:rsidRDefault="00C03E06" w14:paraId="5E3E7106" w14:textId="777777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All the candidates are </w:t>
            </w:r>
            <w:proofErr w:type="spellStart"/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freshers</w:t>
            </w:r>
            <w:proofErr w:type="spellEnd"/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and wage differential is 100%</w:t>
            </w:r>
          </w:p>
        </w:tc>
      </w:tr>
      <w:tr w:rsidRPr="001B0693" w:rsidR="00C03E06" w:rsidTr="3DDF512C" w14:paraId="6D6721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2167" w:type="dxa"/>
          </w:tcPr>
          <w:p w:rsidRPr="00350ABC" w:rsidR="00C03E06" w:rsidP="00D924FB" w:rsidRDefault="00C03E06" w14:paraId="63BA8B0F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tcW w:w="4365" w:type="dxa"/>
          </w:tcPr>
          <w:p w:rsidRPr="001B0693" w:rsidR="00C03E06" w:rsidP="00D924FB" w:rsidRDefault="00C03E06" w14:paraId="0675BA3C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of meetings with stakeholders</w:t>
            </w:r>
          </w:p>
        </w:tc>
        <w:tc>
          <w:tcPr>
            <w:tcW w:w="3856" w:type="dxa"/>
          </w:tcPr>
          <w:p w:rsidRPr="001B0693" w:rsidR="00C03E06" w:rsidP="00D924FB" w:rsidRDefault="00807409" w14:paraId="6D7645F8" w14:textId="443E503E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100</w:t>
            </w:r>
          </w:p>
        </w:tc>
      </w:tr>
      <w:tr w:rsidRPr="001B0693" w:rsidR="00C03E06" w:rsidTr="3DDF512C" w14:paraId="301417BD" w14:textId="77777777">
        <w:trPr>
          <w:trHeight w:val="259"/>
        </w:trPr>
        <w:tc>
          <w:tcPr>
            <w:tcW w:w="2167" w:type="dxa"/>
          </w:tcPr>
          <w:p w:rsidRPr="00350ABC" w:rsidR="00C03E06" w:rsidP="00D924FB" w:rsidRDefault="00C03E06" w14:paraId="287AF10D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tcW w:w="4365" w:type="dxa"/>
          </w:tcPr>
          <w:p w:rsidRPr="001B0693" w:rsidR="00C03E06" w:rsidP="00D924FB" w:rsidRDefault="00C03E06" w14:paraId="0F7E4316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of corporates connected with for employment</w:t>
            </w:r>
          </w:p>
        </w:tc>
        <w:tc>
          <w:tcPr>
            <w:tcW w:w="3856" w:type="dxa"/>
          </w:tcPr>
          <w:p w:rsidRPr="001B0693" w:rsidR="00C03E06" w:rsidP="00D924FB" w:rsidRDefault="00ED2BB7" w14:paraId="79E061C7" w14:textId="7D3A0B2D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2</w:t>
            </w:r>
            <w:r w:rsidR="00807409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Pr="001B0693" w:rsidR="00C03E06" w:rsidTr="3DDF512C" w14:paraId="66B9E9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2167" w:type="dxa"/>
          </w:tcPr>
          <w:p w:rsidRPr="00350ABC" w:rsidR="00C03E06" w:rsidP="00D924FB" w:rsidRDefault="00C03E06" w14:paraId="0DDF7EA9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tcW w:w="4365" w:type="dxa"/>
          </w:tcPr>
          <w:p w:rsidRPr="001B0693" w:rsidR="00C03E06" w:rsidP="00D924FB" w:rsidRDefault="00C03E06" w14:paraId="520ADA6E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 xml:space="preserve">No. of BFSI organisations pledge to hire </w:t>
            </w:r>
            <w:proofErr w:type="spellStart"/>
            <w:r w:rsidRPr="001B0693">
              <w:rPr>
                <w:rFonts w:ascii="Arial" w:hAnsi="Arial" w:cs="Arial"/>
                <w:sz w:val="24"/>
                <w:szCs w:val="24"/>
              </w:rPr>
              <w:t>PwDs</w:t>
            </w:r>
            <w:proofErr w:type="spellEnd"/>
          </w:p>
        </w:tc>
        <w:tc>
          <w:tcPr>
            <w:tcW w:w="3856" w:type="dxa"/>
          </w:tcPr>
          <w:p w:rsidRPr="001B0693" w:rsidR="00C03E06" w:rsidP="00D924FB" w:rsidRDefault="00807409" w14:paraId="056AA148" w14:textId="299EC653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14</w:t>
            </w:r>
          </w:p>
        </w:tc>
      </w:tr>
      <w:tr w:rsidRPr="001B0693" w:rsidR="00C03E06" w:rsidTr="3DDF512C" w14:paraId="1EDD15FB" w14:textId="77777777">
        <w:trPr>
          <w:trHeight w:val="259"/>
        </w:trPr>
        <w:tc>
          <w:tcPr>
            <w:tcW w:w="2167" w:type="dxa"/>
          </w:tcPr>
          <w:p w:rsidRPr="00350ABC" w:rsidR="00C03E06" w:rsidP="00D924FB" w:rsidRDefault="00C03E06" w14:paraId="053328A9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  <w:tc>
          <w:tcPr>
            <w:tcW w:w="4365" w:type="dxa"/>
          </w:tcPr>
          <w:p w:rsidRPr="001B0693" w:rsidR="00C03E06" w:rsidP="00D924FB" w:rsidRDefault="00C03E06" w14:paraId="16AB8F8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1B0693">
              <w:rPr>
                <w:rFonts w:ascii="Arial" w:hAnsi="Arial" w:cs="Arial"/>
                <w:sz w:val="24"/>
                <w:szCs w:val="24"/>
              </w:rPr>
              <w:t xml:space="preserve">No. of BFSI organisations actually hiring </w:t>
            </w:r>
            <w:proofErr w:type="spellStart"/>
            <w:r w:rsidRPr="001B0693">
              <w:rPr>
                <w:rFonts w:ascii="Arial" w:hAnsi="Arial" w:cs="Arial"/>
                <w:sz w:val="24"/>
                <w:szCs w:val="24"/>
              </w:rPr>
              <w:t>PwDs</w:t>
            </w:r>
            <w:proofErr w:type="spellEnd"/>
          </w:p>
        </w:tc>
        <w:tc>
          <w:tcPr>
            <w:tcW w:w="3856" w:type="dxa"/>
          </w:tcPr>
          <w:p w:rsidRPr="001B0693" w:rsidR="00C03E06" w:rsidP="00D924FB" w:rsidRDefault="00807409" w14:paraId="4EAEB185" w14:textId="1CCF92F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hold/</w:t>
            </w:r>
            <w:r w:rsidRPr="00807409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process slow)</w:t>
            </w:r>
          </w:p>
        </w:tc>
        <w:bookmarkStart w:name="_GoBack" w:id="4"/>
        <w:bookmarkEnd w:id="4"/>
      </w:tr>
    </w:tbl>
    <w:p w:rsidRPr="00350ABC" w:rsidR="00C03E06" w:rsidP="009D764C" w:rsidRDefault="00C03E06" w14:paraId="22A10FC8" w14:textId="77777777">
      <w:pPr>
        <w:spacing w:line="240" w:lineRule="auto"/>
        <w:ind w:left="1821"/>
        <w:rPr>
          <w:rFonts w:ascii="Arial" w:hAnsi="Arial" w:cs="Arial"/>
          <w:b/>
          <w:sz w:val="24"/>
          <w:szCs w:val="24"/>
        </w:rPr>
      </w:pPr>
    </w:p>
    <w:p w:rsidRPr="00350ABC" w:rsidR="00C03E06" w:rsidP="00823DB1" w:rsidRDefault="00C03E06" w14:paraId="1D45579D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D9E2F3" w:themeFill="accent1" w:themeFillTint="33"/>
        <w:spacing w:after="16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 w:rsidRPr="00350ABC">
        <w:rPr>
          <w:rFonts w:ascii="Arial" w:hAnsi="Arial" w:eastAsia="Arial" w:cs="Arial"/>
          <w:b/>
          <w:color w:val="000000"/>
          <w:sz w:val="24"/>
          <w:szCs w:val="24"/>
        </w:rPr>
        <w:t>Tasks/Milestones for the Next Reporting Period</w:t>
      </w:r>
    </w:p>
    <w:tbl>
      <w:tblPr>
        <w:tblStyle w:val="GridTable4-Accent11"/>
        <w:tblW w:w="10388" w:type="dxa"/>
        <w:tblInd w:w="-147" w:type="dxa"/>
        <w:tblLook w:val="0400" w:firstRow="0" w:lastRow="0" w:firstColumn="0" w:lastColumn="0" w:noHBand="0" w:noVBand="1"/>
      </w:tblPr>
      <w:tblGrid>
        <w:gridCol w:w="993"/>
        <w:gridCol w:w="2693"/>
        <w:gridCol w:w="3119"/>
        <w:gridCol w:w="3583"/>
      </w:tblGrid>
      <w:tr w:rsidRPr="00350ABC" w:rsidR="00C03E06" w:rsidTr="3DDF512C" w14:paraId="3DCE12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993" w:type="dxa"/>
          </w:tcPr>
          <w:p w:rsidRPr="00350ABC" w:rsidR="00C03E06" w:rsidP="00D924FB" w:rsidRDefault="00C03E06" w14:paraId="083EED6B" w14:textId="6B2E7237">
            <w:pP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 w:rsidRPr="00350ABC"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2693" w:type="dxa"/>
          </w:tcPr>
          <w:p w:rsidRPr="00350ABC" w:rsidR="00C03E06" w:rsidP="00D924FB" w:rsidRDefault="00C03E06" w14:paraId="7126CB01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350ABC"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Activity</w:t>
            </w:r>
          </w:p>
        </w:tc>
        <w:tc>
          <w:tcPr>
            <w:tcW w:w="3119" w:type="dxa"/>
          </w:tcPr>
          <w:p w:rsidRPr="00350ABC" w:rsidR="00C03E06" w:rsidP="00D924FB" w:rsidRDefault="00C03E06" w14:paraId="7846DAD9" w14:textId="77777777">
            <w:pP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Target Beneficiaries</w:t>
            </w:r>
          </w:p>
        </w:tc>
        <w:tc>
          <w:tcPr>
            <w:tcW w:w="3583" w:type="dxa"/>
          </w:tcPr>
          <w:p w:rsidR="00C03E06" w:rsidP="00D924FB" w:rsidRDefault="00C03E06" w14:paraId="5146AFD7" w14:textId="77777777">
            <w:pP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 w:rsidRPr="00350ABC"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 xml:space="preserve">Plan of Action for </w:t>
            </w: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Next Month</w:t>
            </w:r>
          </w:p>
          <w:p w:rsidRPr="00350ABC" w:rsidR="00C03E06" w:rsidP="00D924FB" w:rsidRDefault="00C03E06" w14:paraId="1FD4B26F" w14:textId="68D19A30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350ABC"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(</w:t>
            </w:r>
            <w:r w:rsidR="0005226E"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May</w:t>
            </w: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 xml:space="preserve"> 2021</w:t>
            </w:r>
            <w:r w:rsidRPr="00350ABC"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Pr="00350ABC" w:rsidR="00C03E06" w:rsidTr="3DDF512C" w14:paraId="44F7AB40" w14:textId="77777777">
        <w:trPr>
          <w:trHeight w:val="259"/>
        </w:trPr>
        <w:tc>
          <w:tcPr>
            <w:tcW w:w="993" w:type="dxa"/>
          </w:tcPr>
          <w:p w:rsidR="00C03E06" w:rsidP="00D924FB" w:rsidRDefault="00E262CA" w14:paraId="174DF97E" w14:textId="7A169AD9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</w:t>
            </w:r>
          </w:p>
          <w:p w:rsidRPr="003C3E80" w:rsidR="00C03E06" w:rsidP="00D924FB" w:rsidRDefault="00C03E06" w14:paraId="2569241A" w14:textId="77777777">
            <w:pPr>
              <w:widowControl w:val="0"/>
              <w:autoSpaceDE w:val="0"/>
              <w:autoSpaceDN w:val="0"/>
              <w:spacing w:after="0" w:line="240" w:lineRule="auto"/>
              <w:ind w:left="142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:rsidRPr="00350ABC" w:rsidR="00C03E06" w:rsidP="00D924FB" w:rsidRDefault="00086F56" w14:paraId="4D9ABE4E" w14:textId="0A596EEB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Placement</w:t>
            </w:r>
          </w:p>
        </w:tc>
        <w:tc>
          <w:tcPr>
            <w:tcW w:w="3119" w:type="dxa"/>
          </w:tcPr>
          <w:p w:rsidRPr="00350ABC" w:rsidR="00C03E06" w:rsidP="00D924FB" w:rsidRDefault="00C80AB8" w14:paraId="44838D67" w14:textId="7B29F3AD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Persons with disabilities</w:t>
            </w:r>
          </w:p>
        </w:tc>
        <w:tc>
          <w:tcPr>
            <w:tcW w:w="3583" w:type="dxa"/>
          </w:tcPr>
          <w:p w:rsidRPr="00350ABC" w:rsidR="00C03E06" w:rsidP="00D924FB" w:rsidRDefault="00720675" w14:paraId="05D484CF" w14:textId="60E37F8F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Connecting with more companies</w:t>
            </w:r>
            <w:r w:rsidRPr="00086F56" w:rsidR="00086F56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Pr="00350ABC" w:rsidR="00C03E06" w:rsidTr="3DDF512C" w14:paraId="6101B9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993" w:type="dxa"/>
          </w:tcPr>
          <w:p w:rsidRPr="003C3E80" w:rsidR="00C03E06" w:rsidP="00D924FB" w:rsidRDefault="00E262CA" w14:paraId="6C719CF9" w14:textId="6ECEE624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Pr="00350ABC" w:rsidR="00C03E06" w:rsidP="00503BE7" w:rsidRDefault="004D4347" w14:paraId="5D9FFDC8" w14:textId="73C8160F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Int</w:t>
            </w:r>
            <w:r w:rsidR="00503BE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erview preparation for candidates</w:t>
            </w:r>
          </w:p>
        </w:tc>
        <w:tc>
          <w:tcPr>
            <w:tcW w:w="3119" w:type="dxa"/>
          </w:tcPr>
          <w:p w:rsidRPr="00350ABC" w:rsidR="00C03E06" w:rsidP="00D924FB" w:rsidRDefault="00763362" w14:paraId="5DD7CF46" w14:textId="7C4DC81F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Persons with disabilities</w:t>
            </w:r>
          </w:p>
        </w:tc>
        <w:tc>
          <w:tcPr>
            <w:tcW w:w="3583" w:type="dxa"/>
          </w:tcPr>
          <w:p w:rsidRPr="00350ABC" w:rsidR="00C03E06" w:rsidP="00D924FB" w:rsidRDefault="00C03E06" w14:paraId="3B37A6AB" w14:textId="4BA1D908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Conduct </w:t>
            </w:r>
            <w:r w:rsidR="00763362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internal and 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external mock interviews for candidates</w:t>
            </w:r>
          </w:p>
        </w:tc>
      </w:tr>
      <w:tr w:rsidRPr="00350ABC" w:rsidR="00C03E06" w:rsidTr="3DDF512C" w14:paraId="1E2ED344" w14:textId="77777777">
        <w:trPr>
          <w:trHeight w:val="259"/>
        </w:trPr>
        <w:tc>
          <w:tcPr>
            <w:tcW w:w="993" w:type="dxa"/>
          </w:tcPr>
          <w:p w:rsidRPr="003C3E80" w:rsidR="00C03E06" w:rsidP="00D924FB" w:rsidRDefault="00E262CA" w14:paraId="1A3ED29D" w14:textId="1C49E478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Pr="00350ABC" w:rsidR="00C03E06" w:rsidP="00D924FB" w:rsidRDefault="00720675" w14:paraId="772293CB" w14:textId="34B72025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Post placement support</w:t>
            </w:r>
          </w:p>
        </w:tc>
        <w:tc>
          <w:tcPr>
            <w:tcW w:w="3119" w:type="dxa"/>
          </w:tcPr>
          <w:p w:rsidRPr="00350ABC" w:rsidR="00C03E06" w:rsidP="00D924FB" w:rsidRDefault="00720675" w14:paraId="048CCCE2" w14:textId="761A3AB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Already placed candidates</w:t>
            </w:r>
          </w:p>
        </w:tc>
        <w:tc>
          <w:tcPr>
            <w:tcW w:w="3583" w:type="dxa"/>
          </w:tcPr>
          <w:p w:rsidRPr="00350ABC" w:rsidR="00C03E06" w:rsidP="00D924FB" w:rsidRDefault="00ED2BB7" w14:paraId="289CB094" w14:textId="76F8AA77">
            <w:pPr>
              <w:widowControl w:val="0"/>
              <w:autoSpaceDE w:val="0"/>
              <w:autoSpaceDN w:val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Connecting with companies and candidates to support, if they need. </w:t>
            </w:r>
          </w:p>
        </w:tc>
      </w:tr>
    </w:tbl>
    <w:p w:rsidR="00581B1E" w:rsidP="00D924FB" w:rsidRDefault="00581B1E" w14:paraId="67499F78" w14:textId="77777777"/>
    <w:sectPr w:rsidR="00581B1E" w:rsidSect="00C03E06">
      <w:headerReference w:type="default" r:id="rId8"/>
      <w:footerReference w:type="default" r:id="rId9"/>
      <w:pgSz w:w="11906" w:h="16838" w:orient="portrait"/>
      <w:pgMar w:top="1440" w:right="99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096" w:rsidRDefault="00890096" w14:paraId="5CD7B42B" w14:textId="77777777">
      <w:pPr>
        <w:spacing w:after="0" w:line="240" w:lineRule="auto"/>
      </w:pPr>
      <w:r>
        <w:separator/>
      </w:r>
    </w:p>
  </w:endnote>
  <w:endnote w:type="continuationSeparator" w:id="0">
    <w:p w:rsidR="00890096" w:rsidRDefault="00890096" w14:paraId="4129A08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97124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478AA" w:rsidRDefault="00F478AA" w14:paraId="4F0B088D" w14:textId="19521B5F">
            <w:pPr>
              <w:pStyle w:val="Footer"/>
              <w:jc w:val="center"/>
            </w:pPr>
            <w:r w:rsidRPr="00743D5A">
              <w:rPr>
                <w:sz w:val="20"/>
              </w:rPr>
              <w:t xml:space="preserve">Page </w:t>
            </w:r>
            <w:r w:rsidRPr="00743D5A">
              <w:rPr>
                <w:bCs/>
                <w:sz w:val="20"/>
              </w:rPr>
              <w:fldChar w:fldCharType="begin"/>
            </w:r>
            <w:r w:rsidRPr="00743D5A">
              <w:rPr>
                <w:bCs/>
                <w:sz w:val="20"/>
              </w:rPr>
              <w:instrText xml:space="preserve"> PAGE </w:instrText>
            </w:r>
            <w:r w:rsidRPr="00743D5A">
              <w:rPr>
                <w:bCs/>
                <w:sz w:val="20"/>
              </w:rPr>
              <w:fldChar w:fldCharType="separate"/>
            </w:r>
            <w:r w:rsidR="00807409">
              <w:rPr>
                <w:bCs/>
                <w:noProof/>
                <w:sz w:val="20"/>
              </w:rPr>
              <w:t>4</w:t>
            </w:r>
            <w:r w:rsidRPr="00743D5A">
              <w:rPr>
                <w:bCs/>
                <w:sz w:val="20"/>
              </w:rPr>
              <w:fldChar w:fldCharType="end"/>
            </w:r>
            <w:r w:rsidRPr="00743D5A">
              <w:rPr>
                <w:sz w:val="20"/>
              </w:rPr>
              <w:t xml:space="preserve"> of </w:t>
            </w:r>
            <w:r w:rsidRPr="00743D5A">
              <w:rPr>
                <w:bCs/>
                <w:sz w:val="20"/>
              </w:rPr>
              <w:fldChar w:fldCharType="begin"/>
            </w:r>
            <w:r w:rsidRPr="00743D5A">
              <w:rPr>
                <w:bCs/>
                <w:sz w:val="20"/>
              </w:rPr>
              <w:instrText xml:space="preserve"> NUMPAGES  </w:instrText>
            </w:r>
            <w:r w:rsidRPr="00743D5A">
              <w:rPr>
                <w:bCs/>
                <w:sz w:val="20"/>
              </w:rPr>
              <w:fldChar w:fldCharType="separate"/>
            </w:r>
            <w:r w:rsidR="00807409">
              <w:rPr>
                <w:bCs/>
                <w:noProof/>
                <w:sz w:val="20"/>
              </w:rPr>
              <w:t>5</w:t>
            </w:r>
            <w:r w:rsidRPr="00743D5A">
              <w:rPr>
                <w:bCs/>
                <w:sz w:val="20"/>
              </w:rPr>
              <w:fldChar w:fldCharType="end"/>
            </w:r>
          </w:p>
        </w:sdtContent>
      </w:sdt>
    </w:sdtContent>
  </w:sdt>
  <w:p w:rsidR="00F478AA" w:rsidRDefault="00F478AA" w14:paraId="7553F69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096" w:rsidRDefault="00890096" w14:paraId="2579CC98" w14:textId="77777777">
      <w:pPr>
        <w:spacing w:after="0" w:line="240" w:lineRule="auto"/>
      </w:pPr>
      <w:r>
        <w:separator/>
      </w:r>
    </w:p>
  </w:footnote>
  <w:footnote w:type="continuationSeparator" w:id="0">
    <w:p w:rsidR="00890096" w:rsidRDefault="00890096" w14:paraId="48C597E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652D28" w:rsidR="00F478AA" w:rsidP="00C03E06" w:rsidRDefault="00F478AA" w14:paraId="51377073" w14:textId="77777777">
    <w:pPr>
      <w:pStyle w:val="Header"/>
      <w:jc w:val="center"/>
      <w:rPr>
        <w:rFonts w:cstheme="minorHAnsi"/>
        <w:b/>
        <w:szCs w:val="16"/>
      </w:rPr>
    </w:pPr>
    <w:r w:rsidRPr="00652D28">
      <w:rPr>
        <w:rFonts w:cstheme="minorHAnsi"/>
        <w:b/>
        <w:szCs w:val="16"/>
      </w:rPr>
      <w:t>Project SAMEIP</w:t>
    </w:r>
  </w:p>
  <w:p w:rsidR="00F478AA" w:rsidP="00C03E06" w:rsidRDefault="00F478AA" w14:paraId="56E1D7AC" w14:textId="77777777">
    <w:pPr>
      <w:pStyle w:val="Header"/>
      <w:pBdr>
        <w:bottom w:val="single" w:color="auto" w:sz="4" w:space="1"/>
      </w:pBdr>
      <w:jc w:val="center"/>
      <w:rPr>
        <w:rFonts w:cstheme="minorHAnsi"/>
        <w:b/>
        <w:bCs/>
        <w:szCs w:val="16"/>
      </w:rPr>
    </w:pPr>
    <w:r w:rsidRPr="00652D28">
      <w:rPr>
        <w:rFonts w:cstheme="minorHAnsi"/>
        <w:b/>
        <w:bCs/>
        <w:szCs w:val="16"/>
      </w:rPr>
      <w:t xml:space="preserve">SBI Foundation </w:t>
    </w:r>
    <w:proofErr w:type="gramStart"/>
    <w:r w:rsidRPr="00652D28">
      <w:rPr>
        <w:rFonts w:cstheme="minorHAnsi"/>
        <w:b/>
        <w:bCs/>
        <w:szCs w:val="16"/>
      </w:rPr>
      <w:t>And</w:t>
    </w:r>
    <w:proofErr w:type="gramEnd"/>
    <w:r w:rsidRPr="00652D28">
      <w:rPr>
        <w:rFonts w:cstheme="minorHAnsi"/>
        <w:b/>
        <w:bCs/>
        <w:szCs w:val="16"/>
      </w:rPr>
      <w:t xml:space="preserve"> Microsoft Employability Initiative for Persons with Disabilities</w:t>
    </w:r>
  </w:p>
  <w:p w:rsidRPr="00652D28" w:rsidR="00F478AA" w:rsidP="00C03E06" w:rsidRDefault="00F478AA" w14:paraId="311BD0E7" w14:textId="77777777">
    <w:pPr>
      <w:pStyle w:val="Header"/>
      <w:pBdr>
        <w:bottom w:val="single" w:color="auto" w:sz="4" w:space="1"/>
      </w:pBdr>
      <w:jc w:val="center"/>
      <w:rPr>
        <w:rFonts w:cstheme="minorHAnsi"/>
        <w:sz w:val="40"/>
      </w:rPr>
    </w:pPr>
    <w:r w:rsidRPr="00652D28">
      <w:rPr>
        <w:rFonts w:cstheme="minorHAnsi"/>
        <w:b/>
        <w:bCs/>
        <w:sz w:val="28"/>
        <w:szCs w:val="16"/>
      </w:rPr>
      <w:t>Monthly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2369"/>
    <w:multiLevelType w:val="hybridMultilevel"/>
    <w:tmpl w:val="CE263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5E166F"/>
    <w:multiLevelType w:val="hybridMultilevel"/>
    <w:tmpl w:val="5678C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9755D5"/>
    <w:multiLevelType w:val="hybridMultilevel"/>
    <w:tmpl w:val="64C0A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C0CA9"/>
    <w:multiLevelType w:val="hybridMultilevel"/>
    <w:tmpl w:val="D01AEB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2A5D26"/>
    <w:multiLevelType w:val="hybridMultilevel"/>
    <w:tmpl w:val="9710A74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16D0EAC"/>
    <w:multiLevelType w:val="hybridMultilevel"/>
    <w:tmpl w:val="1130A61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613E23"/>
    <w:multiLevelType w:val="hybridMultilevel"/>
    <w:tmpl w:val="F19C8CA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 w:val="tru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0E"/>
    <w:rsid w:val="00002F1F"/>
    <w:rsid w:val="0000350E"/>
    <w:rsid w:val="00006735"/>
    <w:rsid w:val="0002677A"/>
    <w:rsid w:val="00044322"/>
    <w:rsid w:val="0005226E"/>
    <w:rsid w:val="00066B71"/>
    <w:rsid w:val="00086F56"/>
    <w:rsid w:val="000A3AF4"/>
    <w:rsid w:val="000A7162"/>
    <w:rsid w:val="000B6BC3"/>
    <w:rsid w:val="0011310C"/>
    <w:rsid w:val="00140AC0"/>
    <w:rsid w:val="00176BE5"/>
    <w:rsid w:val="00192E03"/>
    <w:rsid w:val="0019344E"/>
    <w:rsid w:val="001A6B8A"/>
    <w:rsid w:val="001A6E5F"/>
    <w:rsid w:val="001E7ABD"/>
    <w:rsid w:val="0020103C"/>
    <w:rsid w:val="002652E0"/>
    <w:rsid w:val="0026543C"/>
    <w:rsid w:val="00275CC3"/>
    <w:rsid w:val="002868FD"/>
    <w:rsid w:val="0029292D"/>
    <w:rsid w:val="00297FF6"/>
    <w:rsid w:val="002A539F"/>
    <w:rsid w:val="002A5BEB"/>
    <w:rsid w:val="00317710"/>
    <w:rsid w:val="003331E8"/>
    <w:rsid w:val="003449F0"/>
    <w:rsid w:val="00382EEE"/>
    <w:rsid w:val="003A0515"/>
    <w:rsid w:val="003A2649"/>
    <w:rsid w:val="003A7FF3"/>
    <w:rsid w:val="003B5BCB"/>
    <w:rsid w:val="003C499F"/>
    <w:rsid w:val="0041319C"/>
    <w:rsid w:val="004228A6"/>
    <w:rsid w:val="00451CB1"/>
    <w:rsid w:val="00464FA9"/>
    <w:rsid w:val="00475F71"/>
    <w:rsid w:val="0048248B"/>
    <w:rsid w:val="00484C0E"/>
    <w:rsid w:val="00493169"/>
    <w:rsid w:val="004A3D68"/>
    <w:rsid w:val="004C477E"/>
    <w:rsid w:val="004C6689"/>
    <w:rsid w:val="004D2463"/>
    <w:rsid w:val="004D4347"/>
    <w:rsid w:val="004D4AB5"/>
    <w:rsid w:val="004E44C7"/>
    <w:rsid w:val="004F0DB3"/>
    <w:rsid w:val="004F2592"/>
    <w:rsid w:val="004F6D69"/>
    <w:rsid w:val="00503BE7"/>
    <w:rsid w:val="00507B58"/>
    <w:rsid w:val="00517013"/>
    <w:rsid w:val="00523AF3"/>
    <w:rsid w:val="00530498"/>
    <w:rsid w:val="00544028"/>
    <w:rsid w:val="00581B1E"/>
    <w:rsid w:val="005D17F6"/>
    <w:rsid w:val="005D19AC"/>
    <w:rsid w:val="005D6E7F"/>
    <w:rsid w:val="005D7768"/>
    <w:rsid w:val="005E32E2"/>
    <w:rsid w:val="005E36AE"/>
    <w:rsid w:val="005F2205"/>
    <w:rsid w:val="00615D39"/>
    <w:rsid w:val="00622E56"/>
    <w:rsid w:val="00630152"/>
    <w:rsid w:val="006545C6"/>
    <w:rsid w:val="006646FE"/>
    <w:rsid w:val="00673DD1"/>
    <w:rsid w:val="006837F8"/>
    <w:rsid w:val="00683DE3"/>
    <w:rsid w:val="00684D22"/>
    <w:rsid w:val="00685A42"/>
    <w:rsid w:val="006A5584"/>
    <w:rsid w:val="006A6D63"/>
    <w:rsid w:val="006F1962"/>
    <w:rsid w:val="006F6DB0"/>
    <w:rsid w:val="00703644"/>
    <w:rsid w:val="00710950"/>
    <w:rsid w:val="00715383"/>
    <w:rsid w:val="00720675"/>
    <w:rsid w:val="007328FA"/>
    <w:rsid w:val="00742F19"/>
    <w:rsid w:val="00763362"/>
    <w:rsid w:val="00773830"/>
    <w:rsid w:val="00774647"/>
    <w:rsid w:val="0078409A"/>
    <w:rsid w:val="00790957"/>
    <w:rsid w:val="0079186B"/>
    <w:rsid w:val="00797BAC"/>
    <w:rsid w:val="007B2330"/>
    <w:rsid w:val="007D3221"/>
    <w:rsid w:val="008059C8"/>
    <w:rsid w:val="00807409"/>
    <w:rsid w:val="00821105"/>
    <w:rsid w:val="00823DB1"/>
    <w:rsid w:val="00830795"/>
    <w:rsid w:val="00835D18"/>
    <w:rsid w:val="00854E1C"/>
    <w:rsid w:val="008705FF"/>
    <w:rsid w:val="00885594"/>
    <w:rsid w:val="00890096"/>
    <w:rsid w:val="008A0D2B"/>
    <w:rsid w:val="008A1BA2"/>
    <w:rsid w:val="008B5DF7"/>
    <w:rsid w:val="008E14C1"/>
    <w:rsid w:val="008E2525"/>
    <w:rsid w:val="008F0AE1"/>
    <w:rsid w:val="008F6A3C"/>
    <w:rsid w:val="0090457F"/>
    <w:rsid w:val="00912BD7"/>
    <w:rsid w:val="00915BC9"/>
    <w:rsid w:val="009164AD"/>
    <w:rsid w:val="00927297"/>
    <w:rsid w:val="00963CE5"/>
    <w:rsid w:val="00975B55"/>
    <w:rsid w:val="009A1A43"/>
    <w:rsid w:val="009D0ED2"/>
    <w:rsid w:val="009D764C"/>
    <w:rsid w:val="009E4AA8"/>
    <w:rsid w:val="009F3583"/>
    <w:rsid w:val="00A06129"/>
    <w:rsid w:val="00A2160C"/>
    <w:rsid w:val="00A340F6"/>
    <w:rsid w:val="00A40262"/>
    <w:rsid w:val="00A40CEE"/>
    <w:rsid w:val="00A4345F"/>
    <w:rsid w:val="00A63540"/>
    <w:rsid w:val="00AB32B5"/>
    <w:rsid w:val="00AC0AFF"/>
    <w:rsid w:val="00AF7592"/>
    <w:rsid w:val="00B13D31"/>
    <w:rsid w:val="00B165CA"/>
    <w:rsid w:val="00B21A0D"/>
    <w:rsid w:val="00B234A1"/>
    <w:rsid w:val="00B3368B"/>
    <w:rsid w:val="00B36DC0"/>
    <w:rsid w:val="00B433BA"/>
    <w:rsid w:val="00B64491"/>
    <w:rsid w:val="00B65F61"/>
    <w:rsid w:val="00B71A42"/>
    <w:rsid w:val="00B90A86"/>
    <w:rsid w:val="00BB001C"/>
    <w:rsid w:val="00C03E06"/>
    <w:rsid w:val="00C062FD"/>
    <w:rsid w:val="00C11069"/>
    <w:rsid w:val="00C26701"/>
    <w:rsid w:val="00C36F9F"/>
    <w:rsid w:val="00C4459A"/>
    <w:rsid w:val="00C609F7"/>
    <w:rsid w:val="00C80AB8"/>
    <w:rsid w:val="00C83CC5"/>
    <w:rsid w:val="00C97F7E"/>
    <w:rsid w:val="00CB0DEA"/>
    <w:rsid w:val="00CE087D"/>
    <w:rsid w:val="00CE3A55"/>
    <w:rsid w:val="00D05176"/>
    <w:rsid w:val="00D11FD7"/>
    <w:rsid w:val="00D23032"/>
    <w:rsid w:val="00D31A25"/>
    <w:rsid w:val="00D440A7"/>
    <w:rsid w:val="00D53F02"/>
    <w:rsid w:val="00D54EC3"/>
    <w:rsid w:val="00D6266E"/>
    <w:rsid w:val="00D924FB"/>
    <w:rsid w:val="00D96074"/>
    <w:rsid w:val="00DB6EF7"/>
    <w:rsid w:val="00DD0B4C"/>
    <w:rsid w:val="00DF2FD2"/>
    <w:rsid w:val="00DF7339"/>
    <w:rsid w:val="00E16D5F"/>
    <w:rsid w:val="00E224E2"/>
    <w:rsid w:val="00E225DD"/>
    <w:rsid w:val="00E252AF"/>
    <w:rsid w:val="00E262CA"/>
    <w:rsid w:val="00E45401"/>
    <w:rsid w:val="00E511F3"/>
    <w:rsid w:val="00E55C09"/>
    <w:rsid w:val="00E61B36"/>
    <w:rsid w:val="00E621F6"/>
    <w:rsid w:val="00E6493F"/>
    <w:rsid w:val="00E95BCB"/>
    <w:rsid w:val="00EA2EEF"/>
    <w:rsid w:val="00EC3786"/>
    <w:rsid w:val="00ED2BB7"/>
    <w:rsid w:val="00EE1E4E"/>
    <w:rsid w:val="00EE3C19"/>
    <w:rsid w:val="00EF1FAD"/>
    <w:rsid w:val="00F26469"/>
    <w:rsid w:val="00F3777D"/>
    <w:rsid w:val="00F41500"/>
    <w:rsid w:val="00F44785"/>
    <w:rsid w:val="00F478AA"/>
    <w:rsid w:val="00F53640"/>
    <w:rsid w:val="00F77BD4"/>
    <w:rsid w:val="00F82FAD"/>
    <w:rsid w:val="00F877CC"/>
    <w:rsid w:val="00FB3B2D"/>
    <w:rsid w:val="00FE3E74"/>
    <w:rsid w:val="00FE5ADD"/>
    <w:rsid w:val="00FF74D8"/>
    <w:rsid w:val="0DC886ED"/>
    <w:rsid w:val="3DDF512C"/>
    <w:rsid w:val="5253D5B4"/>
    <w:rsid w:val="62077A5E"/>
    <w:rsid w:val="68D8BB71"/>
    <w:rsid w:val="6A018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B4670"/>
  <w15:chartTrackingRefBased/>
  <w15:docId w15:val="{D1D9A4DA-A553-48A8-86C6-BC842BB7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350E"/>
    <w:pPr>
      <w:spacing w:after="200" w:line="276" w:lineRule="auto"/>
    </w:pPr>
    <w:rPr>
      <w:rFonts w:cs="Mangal" w:eastAsiaTheme="minorEastAsia"/>
      <w:szCs w:val="20"/>
      <w:lang w:eastAsia="en-I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lorfulList-Accent11" w:customStyle="1">
    <w:name w:val="Colorful List - Accent 11"/>
    <w:basedOn w:val="Normal"/>
    <w:uiPriority w:val="34"/>
    <w:qFormat/>
    <w:rsid w:val="0000350E"/>
    <w:pPr>
      <w:ind w:left="720"/>
    </w:pPr>
    <w:rPr>
      <w:rFonts w:ascii="Calibri" w:hAnsi="Calibri" w:eastAsia="Times New Roman" w:cs="Calibri"/>
      <w:szCs w:val="22"/>
      <w:lang w:bidi="ar-SA"/>
    </w:rPr>
  </w:style>
  <w:style w:type="table" w:styleId="TableGrid">
    <w:name w:val="Table Grid"/>
    <w:basedOn w:val="TableNormal"/>
    <w:rsid w:val="0000350E"/>
    <w:pPr>
      <w:spacing w:after="0" w:line="240" w:lineRule="auto"/>
    </w:pPr>
    <w:rPr>
      <w:rFonts w:ascii="Calibri" w:hAnsi="Calibri" w:eastAsia="Calibri" w:cs="Times New Roman"/>
      <w:sz w:val="20"/>
      <w:szCs w:val="20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0350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350E"/>
    <w:rPr>
      <w:rFonts w:cs="Mangal" w:eastAsiaTheme="minorEastAsia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00350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350E"/>
    <w:rPr>
      <w:rFonts w:cs="Mangal" w:eastAsiaTheme="minorEastAsia"/>
      <w:szCs w:val="20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C97F7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C97F7E"/>
    <w:rPr>
      <w:color w:val="605E5C"/>
      <w:shd w:val="clear" w:color="auto" w:fill="E1DFDD"/>
    </w:rPr>
  </w:style>
  <w:style w:type="paragraph" w:styleId="ListParagraph">
    <w:name w:val="List Paragraph"/>
    <w:aliases w:val="numbered,Paragraphe de liste1,Bulletr List Paragraph,列出段落,列出段落1,List Paragraph2,List Paragraph21,Listeafsnit1,Parágrafo da Lista1,リスト段落1,Párrafo de lista1,List Paragraph11,Bullet list,Listenabsatz1,Bullet List,FooterText,List Paragraph1"/>
    <w:basedOn w:val="Normal"/>
    <w:link w:val="ListParagraphChar"/>
    <w:uiPriority w:val="34"/>
    <w:qFormat/>
    <w:rsid w:val="00C97F7E"/>
    <w:pPr>
      <w:ind w:left="720"/>
      <w:contextualSpacing/>
    </w:pPr>
  </w:style>
  <w:style w:type="character" w:styleId="ListParagraphChar" w:customStyle="1">
    <w:name w:val="List Paragraph Char"/>
    <w:aliases w:val="numbered Char,Paragraphe de liste1 Char,Bulletr List Paragraph Char,列出段落 Char,列出段落1 Char,List Paragraph2 Char,List Paragraph21 Char,Listeafsnit1 Char,Parágrafo da Lista1 Char,リスト段落1 Char,Párrafo de lista1 Char,List Paragraph11 Char"/>
    <w:basedOn w:val="DefaultParagraphFont"/>
    <w:link w:val="ListParagraph"/>
    <w:uiPriority w:val="34"/>
    <w:locked/>
    <w:rsid w:val="00C97F7E"/>
    <w:rPr>
      <w:rFonts w:cs="Mangal" w:eastAsiaTheme="minorEastAsia"/>
      <w:szCs w:val="20"/>
      <w:lang w:eastAsia="en-IN" w:bidi="hi-IN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854E1C"/>
    <w:rPr>
      <w:color w:val="605E5C"/>
      <w:shd w:val="clear" w:color="auto" w:fill="E1DFDD"/>
    </w:rPr>
  </w:style>
  <w:style w:type="table" w:styleId="GridTable4-Accent11" w:customStyle="1">
    <w:name w:val="Grid Table 4 - Accent 11"/>
    <w:basedOn w:val="TableNormal"/>
    <w:next w:val="GridTable4-Accent1"/>
    <w:uiPriority w:val="49"/>
    <w:rsid w:val="00C03E06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3E06"/>
    <w:pPr>
      <w:spacing w:line="240" w:lineRule="auto"/>
    </w:pPr>
    <w:rPr>
      <w:rFonts w:eastAsiaTheme="minorHAnsi" w:cstheme="minorBidi"/>
      <w:i/>
      <w:iCs/>
      <w:color w:val="44546A" w:themeColor="text2"/>
      <w:sz w:val="18"/>
      <w:szCs w:val="18"/>
      <w:lang w:val="en-GB" w:eastAsia="en-US" w:bidi="ar-SA"/>
    </w:rPr>
  </w:style>
  <w:style w:type="table" w:styleId="GridTable4-Accent1">
    <w:name w:val="Grid Table 4 Accent 1"/>
    <w:basedOn w:val="TableNormal"/>
    <w:uiPriority w:val="49"/>
    <w:rsid w:val="00C03E06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F759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31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5fb7b918e96c499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78e84-56de-41d9-9aad-0371eed0f66d}"/>
      </w:docPartPr>
      <w:docPartBody>
        <w:p w14:paraId="6A23C8B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4722E-0584-48FB-8F9F-37CB439A4A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Alwin Augustine</dc:creator>
  <keywords/>
  <dc:description/>
  <lastModifiedBy>Akila Sankar</lastModifiedBy>
  <revision>35</revision>
  <dcterms:created xsi:type="dcterms:W3CDTF">2021-02-25T07:27:00.0000000Z</dcterms:created>
  <dcterms:modified xsi:type="dcterms:W3CDTF">2021-04-28T07:23:05.4927195Z</dcterms:modified>
</coreProperties>
</file>