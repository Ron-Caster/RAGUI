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020"/>
        <w:gridCol w:w="2570"/>
        <w:gridCol w:w="2284"/>
        <w:gridCol w:w="2589"/>
      </w:tblGrid>
      <w:tr w:rsidR="009B1E34" w:rsidRPr="00652D28" w14:paraId="529B8188" w14:textId="77777777" w:rsidTr="003B08C4">
        <w:tc>
          <w:tcPr>
            <w:tcW w:w="1067" w:type="pct"/>
            <w:shd w:val="clear" w:color="auto" w:fill="D9D9D9" w:themeFill="background1" w:themeFillShade="D9"/>
          </w:tcPr>
          <w:p w14:paraId="20A28606" w14:textId="77777777" w:rsidR="009B1E34" w:rsidRPr="00652D28" w:rsidRDefault="009B1E34" w:rsidP="003B08C4">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Partner Name</w:t>
            </w:r>
          </w:p>
        </w:tc>
        <w:tc>
          <w:tcPr>
            <w:tcW w:w="1358" w:type="pct"/>
            <w:shd w:val="clear" w:color="auto" w:fill="auto"/>
          </w:tcPr>
          <w:p w14:paraId="15FC5944" w14:textId="77777777" w:rsidR="009B1E34" w:rsidRPr="00652D28" w:rsidRDefault="009B1E34" w:rsidP="003B08C4">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WinVinaya Foundation</w:t>
            </w:r>
          </w:p>
        </w:tc>
        <w:tc>
          <w:tcPr>
            <w:tcW w:w="1207" w:type="pct"/>
            <w:shd w:val="clear" w:color="auto" w:fill="D9D9D9" w:themeFill="background1" w:themeFillShade="D9"/>
          </w:tcPr>
          <w:p w14:paraId="0CF94B51" w14:textId="77777777" w:rsidR="009B1E34" w:rsidRPr="00652D28" w:rsidRDefault="009B1E34" w:rsidP="003B08C4">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 xml:space="preserve">Project Location </w:t>
            </w:r>
          </w:p>
        </w:tc>
        <w:tc>
          <w:tcPr>
            <w:tcW w:w="1368" w:type="pct"/>
            <w:shd w:val="clear" w:color="auto" w:fill="auto"/>
          </w:tcPr>
          <w:p w14:paraId="52CB0C16" w14:textId="77777777" w:rsidR="009B1E34" w:rsidRPr="00652D28" w:rsidRDefault="009B1E34" w:rsidP="003B08C4">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Bangalore</w:t>
            </w:r>
          </w:p>
        </w:tc>
      </w:tr>
      <w:tr w:rsidR="009B1E34" w:rsidRPr="00652D28" w14:paraId="7903DB2F" w14:textId="77777777" w:rsidTr="003B08C4">
        <w:tc>
          <w:tcPr>
            <w:tcW w:w="1067" w:type="pct"/>
            <w:shd w:val="clear" w:color="auto" w:fill="D9D9D9" w:themeFill="background1" w:themeFillShade="D9"/>
          </w:tcPr>
          <w:p w14:paraId="32C51A92" w14:textId="77777777" w:rsidR="009B1E34" w:rsidRPr="00652D28" w:rsidRDefault="009B1E34" w:rsidP="003B08C4">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Reporting P</w:t>
            </w:r>
            <w:r w:rsidRPr="00652D28">
              <w:rPr>
                <w:rFonts w:asciiTheme="minorHAnsi" w:hAnsiTheme="minorHAnsi" w:cstheme="minorHAnsi"/>
                <w:b/>
                <w:sz w:val="22"/>
                <w:szCs w:val="22"/>
              </w:rPr>
              <w:t>eriod</w:t>
            </w:r>
          </w:p>
        </w:tc>
        <w:tc>
          <w:tcPr>
            <w:tcW w:w="1358" w:type="pct"/>
            <w:shd w:val="clear" w:color="auto" w:fill="auto"/>
          </w:tcPr>
          <w:p w14:paraId="4E99168D" w14:textId="2DC02C0B" w:rsidR="009B1E34" w:rsidRPr="00652D28" w:rsidRDefault="009B1E34" w:rsidP="003B08C4">
            <w:pPr>
              <w:autoSpaceDE w:val="0"/>
              <w:autoSpaceDN w:val="0"/>
              <w:adjustRightInd w:val="0"/>
              <w:rPr>
                <w:rFonts w:asciiTheme="minorHAnsi" w:hAnsiTheme="minorHAnsi" w:cstheme="minorBidi"/>
                <w:b/>
                <w:bCs/>
                <w:sz w:val="22"/>
                <w:szCs w:val="22"/>
              </w:rPr>
            </w:pPr>
            <w:r w:rsidRPr="1A0F1293">
              <w:rPr>
                <w:rFonts w:asciiTheme="minorHAnsi" w:hAnsiTheme="minorHAnsi" w:cstheme="minorBidi"/>
                <w:b/>
                <w:bCs/>
                <w:sz w:val="22"/>
                <w:szCs w:val="22"/>
              </w:rPr>
              <w:t>1</w:t>
            </w:r>
            <w:r w:rsidRPr="1A0F1293">
              <w:rPr>
                <w:rFonts w:asciiTheme="minorHAnsi" w:hAnsiTheme="minorHAnsi" w:cstheme="minorBidi"/>
                <w:b/>
                <w:bCs/>
                <w:sz w:val="22"/>
                <w:szCs w:val="22"/>
                <w:vertAlign w:val="superscript"/>
              </w:rPr>
              <w:t>st</w:t>
            </w:r>
            <w:r w:rsidRPr="1A0F1293">
              <w:rPr>
                <w:rFonts w:asciiTheme="minorHAnsi" w:hAnsiTheme="minorHAnsi" w:cstheme="minorBidi"/>
                <w:b/>
                <w:bCs/>
                <w:sz w:val="22"/>
                <w:szCs w:val="22"/>
              </w:rPr>
              <w:t xml:space="preserve"> </w:t>
            </w:r>
            <w:r>
              <w:rPr>
                <w:rFonts w:asciiTheme="minorHAnsi" w:hAnsiTheme="minorHAnsi" w:cstheme="minorBidi"/>
                <w:b/>
                <w:bCs/>
                <w:sz w:val="22"/>
                <w:szCs w:val="22"/>
              </w:rPr>
              <w:t>November</w:t>
            </w:r>
            <w:r w:rsidRPr="1A0F1293">
              <w:rPr>
                <w:rFonts w:asciiTheme="minorHAnsi" w:hAnsiTheme="minorHAnsi" w:cstheme="minorBidi"/>
                <w:b/>
                <w:bCs/>
                <w:sz w:val="22"/>
                <w:szCs w:val="22"/>
              </w:rPr>
              <w:t xml:space="preserve"> 2020 to </w:t>
            </w:r>
          </w:p>
          <w:p w14:paraId="6202EBF3" w14:textId="40666B0D" w:rsidR="009B1E34" w:rsidRPr="00652D28" w:rsidRDefault="009B1E34" w:rsidP="003B08C4">
            <w:pPr>
              <w:autoSpaceDE w:val="0"/>
              <w:autoSpaceDN w:val="0"/>
              <w:adjustRightInd w:val="0"/>
              <w:rPr>
                <w:rFonts w:asciiTheme="minorHAnsi" w:hAnsiTheme="minorHAnsi" w:cstheme="minorBidi"/>
                <w:b/>
                <w:bCs/>
                <w:sz w:val="22"/>
                <w:szCs w:val="22"/>
              </w:rPr>
            </w:pPr>
            <w:r w:rsidRPr="1A0F1293">
              <w:rPr>
                <w:rFonts w:asciiTheme="minorHAnsi" w:hAnsiTheme="minorHAnsi" w:cstheme="minorBidi"/>
                <w:b/>
                <w:bCs/>
                <w:sz w:val="22"/>
                <w:szCs w:val="22"/>
              </w:rPr>
              <w:t>3</w:t>
            </w:r>
            <w:r>
              <w:rPr>
                <w:rFonts w:asciiTheme="minorHAnsi" w:hAnsiTheme="minorHAnsi" w:cstheme="minorBidi"/>
                <w:b/>
                <w:bCs/>
                <w:sz w:val="22"/>
                <w:szCs w:val="22"/>
              </w:rPr>
              <w:t>0</w:t>
            </w:r>
            <w:r w:rsidRPr="1A0F1293">
              <w:rPr>
                <w:rFonts w:asciiTheme="minorHAnsi" w:hAnsiTheme="minorHAnsi" w:cstheme="minorBidi"/>
                <w:b/>
                <w:bCs/>
                <w:sz w:val="22"/>
                <w:szCs w:val="22"/>
                <w:vertAlign w:val="superscript"/>
              </w:rPr>
              <w:t>st</w:t>
            </w:r>
            <w:r w:rsidRPr="1A0F1293">
              <w:rPr>
                <w:rFonts w:asciiTheme="minorHAnsi" w:hAnsiTheme="minorHAnsi" w:cstheme="minorBidi"/>
                <w:b/>
                <w:bCs/>
                <w:sz w:val="22"/>
                <w:szCs w:val="22"/>
              </w:rPr>
              <w:t xml:space="preserve"> </w:t>
            </w:r>
            <w:r>
              <w:rPr>
                <w:rFonts w:asciiTheme="minorHAnsi" w:hAnsiTheme="minorHAnsi" w:cstheme="minorBidi"/>
                <w:b/>
                <w:bCs/>
                <w:sz w:val="22"/>
                <w:szCs w:val="22"/>
              </w:rPr>
              <w:t>November</w:t>
            </w:r>
            <w:r w:rsidRPr="1A0F1293">
              <w:rPr>
                <w:rFonts w:asciiTheme="minorHAnsi" w:hAnsiTheme="minorHAnsi" w:cstheme="minorBidi"/>
                <w:b/>
                <w:bCs/>
                <w:sz w:val="22"/>
                <w:szCs w:val="22"/>
              </w:rPr>
              <w:t xml:space="preserve"> 2020 </w:t>
            </w:r>
          </w:p>
        </w:tc>
        <w:tc>
          <w:tcPr>
            <w:tcW w:w="1207" w:type="pct"/>
            <w:shd w:val="clear" w:color="auto" w:fill="D9D9D9" w:themeFill="background1" w:themeFillShade="D9"/>
          </w:tcPr>
          <w:p w14:paraId="2522A31E" w14:textId="77777777" w:rsidR="009B1E34" w:rsidRPr="00652D28" w:rsidRDefault="009B1E34" w:rsidP="003B08C4">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Project Timeline</w:t>
            </w:r>
          </w:p>
        </w:tc>
        <w:tc>
          <w:tcPr>
            <w:tcW w:w="1368" w:type="pct"/>
            <w:shd w:val="clear" w:color="auto" w:fill="auto"/>
          </w:tcPr>
          <w:p w14:paraId="3CD88792" w14:textId="18D60FC2" w:rsidR="009B1E34" w:rsidRPr="00652D28" w:rsidRDefault="009B1E34" w:rsidP="003B08C4">
            <w:pPr>
              <w:autoSpaceDE w:val="0"/>
              <w:autoSpaceDN w:val="0"/>
              <w:adjustRightInd w:val="0"/>
              <w:rPr>
                <w:rFonts w:asciiTheme="minorHAnsi" w:hAnsiTheme="minorHAnsi" w:cstheme="minorBidi"/>
                <w:b/>
                <w:bCs/>
                <w:sz w:val="22"/>
                <w:szCs w:val="22"/>
              </w:rPr>
            </w:pPr>
            <w:r w:rsidRPr="1A0F1293">
              <w:rPr>
                <w:rFonts w:asciiTheme="minorHAnsi" w:hAnsiTheme="minorHAnsi" w:cstheme="minorBidi"/>
                <w:b/>
                <w:bCs/>
                <w:sz w:val="22"/>
                <w:szCs w:val="22"/>
              </w:rPr>
              <w:t>1</w:t>
            </w:r>
            <w:r w:rsidRPr="1A0F1293">
              <w:rPr>
                <w:rFonts w:asciiTheme="minorHAnsi" w:hAnsiTheme="minorHAnsi" w:cstheme="minorBidi"/>
                <w:b/>
                <w:bCs/>
                <w:sz w:val="22"/>
                <w:szCs w:val="22"/>
                <w:vertAlign w:val="superscript"/>
              </w:rPr>
              <w:t>st</w:t>
            </w:r>
            <w:r w:rsidRPr="1A0F1293">
              <w:rPr>
                <w:rFonts w:asciiTheme="minorHAnsi" w:hAnsiTheme="minorHAnsi" w:cstheme="minorBidi"/>
                <w:b/>
                <w:bCs/>
                <w:sz w:val="22"/>
                <w:szCs w:val="22"/>
              </w:rPr>
              <w:t xml:space="preserve"> July</w:t>
            </w:r>
            <w:r>
              <w:rPr>
                <w:rFonts w:asciiTheme="minorHAnsi" w:hAnsiTheme="minorHAnsi" w:cstheme="minorBidi"/>
                <w:b/>
                <w:bCs/>
                <w:sz w:val="22"/>
                <w:szCs w:val="22"/>
              </w:rPr>
              <w:t xml:space="preserve"> </w:t>
            </w:r>
            <w:r w:rsidRPr="1A0F1293">
              <w:rPr>
                <w:rFonts w:asciiTheme="minorHAnsi" w:hAnsiTheme="minorHAnsi" w:cstheme="minorBidi"/>
                <w:b/>
                <w:bCs/>
                <w:sz w:val="22"/>
                <w:szCs w:val="22"/>
              </w:rPr>
              <w:t xml:space="preserve">2020 to </w:t>
            </w:r>
          </w:p>
          <w:p w14:paraId="59D5C56D" w14:textId="67273714" w:rsidR="009B1E34" w:rsidRPr="00652D28" w:rsidRDefault="009B1E34" w:rsidP="003B08C4">
            <w:pPr>
              <w:autoSpaceDE w:val="0"/>
              <w:autoSpaceDN w:val="0"/>
              <w:adjustRightInd w:val="0"/>
              <w:rPr>
                <w:rFonts w:asciiTheme="minorHAnsi" w:hAnsiTheme="minorHAnsi" w:cstheme="minorBidi"/>
                <w:b/>
                <w:bCs/>
                <w:sz w:val="22"/>
                <w:szCs w:val="22"/>
              </w:rPr>
            </w:pPr>
            <w:r w:rsidRPr="1A0F1293">
              <w:rPr>
                <w:rFonts w:asciiTheme="minorHAnsi" w:hAnsiTheme="minorHAnsi" w:cstheme="minorBidi"/>
                <w:b/>
                <w:bCs/>
                <w:sz w:val="22"/>
                <w:szCs w:val="22"/>
              </w:rPr>
              <w:t>30</w:t>
            </w:r>
            <w:r w:rsidRPr="1A0F1293">
              <w:rPr>
                <w:rFonts w:asciiTheme="minorHAnsi" w:hAnsiTheme="minorHAnsi" w:cstheme="minorBidi"/>
                <w:b/>
                <w:bCs/>
                <w:sz w:val="22"/>
                <w:szCs w:val="22"/>
                <w:vertAlign w:val="superscript"/>
              </w:rPr>
              <w:t>th</w:t>
            </w:r>
            <w:r w:rsidRPr="1A0F1293">
              <w:rPr>
                <w:rFonts w:asciiTheme="minorHAnsi" w:hAnsiTheme="minorHAnsi" w:cstheme="minorBidi"/>
                <w:b/>
                <w:bCs/>
                <w:sz w:val="22"/>
                <w:szCs w:val="22"/>
              </w:rPr>
              <w:t xml:space="preserve"> June 2021</w:t>
            </w:r>
          </w:p>
        </w:tc>
      </w:tr>
      <w:tr w:rsidR="009B1E34" w:rsidRPr="00652D28" w14:paraId="6E4CA1B1" w14:textId="77777777" w:rsidTr="003B08C4">
        <w:trPr>
          <w:trHeight w:val="120"/>
        </w:trPr>
        <w:tc>
          <w:tcPr>
            <w:tcW w:w="1067" w:type="pct"/>
            <w:shd w:val="clear" w:color="auto" w:fill="D9D9D9" w:themeFill="background1" w:themeFillShade="D9"/>
          </w:tcPr>
          <w:p w14:paraId="23FC8C31" w14:textId="77777777" w:rsidR="009B1E34" w:rsidRPr="00652D28" w:rsidRDefault="009B1E34" w:rsidP="003B08C4">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Reported Date</w:t>
            </w:r>
          </w:p>
        </w:tc>
        <w:tc>
          <w:tcPr>
            <w:tcW w:w="1358" w:type="pct"/>
            <w:shd w:val="clear" w:color="auto" w:fill="auto"/>
          </w:tcPr>
          <w:p w14:paraId="2A9AFFDB" w14:textId="6678DD8B" w:rsidR="009B1E34" w:rsidRPr="00652D28" w:rsidRDefault="009B1E34" w:rsidP="00300A3E">
            <w:pPr>
              <w:autoSpaceDE w:val="0"/>
              <w:autoSpaceDN w:val="0"/>
              <w:adjustRightInd w:val="0"/>
              <w:jc w:val="center"/>
              <w:rPr>
                <w:rFonts w:asciiTheme="minorHAnsi" w:hAnsiTheme="minorHAnsi" w:cstheme="minorBidi"/>
                <w:b/>
                <w:bCs/>
                <w:sz w:val="22"/>
                <w:szCs w:val="22"/>
              </w:rPr>
            </w:pPr>
          </w:p>
        </w:tc>
        <w:tc>
          <w:tcPr>
            <w:tcW w:w="1207" w:type="pct"/>
            <w:shd w:val="clear" w:color="auto" w:fill="D9D9D9" w:themeFill="background1" w:themeFillShade="D9"/>
          </w:tcPr>
          <w:p w14:paraId="1756360C" w14:textId="77777777" w:rsidR="009B1E34" w:rsidRPr="00652D28" w:rsidRDefault="009B1E34" w:rsidP="003B08C4">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Reported by</w:t>
            </w:r>
          </w:p>
        </w:tc>
        <w:tc>
          <w:tcPr>
            <w:tcW w:w="1368" w:type="pct"/>
            <w:shd w:val="clear" w:color="auto" w:fill="auto"/>
          </w:tcPr>
          <w:p w14:paraId="61643AC1" w14:textId="77777777" w:rsidR="009B1E34" w:rsidRPr="00652D28" w:rsidRDefault="009B1E34" w:rsidP="003B08C4">
            <w:pPr>
              <w:autoSpaceDE w:val="0"/>
              <w:autoSpaceDN w:val="0"/>
              <w:adjustRightInd w:val="0"/>
              <w:rPr>
                <w:rFonts w:asciiTheme="minorHAnsi" w:hAnsiTheme="minorHAnsi" w:cstheme="minorBidi"/>
                <w:b/>
                <w:bCs/>
                <w:sz w:val="22"/>
                <w:szCs w:val="22"/>
              </w:rPr>
            </w:pPr>
            <w:r w:rsidRPr="1A0F1293">
              <w:rPr>
                <w:rFonts w:asciiTheme="minorHAnsi" w:hAnsiTheme="minorHAnsi" w:cstheme="minorBidi"/>
                <w:b/>
                <w:bCs/>
                <w:sz w:val="22"/>
                <w:szCs w:val="22"/>
              </w:rPr>
              <w:t xml:space="preserve">Alwin Augustine, </w:t>
            </w:r>
          </w:p>
          <w:p w14:paraId="5D2EFA7E" w14:textId="77777777" w:rsidR="009B1E34" w:rsidRPr="00652D28" w:rsidRDefault="009B1E34" w:rsidP="003B08C4">
            <w:pPr>
              <w:autoSpaceDE w:val="0"/>
              <w:autoSpaceDN w:val="0"/>
              <w:adjustRightInd w:val="0"/>
              <w:rPr>
                <w:rFonts w:asciiTheme="minorHAnsi" w:hAnsiTheme="minorHAnsi" w:cstheme="minorBidi"/>
                <w:b/>
                <w:bCs/>
                <w:sz w:val="22"/>
                <w:szCs w:val="22"/>
              </w:rPr>
            </w:pPr>
            <w:r w:rsidRPr="1A0F1293">
              <w:rPr>
                <w:rFonts w:asciiTheme="minorHAnsi" w:hAnsiTheme="minorHAnsi" w:cstheme="minorBidi"/>
                <w:b/>
                <w:bCs/>
                <w:sz w:val="22"/>
                <w:szCs w:val="22"/>
              </w:rPr>
              <w:t xml:space="preserve">Project Coordinator </w:t>
            </w:r>
          </w:p>
        </w:tc>
      </w:tr>
    </w:tbl>
    <w:p w14:paraId="0CE3EF0D" w14:textId="77777777" w:rsidR="009B1E34" w:rsidRPr="00652D28" w:rsidRDefault="009B1E34" w:rsidP="009B1E34">
      <w:pPr>
        <w:pStyle w:val="ColorfulList-Accent11"/>
        <w:spacing w:after="0" w:line="240" w:lineRule="auto"/>
        <w:ind w:left="0" w:right="-157"/>
        <w:contextualSpacing/>
        <w:jc w:val="both"/>
        <w:rPr>
          <w:rFonts w:asciiTheme="minorHAnsi" w:hAnsiTheme="minorHAnsi" w:cstheme="minorHAnsi"/>
          <w:b/>
        </w:rPr>
      </w:pPr>
    </w:p>
    <w:p w14:paraId="1F5680FE" w14:textId="77777777" w:rsidR="009B1E34" w:rsidRDefault="009B1E34" w:rsidP="009B1E34">
      <w:pPr>
        <w:pStyle w:val="ColorfulList-Accent11"/>
        <w:pBdr>
          <w:bottom w:val="single" w:sz="4" w:space="1" w:color="auto"/>
        </w:pBdr>
        <w:shd w:val="clear" w:color="auto" w:fill="ACB9CA" w:themeFill="text2" w:themeFillTint="66"/>
        <w:spacing w:after="0" w:line="240" w:lineRule="auto"/>
        <w:ind w:left="0" w:right="-67"/>
        <w:contextualSpacing/>
        <w:rPr>
          <w:rFonts w:asciiTheme="minorHAnsi" w:hAnsiTheme="minorHAnsi" w:cstheme="minorHAnsi"/>
          <w:b/>
        </w:rPr>
      </w:pPr>
      <w:r w:rsidRPr="1A0F1293">
        <w:rPr>
          <w:rFonts w:asciiTheme="minorHAnsi" w:hAnsiTheme="minorHAnsi" w:cstheme="minorBidi"/>
          <w:b/>
          <w:bCs/>
        </w:rPr>
        <w:t xml:space="preserve">Training &amp; Employment Progress </w:t>
      </w:r>
    </w:p>
    <w:tbl>
      <w:tblPr>
        <w:tblW w:w="9670" w:type="dxa"/>
        <w:tblLayout w:type="fixed"/>
        <w:tblLook w:val="04A0" w:firstRow="1" w:lastRow="0" w:firstColumn="1" w:lastColumn="0" w:noHBand="0" w:noVBand="1"/>
      </w:tblPr>
      <w:tblGrid>
        <w:gridCol w:w="690"/>
        <w:gridCol w:w="1260"/>
        <w:gridCol w:w="1013"/>
        <w:gridCol w:w="863"/>
        <w:gridCol w:w="564"/>
        <w:gridCol w:w="780"/>
        <w:gridCol w:w="810"/>
        <w:gridCol w:w="735"/>
        <w:gridCol w:w="757"/>
        <w:gridCol w:w="693"/>
        <w:gridCol w:w="690"/>
        <w:gridCol w:w="815"/>
      </w:tblGrid>
      <w:tr w:rsidR="009B1E34" w:rsidRPr="00C20E17" w14:paraId="419FFC98" w14:textId="77777777" w:rsidTr="003B08C4">
        <w:trPr>
          <w:trHeight w:val="900"/>
        </w:trPr>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9F5DC0"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Batch #</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0DC618D"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Course</w:t>
            </w:r>
          </w:p>
        </w:tc>
        <w:tc>
          <w:tcPr>
            <w:tcW w:w="101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19706B0"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xml:space="preserve">Start Date </w:t>
            </w:r>
          </w:p>
        </w:tc>
        <w:tc>
          <w:tcPr>
            <w:tcW w:w="86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9E844B6"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End Date</w:t>
            </w:r>
          </w:p>
        </w:tc>
        <w:tc>
          <w:tcPr>
            <w:tcW w:w="56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EA0D6FE"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Enrolled</w:t>
            </w:r>
          </w:p>
        </w:tc>
        <w:tc>
          <w:tcPr>
            <w:tcW w:w="7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B649A67"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Under Training</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D8429DF"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xml:space="preserve"> # Dropped out </w:t>
            </w:r>
          </w:p>
        </w:tc>
        <w:tc>
          <w:tcPr>
            <w:tcW w:w="73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24742A7"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xml:space="preserve"> # Trained </w:t>
            </w:r>
          </w:p>
        </w:tc>
        <w:tc>
          <w:tcPr>
            <w:tcW w:w="75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2D4D737"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xml:space="preserve"> # Assessed </w:t>
            </w:r>
          </w:p>
        </w:tc>
        <w:tc>
          <w:tcPr>
            <w:tcW w:w="69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A510498"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xml:space="preserve"> # Passed </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129E3C1"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xml:space="preserve"> # Failed</w:t>
            </w:r>
          </w:p>
        </w:tc>
        <w:tc>
          <w:tcPr>
            <w:tcW w:w="81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F134738" w14:textId="77777777" w:rsidR="009B1E34" w:rsidRPr="00C20E17" w:rsidRDefault="009B1E34" w:rsidP="003B08C4">
            <w:pPr>
              <w:spacing w:after="0" w:line="240" w:lineRule="auto"/>
              <w:jc w:val="center"/>
              <w:rPr>
                <w:rFonts w:eastAsia="Times New Roman"/>
                <w:b/>
                <w:bCs/>
                <w:color w:val="000000"/>
                <w:sz w:val="16"/>
                <w:szCs w:val="16"/>
              </w:rPr>
            </w:pPr>
            <w:r w:rsidRPr="1A0F1293">
              <w:rPr>
                <w:rFonts w:eastAsia="Times New Roman"/>
                <w:b/>
                <w:bCs/>
                <w:color w:val="000000" w:themeColor="text1"/>
                <w:sz w:val="16"/>
                <w:szCs w:val="16"/>
              </w:rPr>
              <w:t xml:space="preserve"> # Placed </w:t>
            </w:r>
          </w:p>
        </w:tc>
      </w:tr>
      <w:tr w:rsidR="009B1E34" w:rsidRPr="007A21D4" w14:paraId="7F72DCC5" w14:textId="77777777" w:rsidTr="003B08C4">
        <w:trPr>
          <w:trHeight w:val="900"/>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14:paraId="31AA3779"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B1</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6A1EF824"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Software Development</w:t>
            </w:r>
          </w:p>
        </w:tc>
        <w:tc>
          <w:tcPr>
            <w:tcW w:w="1013" w:type="dxa"/>
            <w:tcBorders>
              <w:top w:val="single" w:sz="4" w:space="0" w:color="auto"/>
              <w:left w:val="nil"/>
              <w:bottom w:val="single" w:sz="4" w:space="0" w:color="auto"/>
              <w:right w:val="single" w:sz="4" w:space="0" w:color="auto"/>
            </w:tcBorders>
            <w:shd w:val="clear" w:color="auto" w:fill="auto"/>
            <w:vAlign w:val="center"/>
          </w:tcPr>
          <w:p w14:paraId="41227F74"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01-07-2020</w:t>
            </w:r>
          </w:p>
        </w:tc>
        <w:tc>
          <w:tcPr>
            <w:tcW w:w="863" w:type="dxa"/>
            <w:tcBorders>
              <w:top w:val="single" w:sz="4" w:space="0" w:color="auto"/>
              <w:left w:val="nil"/>
              <w:bottom w:val="single" w:sz="4" w:space="0" w:color="auto"/>
              <w:right w:val="single" w:sz="4" w:space="0" w:color="auto"/>
            </w:tcBorders>
            <w:shd w:val="clear" w:color="auto" w:fill="auto"/>
            <w:vAlign w:val="center"/>
          </w:tcPr>
          <w:p w14:paraId="63806113"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12-09-2020</w:t>
            </w:r>
          </w:p>
        </w:tc>
        <w:tc>
          <w:tcPr>
            <w:tcW w:w="564" w:type="dxa"/>
            <w:tcBorders>
              <w:top w:val="single" w:sz="4" w:space="0" w:color="auto"/>
              <w:left w:val="nil"/>
              <w:bottom w:val="single" w:sz="4" w:space="0" w:color="auto"/>
              <w:right w:val="single" w:sz="4" w:space="0" w:color="auto"/>
            </w:tcBorders>
            <w:shd w:val="clear" w:color="auto" w:fill="auto"/>
            <w:vAlign w:val="center"/>
          </w:tcPr>
          <w:p w14:paraId="4F19113C" w14:textId="77777777" w:rsidR="009B1E34" w:rsidRPr="005D6E26" w:rsidRDefault="009B1E34" w:rsidP="003B08C4">
            <w:pPr>
              <w:spacing w:after="0" w:line="240" w:lineRule="auto"/>
              <w:rPr>
                <w:rFonts w:eastAsia="Times New Roman"/>
                <w:b/>
                <w:bCs/>
                <w:color w:val="000000"/>
                <w:sz w:val="18"/>
                <w:szCs w:val="18"/>
              </w:rPr>
            </w:pPr>
            <w:r w:rsidRPr="005D6E26">
              <w:rPr>
                <w:rFonts w:eastAsia="Times New Roman"/>
                <w:b/>
                <w:bCs/>
                <w:color w:val="000000" w:themeColor="text1"/>
                <w:sz w:val="18"/>
                <w:szCs w:val="18"/>
              </w:rPr>
              <w:t>6</w:t>
            </w:r>
          </w:p>
        </w:tc>
        <w:tc>
          <w:tcPr>
            <w:tcW w:w="780" w:type="dxa"/>
            <w:tcBorders>
              <w:top w:val="single" w:sz="4" w:space="0" w:color="auto"/>
              <w:left w:val="nil"/>
              <w:bottom w:val="single" w:sz="4" w:space="0" w:color="auto"/>
              <w:right w:val="single" w:sz="4" w:space="0" w:color="auto"/>
            </w:tcBorders>
            <w:shd w:val="clear" w:color="auto" w:fill="auto"/>
            <w:vAlign w:val="center"/>
          </w:tcPr>
          <w:p w14:paraId="0FB703E4" w14:textId="77777777" w:rsidR="009B1E34" w:rsidRPr="005D6E26" w:rsidRDefault="009B1E34" w:rsidP="003B08C4">
            <w:pPr>
              <w:spacing w:after="0" w:line="240" w:lineRule="auto"/>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single" w:sz="4" w:space="0" w:color="auto"/>
              <w:left w:val="nil"/>
              <w:bottom w:val="single" w:sz="4" w:space="0" w:color="auto"/>
              <w:right w:val="single" w:sz="4" w:space="0" w:color="auto"/>
            </w:tcBorders>
            <w:shd w:val="clear" w:color="auto" w:fill="auto"/>
            <w:vAlign w:val="center"/>
          </w:tcPr>
          <w:p w14:paraId="7B1CF42D"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sz="4" w:space="0" w:color="auto"/>
              <w:left w:val="nil"/>
              <w:bottom w:val="single" w:sz="4" w:space="0" w:color="auto"/>
              <w:right w:val="single" w:sz="4" w:space="0" w:color="auto"/>
            </w:tcBorders>
            <w:shd w:val="clear" w:color="auto" w:fill="auto"/>
            <w:vAlign w:val="center"/>
          </w:tcPr>
          <w:p w14:paraId="20D064F3"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757" w:type="dxa"/>
            <w:tcBorders>
              <w:top w:val="single" w:sz="4" w:space="0" w:color="auto"/>
              <w:left w:val="nil"/>
              <w:bottom w:val="single" w:sz="4" w:space="0" w:color="auto"/>
              <w:right w:val="single" w:sz="4" w:space="0" w:color="auto"/>
            </w:tcBorders>
            <w:shd w:val="clear" w:color="auto" w:fill="auto"/>
            <w:vAlign w:val="center"/>
          </w:tcPr>
          <w:p w14:paraId="75BD88D4"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3" w:type="dxa"/>
            <w:tcBorders>
              <w:top w:val="single" w:sz="4" w:space="0" w:color="auto"/>
              <w:left w:val="nil"/>
              <w:bottom w:val="single" w:sz="4" w:space="0" w:color="auto"/>
              <w:right w:val="single" w:sz="4" w:space="0" w:color="auto"/>
            </w:tcBorders>
            <w:shd w:val="clear" w:color="auto" w:fill="auto"/>
            <w:vAlign w:val="center"/>
          </w:tcPr>
          <w:p w14:paraId="033722F5"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0" w:type="dxa"/>
            <w:tcBorders>
              <w:top w:val="single" w:sz="4" w:space="0" w:color="auto"/>
              <w:left w:val="nil"/>
              <w:bottom w:val="single" w:sz="4" w:space="0" w:color="auto"/>
              <w:right w:val="single" w:sz="4" w:space="0" w:color="auto"/>
            </w:tcBorders>
            <w:shd w:val="clear" w:color="auto" w:fill="auto"/>
            <w:vAlign w:val="center"/>
          </w:tcPr>
          <w:p w14:paraId="7544C0E1"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815" w:type="dxa"/>
            <w:tcBorders>
              <w:top w:val="single" w:sz="4" w:space="0" w:color="auto"/>
              <w:left w:val="nil"/>
              <w:bottom w:val="single" w:sz="4" w:space="0" w:color="auto"/>
              <w:right w:val="single" w:sz="4" w:space="0" w:color="auto"/>
            </w:tcBorders>
            <w:shd w:val="clear" w:color="auto" w:fill="auto"/>
            <w:vAlign w:val="center"/>
          </w:tcPr>
          <w:p w14:paraId="69A87A90"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w:t>
            </w:r>
          </w:p>
        </w:tc>
      </w:tr>
      <w:tr w:rsidR="009B1E34" w:rsidRPr="007A21D4" w14:paraId="198FE496" w14:textId="77777777" w:rsidTr="003B08C4">
        <w:trPr>
          <w:trHeight w:val="900"/>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14:paraId="748C786F"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B2</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F538BA"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Software Development</w:t>
            </w:r>
          </w:p>
        </w:tc>
        <w:tc>
          <w:tcPr>
            <w:tcW w:w="1013" w:type="dxa"/>
            <w:tcBorders>
              <w:top w:val="single" w:sz="4" w:space="0" w:color="auto"/>
              <w:left w:val="nil"/>
              <w:bottom w:val="single" w:sz="4" w:space="0" w:color="auto"/>
              <w:right w:val="single" w:sz="4" w:space="0" w:color="auto"/>
            </w:tcBorders>
            <w:shd w:val="clear" w:color="auto" w:fill="auto"/>
            <w:vAlign w:val="center"/>
          </w:tcPr>
          <w:p w14:paraId="198E21E5"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01-07-2020</w:t>
            </w:r>
          </w:p>
        </w:tc>
        <w:tc>
          <w:tcPr>
            <w:tcW w:w="863" w:type="dxa"/>
            <w:tcBorders>
              <w:top w:val="single" w:sz="4" w:space="0" w:color="auto"/>
              <w:left w:val="nil"/>
              <w:bottom w:val="single" w:sz="4" w:space="0" w:color="auto"/>
              <w:right w:val="single" w:sz="4" w:space="0" w:color="auto"/>
            </w:tcBorders>
            <w:shd w:val="clear" w:color="auto" w:fill="auto"/>
            <w:vAlign w:val="center"/>
          </w:tcPr>
          <w:p w14:paraId="7CB71E5C"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12-09-2020</w:t>
            </w:r>
          </w:p>
        </w:tc>
        <w:tc>
          <w:tcPr>
            <w:tcW w:w="564" w:type="dxa"/>
            <w:tcBorders>
              <w:top w:val="single" w:sz="4" w:space="0" w:color="auto"/>
              <w:left w:val="nil"/>
              <w:bottom w:val="single" w:sz="4" w:space="0" w:color="auto"/>
              <w:right w:val="single" w:sz="4" w:space="0" w:color="auto"/>
            </w:tcBorders>
            <w:shd w:val="clear" w:color="auto" w:fill="auto"/>
            <w:vAlign w:val="center"/>
          </w:tcPr>
          <w:p w14:paraId="1814BD44" w14:textId="77777777" w:rsidR="009B1E34" w:rsidRPr="005D6E26" w:rsidRDefault="009B1E34" w:rsidP="003B08C4">
            <w:pPr>
              <w:spacing w:after="0" w:line="240" w:lineRule="auto"/>
              <w:rPr>
                <w:rFonts w:eastAsia="Times New Roman"/>
                <w:b/>
                <w:bCs/>
                <w:color w:val="000000"/>
                <w:sz w:val="18"/>
                <w:szCs w:val="18"/>
              </w:rPr>
            </w:pPr>
            <w:r w:rsidRPr="005D6E26">
              <w:rPr>
                <w:rFonts w:eastAsia="Times New Roman"/>
                <w:b/>
                <w:bCs/>
                <w:color w:val="000000" w:themeColor="text1"/>
                <w:sz w:val="18"/>
                <w:szCs w:val="18"/>
              </w:rPr>
              <w:t>6</w:t>
            </w:r>
          </w:p>
        </w:tc>
        <w:tc>
          <w:tcPr>
            <w:tcW w:w="780" w:type="dxa"/>
            <w:tcBorders>
              <w:top w:val="single" w:sz="4" w:space="0" w:color="auto"/>
              <w:left w:val="nil"/>
              <w:bottom w:val="single" w:sz="4" w:space="0" w:color="auto"/>
              <w:right w:val="single" w:sz="4" w:space="0" w:color="auto"/>
            </w:tcBorders>
            <w:shd w:val="clear" w:color="auto" w:fill="auto"/>
            <w:vAlign w:val="center"/>
          </w:tcPr>
          <w:p w14:paraId="6EAD8755" w14:textId="77777777" w:rsidR="009B1E34" w:rsidRPr="005D6E26" w:rsidRDefault="009B1E34" w:rsidP="003B08C4">
            <w:pPr>
              <w:spacing w:after="0" w:line="240" w:lineRule="auto"/>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single" w:sz="4" w:space="0" w:color="auto"/>
              <w:left w:val="nil"/>
              <w:bottom w:val="single" w:sz="4" w:space="0" w:color="auto"/>
              <w:right w:val="single" w:sz="4" w:space="0" w:color="auto"/>
            </w:tcBorders>
            <w:shd w:val="clear" w:color="auto" w:fill="auto"/>
            <w:vAlign w:val="center"/>
          </w:tcPr>
          <w:p w14:paraId="122DB979"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sz="4" w:space="0" w:color="auto"/>
              <w:left w:val="nil"/>
              <w:bottom w:val="single" w:sz="4" w:space="0" w:color="auto"/>
              <w:right w:val="single" w:sz="4" w:space="0" w:color="auto"/>
            </w:tcBorders>
            <w:shd w:val="clear" w:color="auto" w:fill="auto"/>
            <w:vAlign w:val="center"/>
          </w:tcPr>
          <w:p w14:paraId="7F311884" w14:textId="77777777" w:rsidR="009B1E34" w:rsidRPr="007A21D4" w:rsidRDefault="009B1E34" w:rsidP="003B08C4">
            <w:pPr>
              <w:spacing w:after="0" w:line="240" w:lineRule="auto"/>
            </w:pPr>
            <w:r w:rsidRPr="1A0F1293">
              <w:rPr>
                <w:rFonts w:eastAsia="Times New Roman"/>
                <w:color w:val="000000" w:themeColor="text1"/>
                <w:sz w:val="18"/>
                <w:szCs w:val="18"/>
              </w:rPr>
              <w:t>5</w:t>
            </w:r>
          </w:p>
        </w:tc>
        <w:tc>
          <w:tcPr>
            <w:tcW w:w="757" w:type="dxa"/>
            <w:tcBorders>
              <w:top w:val="single" w:sz="4" w:space="0" w:color="auto"/>
              <w:left w:val="nil"/>
              <w:bottom w:val="single" w:sz="4" w:space="0" w:color="auto"/>
              <w:right w:val="single" w:sz="4" w:space="0" w:color="auto"/>
            </w:tcBorders>
            <w:shd w:val="clear" w:color="auto" w:fill="auto"/>
            <w:vAlign w:val="center"/>
          </w:tcPr>
          <w:p w14:paraId="19867DAF" w14:textId="77777777" w:rsidR="009B1E34" w:rsidRPr="007A21D4" w:rsidRDefault="009B1E34" w:rsidP="003B08C4">
            <w:pPr>
              <w:spacing w:after="0" w:line="240" w:lineRule="auto"/>
            </w:pPr>
            <w:r w:rsidRPr="1A0F1293">
              <w:rPr>
                <w:rFonts w:eastAsia="Times New Roman"/>
                <w:color w:val="000000" w:themeColor="text1"/>
                <w:sz w:val="18"/>
                <w:szCs w:val="18"/>
              </w:rPr>
              <w:t>5</w:t>
            </w:r>
          </w:p>
        </w:tc>
        <w:tc>
          <w:tcPr>
            <w:tcW w:w="693" w:type="dxa"/>
            <w:tcBorders>
              <w:top w:val="single" w:sz="4" w:space="0" w:color="auto"/>
              <w:left w:val="nil"/>
              <w:bottom w:val="single" w:sz="4" w:space="0" w:color="auto"/>
              <w:right w:val="single" w:sz="4" w:space="0" w:color="auto"/>
            </w:tcBorders>
            <w:shd w:val="clear" w:color="auto" w:fill="auto"/>
            <w:vAlign w:val="center"/>
          </w:tcPr>
          <w:p w14:paraId="5790749F" w14:textId="77777777" w:rsidR="009B1E34" w:rsidRPr="007A21D4" w:rsidRDefault="009B1E34" w:rsidP="003B08C4">
            <w:pPr>
              <w:spacing w:after="0" w:line="240" w:lineRule="auto"/>
            </w:pPr>
            <w:r w:rsidRPr="1A0F1293">
              <w:rPr>
                <w:rFonts w:eastAsia="Times New Roman"/>
                <w:color w:val="000000" w:themeColor="text1"/>
                <w:sz w:val="18"/>
                <w:szCs w:val="18"/>
              </w:rPr>
              <w:t>5</w:t>
            </w:r>
          </w:p>
        </w:tc>
        <w:tc>
          <w:tcPr>
            <w:tcW w:w="690" w:type="dxa"/>
            <w:tcBorders>
              <w:top w:val="single" w:sz="4" w:space="0" w:color="auto"/>
              <w:left w:val="nil"/>
              <w:bottom w:val="single" w:sz="4" w:space="0" w:color="auto"/>
              <w:right w:val="single" w:sz="4" w:space="0" w:color="auto"/>
            </w:tcBorders>
            <w:shd w:val="clear" w:color="auto" w:fill="auto"/>
            <w:vAlign w:val="center"/>
          </w:tcPr>
          <w:p w14:paraId="5BD6CDA1"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815" w:type="dxa"/>
            <w:tcBorders>
              <w:top w:val="single" w:sz="4" w:space="0" w:color="auto"/>
              <w:left w:val="nil"/>
              <w:bottom w:val="single" w:sz="4" w:space="0" w:color="auto"/>
              <w:right w:val="single" w:sz="4" w:space="0" w:color="auto"/>
            </w:tcBorders>
            <w:shd w:val="clear" w:color="auto" w:fill="auto"/>
            <w:vAlign w:val="center"/>
          </w:tcPr>
          <w:p w14:paraId="5A9B7978"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w:t>
            </w:r>
          </w:p>
        </w:tc>
      </w:tr>
      <w:tr w:rsidR="009B1E34" w:rsidRPr="007A21D4" w14:paraId="169DB571" w14:textId="77777777" w:rsidTr="003B08C4">
        <w:trPr>
          <w:trHeight w:val="900"/>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14:paraId="404108DD"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B3</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19FDCCDF"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Software Development</w:t>
            </w:r>
          </w:p>
        </w:tc>
        <w:tc>
          <w:tcPr>
            <w:tcW w:w="1013" w:type="dxa"/>
            <w:tcBorders>
              <w:top w:val="single" w:sz="4" w:space="0" w:color="auto"/>
              <w:left w:val="nil"/>
              <w:bottom w:val="single" w:sz="4" w:space="0" w:color="auto"/>
              <w:right w:val="single" w:sz="4" w:space="0" w:color="auto"/>
            </w:tcBorders>
            <w:shd w:val="clear" w:color="auto" w:fill="auto"/>
            <w:vAlign w:val="center"/>
          </w:tcPr>
          <w:p w14:paraId="38A93E89"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01-07-2020</w:t>
            </w:r>
          </w:p>
        </w:tc>
        <w:tc>
          <w:tcPr>
            <w:tcW w:w="863" w:type="dxa"/>
            <w:tcBorders>
              <w:top w:val="single" w:sz="4" w:space="0" w:color="auto"/>
              <w:left w:val="nil"/>
              <w:bottom w:val="single" w:sz="4" w:space="0" w:color="auto"/>
              <w:right w:val="single" w:sz="4" w:space="0" w:color="auto"/>
            </w:tcBorders>
            <w:shd w:val="clear" w:color="auto" w:fill="auto"/>
            <w:vAlign w:val="center"/>
          </w:tcPr>
          <w:p w14:paraId="4FD0D819"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12-09-2020</w:t>
            </w:r>
          </w:p>
        </w:tc>
        <w:tc>
          <w:tcPr>
            <w:tcW w:w="564" w:type="dxa"/>
            <w:tcBorders>
              <w:top w:val="single" w:sz="4" w:space="0" w:color="auto"/>
              <w:left w:val="nil"/>
              <w:bottom w:val="single" w:sz="4" w:space="0" w:color="auto"/>
              <w:right w:val="single" w:sz="4" w:space="0" w:color="auto"/>
            </w:tcBorders>
            <w:shd w:val="clear" w:color="auto" w:fill="auto"/>
            <w:vAlign w:val="center"/>
          </w:tcPr>
          <w:p w14:paraId="19FF181E" w14:textId="77777777" w:rsidR="009B1E34" w:rsidRPr="005D6E26" w:rsidRDefault="009B1E34" w:rsidP="003B08C4">
            <w:pPr>
              <w:spacing w:after="0" w:line="240" w:lineRule="auto"/>
              <w:rPr>
                <w:rFonts w:eastAsia="Times New Roman"/>
                <w:b/>
                <w:bCs/>
                <w:color w:val="000000"/>
                <w:sz w:val="18"/>
                <w:szCs w:val="18"/>
              </w:rPr>
            </w:pPr>
            <w:r w:rsidRPr="005D6E26">
              <w:rPr>
                <w:rFonts w:eastAsia="Times New Roman"/>
                <w:b/>
                <w:bCs/>
                <w:color w:val="000000" w:themeColor="text1"/>
                <w:sz w:val="18"/>
                <w:szCs w:val="18"/>
              </w:rPr>
              <w:t>5</w:t>
            </w:r>
          </w:p>
        </w:tc>
        <w:tc>
          <w:tcPr>
            <w:tcW w:w="780" w:type="dxa"/>
            <w:tcBorders>
              <w:top w:val="single" w:sz="4" w:space="0" w:color="auto"/>
              <w:left w:val="nil"/>
              <w:bottom w:val="single" w:sz="4" w:space="0" w:color="auto"/>
              <w:right w:val="single" w:sz="4" w:space="0" w:color="auto"/>
            </w:tcBorders>
            <w:shd w:val="clear" w:color="auto" w:fill="auto"/>
            <w:vAlign w:val="center"/>
          </w:tcPr>
          <w:p w14:paraId="6A4CF2FD" w14:textId="77777777" w:rsidR="009B1E34" w:rsidRPr="005D6E26" w:rsidRDefault="009B1E34" w:rsidP="003B08C4">
            <w:pPr>
              <w:spacing w:after="0" w:line="240" w:lineRule="auto"/>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single" w:sz="4" w:space="0" w:color="auto"/>
              <w:left w:val="nil"/>
              <w:bottom w:val="single" w:sz="4" w:space="0" w:color="auto"/>
              <w:right w:val="single" w:sz="4" w:space="0" w:color="auto"/>
            </w:tcBorders>
            <w:shd w:val="clear" w:color="auto" w:fill="auto"/>
            <w:vAlign w:val="center"/>
          </w:tcPr>
          <w:p w14:paraId="2512C7AD"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sz="4" w:space="0" w:color="auto"/>
              <w:left w:val="nil"/>
              <w:bottom w:val="single" w:sz="4" w:space="0" w:color="auto"/>
              <w:right w:val="single" w:sz="4" w:space="0" w:color="auto"/>
            </w:tcBorders>
            <w:shd w:val="clear" w:color="auto" w:fill="auto"/>
            <w:vAlign w:val="center"/>
          </w:tcPr>
          <w:p w14:paraId="5C8303AC"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757" w:type="dxa"/>
            <w:tcBorders>
              <w:top w:val="single" w:sz="4" w:space="0" w:color="auto"/>
              <w:left w:val="nil"/>
              <w:bottom w:val="single" w:sz="4" w:space="0" w:color="auto"/>
              <w:right w:val="single" w:sz="4" w:space="0" w:color="auto"/>
            </w:tcBorders>
            <w:shd w:val="clear" w:color="auto" w:fill="auto"/>
            <w:vAlign w:val="center"/>
          </w:tcPr>
          <w:p w14:paraId="2930D6CC"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3" w:type="dxa"/>
            <w:tcBorders>
              <w:top w:val="single" w:sz="4" w:space="0" w:color="auto"/>
              <w:left w:val="nil"/>
              <w:bottom w:val="single" w:sz="4" w:space="0" w:color="auto"/>
              <w:right w:val="single" w:sz="4" w:space="0" w:color="auto"/>
            </w:tcBorders>
            <w:shd w:val="clear" w:color="auto" w:fill="auto"/>
            <w:vAlign w:val="center"/>
          </w:tcPr>
          <w:p w14:paraId="51AD0682"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0" w:type="dxa"/>
            <w:tcBorders>
              <w:top w:val="single" w:sz="4" w:space="0" w:color="auto"/>
              <w:left w:val="nil"/>
              <w:bottom w:val="single" w:sz="4" w:space="0" w:color="auto"/>
              <w:right w:val="single" w:sz="4" w:space="0" w:color="auto"/>
            </w:tcBorders>
            <w:shd w:val="clear" w:color="auto" w:fill="auto"/>
            <w:vAlign w:val="center"/>
          </w:tcPr>
          <w:p w14:paraId="75DF7E1E"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815" w:type="dxa"/>
            <w:tcBorders>
              <w:top w:val="single" w:sz="4" w:space="0" w:color="auto"/>
              <w:left w:val="nil"/>
              <w:bottom w:val="single" w:sz="4" w:space="0" w:color="auto"/>
              <w:right w:val="single" w:sz="4" w:space="0" w:color="auto"/>
            </w:tcBorders>
            <w:shd w:val="clear" w:color="auto" w:fill="auto"/>
            <w:vAlign w:val="center"/>
          </w:tcPr>
          <w:p w14:paraId="19F63D63" w14:textId="77777777" w:rsidR="009B1E34" w:rsidRPr="007A21D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009B1E34" w:rsidRPr="00C20E17" w14:paraId="185308E8" w14:textId="77777777" w:rsidTr="003B08C4">
        <w:trPr>
          <w:trHeight w:val="144"/>
        </w:trPr>
        <w:tc>
          <w:tcPr>
            <w:tcW w:w="690" w:type="dxa"/>
            <w:tcBorders>
              <w:top w:val="nil"/>
              <w:left w:val="single" w:sz="4" w:space="0" w:color="auto"/>
              <w:bottom w:val="single" w:sz="4" w:space="0" w:color="auto"/>
              <w:right w:val="single" w:sz="4" w:space="0" w:color="auto"/>
            </w:tcBorders>
            <w:shd w:val="clear" w:color="auto" w:fill="auto"/>
            <w:noWrap/>
            <w:vAlign w:val="bottom"/>
          </w:tcPr>
          <w:p w14:paraId="3B46658D"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B4</w:t>
            </w:r>
          </w:p>
        </w:tc>
        <w:tc>
          <w:tcPr>
            <w:tcW w:w="1260" w:type="dxa"/>
            <w:tcBorders>
              <w:top w:val="nil"/>
              <w:left w:val="nil"/>
              <w:bottom w:val="single" w:sz="4" w:space="0" w:color="auto"/>
              <w:right w:val="single" w:sz="4" w:space="0" w:color="auto"/>
            </w:tcBorders>
            <w:shd w:val="clear" w:color="auto" w:fill="auto"/>
            <w:vAlign w:val="center"/>
          </w:tcPr>
          <w:p w14:paraId="16B2A03A"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Business Process Automation</w:t>
            </w:r>
          </w:p>
        </w:tc>
        <w:tc>
          <w:tcPr>
            <w:tcW w:w="1013" w:type="dxa"/>
            <w:tcBorders>
              <w:top w:val="nil"/>
              <w:left w:val="nil"/>
              <w:bottom w:val="single" w:sz="4" w:space="0" w:color="auto"/>
              <w:right w:val="single" w:sz="4" w:space="0" w:color="auto"/>
            </w:tcBorders>
            <w:shd w:val="clear" w:color="auto" w:fill="auto"/>
            <w:noWrap/>
            <w:vAlign w:val="center"/>
            <w:hideMark/>
          </w:tcPr>
          <w:p w14:paraId="5DB987EB"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07-07-2020</w:t>
            </w:r>
          </w:p>
        </w:tc>
        <w:tc>
          <w:tcPr>
            <w:tcW w:w="863" w:type="dxa"/>
            <w:tcBorders>
              <w:top w:val="nil"/>
              <w:left w:val="nil"/>
              <w:bottom w:val="single" w:sz="4" w:space="0" w:color="auto"/>
              <w:right w:val="single" w:sz="4" w:space="0" w:color="auto"/>
            </w:tcBorders>
            <w:shd w:val="clear" w:color="auto" w:fill="auto"/>
            <w:noWrap/>
            <w:vAlign w:val="bottom"/>
            <w:hideMark/>
          </w:tcPr>
          <w:p w14:paraId="31A01AB6"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16-10-2020</w:t>
            </w:r>
          </w:p>
        </w:tc>
        <w:tc>
          <w:tcPr>
            <w:tcW w:w="564" w:type="dxa"/>
            <w:tcBorders>
              <w:top w:val="nil"/>
              <w:left w:val="nil"/>
              <w:bottom w:val="single" w:sz="4" w:space="0" w:color="auto"/>
              <w:right w:val="single" w:sz="4" w:space="0" w:color="auto"/>
            </w:tcBorders>
            <w:shd w:val="clear" w:color="auto" w:fill="auto"/>
            <w:noWrap/>
            <w:vAlign w:val="center"/>
            <w:hideMark/>
          </w:tcPr>
          <w:p w14:paraId="662D97E0" w14:textId="77777777" w:rsidR="009B1E34" w:rsidRPr="005D6E26" w:rsidRDefault="009B1E34" w:rsidP="003B08C4">
            <w:pPr>
              <w:spacing w:after="0" w:line="240" w:lineRule="auto"/>
              <w:jc w:val="center"/>
              <w:rPr>
                <w:rFonts w:eastAsia="Times New Roman"/>
                <w:b/>
                <w:bCs/>
                <w:color w:val="000000"/>
                <w:sz w:val="18"/>
                <w:szCs w:val="18"/>
              </w:rPr>
            </w:pPr>
            <w:r w:rsidRPr="005D6E26">
              <w:rPr>
                <w:rFonts w:eastAsia="Times New Roman"/>
                <w:b/>
                <w:bCs/>
                <w:color w:val="000000" w:themeColor="text1"/>
                <w:sz w:val="18"/>
                <w:szCs w:val="18"/>
              </w:rPr>
              <w:t>8 </w:t>
            </w:r>
          </w:p>
        </w:tc>
        <w:tc>
          <w:tcPr>
            <w:tcW w:w="780" w:type="dxa"/>
            <w:tcBorders>
              <w:top w:val="nil"/>
              <w:left w:val="nil"/>
              <w:bottom w:val="single" w:sz="4" w:space="0" w:color="auto"/>
              <w:right w:val="single" w:sz="4" w:space="0" w:color="auto"/>
            </w:tcBorders>
            <w:shd w:val="clear" w:color="auto" w:fill="auto"/>
            <w:noWrap/>
            <w:vAlign w:val="center"/>
            <w:hideMark/>
          </w:tcPr>
          <w:p w14:paraId="7E284B75" w14:textId="77777777" w:rsidR="009B1E34" w:rsidRPr="005D6E26" w:rsidRDefault="009B1E34" w:rsidP="003B08C4">
            <w:pPr>
              <w:spacing w:after="0" w:line="240" w:lineRule="auto"/>
              <w:jc w:val="center"/>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nil"/>
              <w:left w:val="nil"/>
              <w:bottom w:val="single" w:sz="4" w:space="0" w:color="auto"/>
              <w:right w:val="single" w:sz="4" w:space="0" w:color="auto"/>
            </w:tcBorders>
            <w:shd w:val="clear" w:color="auto" w:fill="auto"/>
            <w:noWrap/>
            <w:vAlign w:val="center"/>
            <w:hideMark/>
          </w:tcPr>
          <w:p w14:paraId="6AE3B499"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nil"/>
              <w:left w:val="nil"/>
              <w:bottom w:val="single" w:sz="4" w:space="0" w:color="auto"/>
              <w:right w:val="single" w:sz="4" w:space="0" w:color="auto"/>
            </w:tcBorders>
            <w:shd w:val="clear" w:color="auto" w:fill="auto"/>
            <w:noWrap/>
            <w:vAlign w:val="center"/>
            <w:hideMark/>
          </w:tcPr>
          <w:p w14:paraId="3C943D68"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8</w:t>
            </w:r>
          </w:p>
        </w:tc>
        <w:tc>
          <w:tcPr>
            <w:tcW w:w="757" w:type="dxa"/>
            <w:tcBorders>
              <w:top w:val="nil"/>
              <w:left w:val="nil"/>
              <w:bottom w:val="single" w:sz="4" w:space="0" w:color="auto"/>
              <w:right w:val="single" w:sz="4" w:space="0" w:color="auto"/>
            </w:tcBorders>
            <w:shd w:val="clear" w:color="auto" w:fill="auto"/>
            <w:noWrap/>
            <w:vAlign w:val="center"/>
            <w:hideMark/>
          </w:tcPr>
          <w:p w14:paraId="1E0480F2"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8</w:t>
            </w:r>
          </w:p>
        </w:tc>
        <w:tc>
          <w:tcPr>
            <w:tcW w:w="693" w:type="dxa"/>
            <w:tcBorders>
              <w:top w:val="nil"/>
              <w:left w:val="nil"/>
              <w:bottom w:val="single" w:sz="4" w:space="0" w:color="auto"/>
              <w:right w:val="single" w:sz="4" w:space="0" w:color="auto"/>
            </w:tcBorders>
            <w:shd w:val="clear" w:color="auto" w:fill="auto"/>
            <w:noWrap/>
            <w:vAlign w:val="center"/>
            <w:hideMark/>
          </w:tcPr>
          <w:p w14:paraId="2DD3864D"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8</w:t>
            </w:r>
          </w:p>
        </w:tc>
        <w:tc>
          <w:tcPr>
            <w:tcW w:w="690" w:type="dxa"/>
            <w:tcBorders>
              <w:top w:val="nil"/>
              <w:left w:val="nil"/>
              <w:bottom w:val="single" w:sz="4" w:space="0" w:color="auto"/>
              <w:right w:val="single" w:sz="4" w:space="0" w:color="auto"/>
            </w:tcBorders>
            <w:shd w:val="clear" w:color="auto" w:fill="auto"/>
            <w:noWrap/>
            <w:vAlign w:val="center"/>
            <w:hideMark/>
          </w:tcPr>
          <w:p w14:paraId="26D40F44"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815" w:type="dxa"/>
            <w:tcBorders>
              <w:top w:val="nil"/>
              <w:left w:val="nil"/>
              <w:bottom w:val="single" w:sz="4" w:space="0" w:color="auto"/>
              <w:right w:val="single" w:sz="4" w:space="0" w:color="auto"/>
            </w:tcBorders>
            <w:shd w:val="clear" w:color="auto" w:fill="auto"/>
            <w:noWrap/>
            <w:vAlign w:val="center"/>
            <w:hideMark/>
          </w:tcPr>
          <w:p w14:paraId="305A6EA2"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w:t>
            </w:r>
          </w:p>
        </w:tc>
      </w:tr>
      <w:tr w:rsidR="009B1E34" w:rsidRPr="00C20E17" w14:paraId="0634472F" w14:textId="77777777" w:rsidTr="003B08C4">
        <w:trPr>
          <w:trHeight w:val="144"/>
        </w:trPr>
        <w:tc>
          <w:tcPr>
            <w:tcW w:w="690" w:type="dxa"/>
            <w:tcBorders>
              <w:top w:val="single" w:sz="4" w:space="0" w:color="auto"/>
              <w:left w:val="single" w:sz="4" w:space="0" w:color="auto"/>
              <w:bottom w:val="nil"/>
              <w:right w:val="single" w:sz="4" w:space="0" w:color="auto"/>
            </w:tcBorders>
            <w:shd w:val="clear" w:color="auto" w:fill="auto"/>
            <w:noWrap/>
            <w:vAlign w:val="bottom"/>
          </w:tcPr>
          <w:p w14:paraId="44896DC5"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B5</w:t>
            </w:r>
          </w:p>
        </w:tc>
        <w:tc>
          <w:tcPr>
            <w:tcW w:w="1260" w:type="dxa"/>
            <w:tcBorders>
              <w:top w:val="single" w:sz="4" w:space="0" w:color="auto"/>
              <w:left w:val="nil"/>
              <w:bottom w:val="nil"/>
              <w:right w:val="single" w:sz="4" w:space="0" w:color="auto"/>
            </w:tcBorders>
            <w:shd w:val="clear" w:color="auto" w:fill="auto"/>
            <w:vAlign w:val="center"/>
          </w:tcPr>
          <w:p w14:paraId="6744EEF6"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  Software Development</w:t>
            </w:r>
          </w:p>
        </w:tc>
        <w:tc>
          <w:tcPr>
            <w:tcW w:w="1013" w:type="dxa"/>
            <w:tcBorders>
              <w:top w:val="single" w:sz="4" w:space="0" w:color="auto"/>
              <w:left w:val="nil"/>
              <w:bottom w:val="nil"/>
              <w:right w:val="single" w:sz="4" w:space="0" w:color="auto"/>
            </w:tcBorders>
            <w:shd w:val="clear" w:color="auto" w:fill="auto"/>
            <w:noWrap/>
            <w:vAlign w:val="center"/>
            <w:hideMark/>
          </w:tcPr>
          <w:p w14:paraId="5A904FBF"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07-09-2020</w:t>
            </w:r>
          </w:p>
        </w:tc>
        <w:tc>
          <w:tcPr>
            <w:tcW w:w="863" w:type="dxa"/>
            <w:tcBorders>
              <w:top w:val="single" w:sz="4" w:space="0" w:color="auto"/>
              <w:left w:val="nil"/>
              <w:bottom w:val="nil"/>
              <w:right w:val="single" w:sz="4" w:space="0" w:color="auto"/>
            </w:tcBorders>
            <w:shd w:val="clear" w:color="auto" w:fill="auto"/>
            <w:noWrap/>
            <w:vAlign w:val="bottom"/>
            <w:hideMark/>
          </w:tcPr>
          <w:p w14:paraId="6D50404E"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28-11-2020</w:t>
            </w:r>
          </w:p>
        </w:tc>
        <w:tc>
          <w:tcPr>
            <w:tcW w:w="564" w:type="dxa"/>
            <w:tcBorders>
              <w:top w:val="single" w:sz="4" w:space="0" w:color="auto"/>
              <w:left w:val="nil"/>
              <w:bottom w:val="nil"/>
              <w:right w:val="single" w:sz="4" w:space="0" w:color="auto"/>
            </w:tcBorders>
            <w:shd w:val="clear" w:color="auto" w:fill="auto"/>
            <w:noWrap/>
            <w:vAlign w:val="center"/>
            <w:hideMark/>
          </w:tcPr>
          <w:p w14:paraId="3ABFDC15"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6 </w:t>
            </w:r>
          </w:p>
        </w:tc>
        <w:tc>
          <w:tcPr>
            <w:tcW w:w="780" w:type="dxa"/>
            <w:tcBorders>
              <w:top w:val="single" w:sz="4" w:space="0" w:color="auto"/>
              <w:left w:val="nil"/>
              <w:bottom w:val="nil"/>
              <w:right w:val="single" w:sz="4" w:space="0" w:color="auto"/>
            </w:tcBorders>
            <w:shd w:val="clear" w:color="auto" w:fill="auto"/>
            <w:noWrap/>
            <w:vAlign w:val="center"/>
            <w:hideMark/>
          </w:tcPr>
          <w:p w14:paraId="6D6AF342"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6</w:t>
            </w:r>
          </w:p>
        </w:tc>
        <w:tc>
          <w:tcPr>
            <w:tcW w:w="810" w:type="dxa"/>
            <w:tcBorders>
              <w:top w:val="single" w:sz="4" w:space="0" w:color="auto"/>
              <w:left w:val="nil"/>
              <w:bottom w:val="nil"/>
              <w:right w:val="single" w:sz="4" w:space="0" w:color="auto"/>
            </w:tcBorders>
            <w:shd w:val="clear" w:color="auto" w:fill="auto"/>
            <w:noWrap/>
            <w:vAlign w:val="center"/>
            <w:hideMark/>
          </w:tcPr>
          <w:p w14:paraId="3B031ED1"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sz="4" w:space="0" w:color="auto"/>
              <w:left w:val="nil"/>
              <w:bottom w:val="nil"/>
              <w:right w:val="single" w:sz="4" w:space="0" w:color="auto"/>
            </w:tcBorders>
            <w:shd w:val="clear" w:color="auto" w:fill="auto"/>
            <w:noWrap/>
            <w:vAlign w:val="center"/>
            <w:hideMark/>
          </w:tcPr>
          <w:p w14:paraId="01C20AE0" w14:textId="77777777" w:rsidR="009B1E34" w:rsidRPr="00902FC4" w:rsidRDefault="009B1E34" w:rsidP="003B08C4">
            <w:pPr>
              <w:spacing w:after="0" w:line="240" w:lineRule="auto"/>
              <w:rPr>
                <w:rFonts w:eastAsia="Times New Roman"/>
                <w:color w:val="000000"/>
                <w:sz w:val="18"/>
                <w:szCs w:val="18"/>
                <w:highlight w:val="yellow"/>
                <w:rPrChange w:id="0"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1" w:author="Sivasankar Jayagopal" w:date="2020-12-04T10:48:00Z">
                  <w:rPr>
                    <w:rFonts w:eastAsia="Times New Roman"/>
                    <w:color w:val="000000" w:themeColor="text1"/>
                    <w:sz w:val="18"/>
                    <w:szCs w:val="18"/>
                  </w:rPr>
                </w:rPrChange>
              </w:rPr>
              <w:t>NA</w:t>
            </w:r>
          </w:p>
        </w:tc>
        <w:tc>
          <w:tcPr>
            <w:tcW w:w="757" w:type="dxa"/>
            <w:tcBorders>
              <w:top w:val="single" w:sz="4" w:space="0" w:color="auto"/>
              <w:left w:val="nil"/>
              <w:bottom w:val="nil"/>
              <w:right w:val="single" w:sz="4" w:space="0" w:color="auto"/>
            </w:tcBorders>
            <w:shd w:val="clear" w:color="auto" w:fill="auto"/>
            <w:noWrap/>
            <w:vAlign w:val="center"/>
            <w:hideMark/>
          </w:tcPr>
          <w:p w14:paraId="0C27E9C7" w14:textId="77777777" w:rsidR="009B1E34" w:rsidRPr="00902FC4" w:rsidRDefault="009B1E34" w:rsidP="003B08C4">
            <w:pPr>
              <w:spacing w:after="0" w:line="240" w:lineRule="auto"/>
              <w:rPr>
                <w:rFonts w:eastAsia="Times New Roman"/>
                <w:color w:val="000000"/>
                <w:sz w:val="18"/>
                <w:szCs w:val="18"/>
                <w:highlight w:val="yellow"/>
                <w:rPrChange w:id="2"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3" w:author="Sivasankar Jayagopal" w:date="2020-12-04T10:48:00Z">
                  <w:rPr>
                    <w:rFonts w:eastAsia="Times New Roman"/>
                    <w:color w:val="000000" w:themeColor="text1"/>
                    <w:sz w:val="18"/>
                    <w:szCs w:val="18"/>
                  </w:rPr>
                </w:rPrChange>
              </w:rPr>
              <w:t>NA</w:t>
            </w:r>
          </w:p>
        </w:tc>
        <w:tc>
          <w:tcPr>
            <w:tcW w:w="693" w:type="dxa"/>
            <w:tcBorders>
              <w:top w:val="single" w:sz="4" w:space="0" w:color="auto"/>
              <w:left w:val="nil"/>
              <w:bottom w:val="nil"/>
              <w:right w:val="single" w:sz="4" w:space="0" w:color="auto"/>
            </w:tcBorders>
            <w:shd w:val="clear" w:color="auto" w:fill="auto"/>
            <w:noWrap/>
            <w:vAlign w:val="center"/>
            <w:hideMark/>
          </w:tcPr>
          <w:p w14:paraId="724025D3" w14:textId="77777777" w:rsidR="009B1E34" w:rsidRPr="00902FC4" w:rsidRDefault="009B1E34" w:rsidP="003B08C4">
            <w:pPr>
              <w:spacing w:after="0" w:line="240" w:lineRule="auto"/>
              <w:rPr>
                <w:rFonts w:eastAsia="Times New Roman"/>
                <w:color w:val="000000"/>
                <w:sz w:val="18"/>
                <w:szCs w:val="18"/>
                <w:highlight w:val="yellow"/>
                <w:rPrChange w:id="4"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5" w:author="Sivasankar Jayagopal" w:date="2020-12-04T10:48:00Z">
                  <w:rPr>
                    <w:rFonts w:eastAsia="Times New Roman"/>
                    <w:color w:val="000000" w:themeColor="text1"/>
                    <w:sz w:val="18"/>
                    <w:szCs w:val="18"/>
                  </w:rPr>
                </w:rPrChange>
              </w:rPr>
              <w:t>NA</w:t>
            </w:r>
          </w:p>
        </w:tc>
        <w:tc>
          <w:tcPr>
            <w:tcW w:w="690" w:type="dxa"/>
            <w:tcBorders>
              <w:top w:val="single" w:sz="4" w:space="0" w:color="auto"/>
              <w:left w:val="nil"/>
              <w:bottom w:val="nil"/>
              <w:right w:val="single" w:sz="4" w:space="0" w:color="auto"/>
            </w:tcBorders>
            <w:shd w:val="clear" w:color="auto" w:fill="auto"/>
            <w:noWrap/>
            <w:vAlign w:val="center"/>
            <w:hideMark/>
          </w:tcPr>
          <w:p w14:paraId="21F7F8C5" w14:textId="77777777" w:rsidR="009B1E34" w:rsidRPr="00902FC4" w:rsidRDefault="009B1E34" w:rsidP="003B08C4">
            <w:pPr>
              <w:spacing w:after="0" w:line="240" w:lineRule="auto"/>
              <w:rPr>
                <w:highlight w:val="yellow"/>
                <w:rPrChange w:id="6" w:author="Sivasankar Jayagopal" w:date="2020-12-04T10:48:00Z">
                  <w:rPr/>
                </w:rPrChange>
              </w:rPr>
            </w:pPr>
            <w:r w:rsidRPr="00902FC4">
              <w:rPr>
                <w:rFonts w:eastAsia="Times New Roman"/>
                <w:color w:val="000000" w:themeColor="text1"/>
                <w:sz w:val="18"/>
                <w:szCs w:val="18"/>
                <w:highlight w:val="yellow"/>
                <w:rPrChange w:id="7" w:author="Sivasankar Jayagopal" w:date="2020-12-04T10:48:00Z">
                  <w:rPr>
                    <w:rFonts w:eastAsia="Times New Roman"/>
                    <w:color w:val="000000" w:themeColor="text1"/>
                    <w:sz w:val="18"/>
                    <w:szCs w:val="18"/>
                  </w:rPr>
                </w:rPrChange>
              </w:rPr>
              <w:t>NA</w:t>
            </w:r>
          </w:p>
        </w:tc>
        <w:tc>
          <w:tcPr>
            <w:tcW w:w="815" w:type="dxa"/>
            <w:tcBorders>
              <w:top w:val="single" w:sz="4" w:space="0" w:color="auto"/>
              <w:left w:val="nil"/>
              <w:bottom w:val="nil"/>
              <w:right w:val="single" w:sz="4" w:space="0" w:color="auto"/>
            </w:tcBorders>
            <w:shd w:val="clear" w:color="auto" w:fill="auto"/>
            <w:noWrap/>
            <w:vAlign w:val="center"/>
            <w:hideMark/>
          </w:tcPr>
          <w:p w14:paraId="410F6220"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w:t>
            </w:r>
          </w:p>
        </w:tc>
      </w:tr>
      <w:tr w:rsidR="009B1E34" w:rsidRPr="00C20E17" w14:paraId="501464E0" w14:textId="77777777" w:rsidTr="003B08C4">
        <w:trPr>
          <w:trHeight w:val="144"/>
        </w:trPr>
        <w:tc>
          <w:tcPr>
            <w:tcW w:w="690" w:type="dxa"/>
            <w:tcBorders>
              <w:top w:val="single" w:sz="4" w:space="0" w:color="auto"/>
              <w:left w:val="single" w:sz="4" w:space="0" w:color="auto"/>
              <w:bottom w:val="nil"/>
              <w:right w:val="single" w:sz="4" w:space="0" w:color="auto"/>
            </w:tcBorders>
            <w:shd w:val="clear" w:color="auto" w:fill="auto"/>
            <w:noWrap/>
            <w:vAlign w:val="bottom"/>
          </w:tcPr>
          <w:p w14:paraId="1E9B9C96"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B6</w:t>
            </w:r>
          </w:p>
        </w:tc>
        <w:tc>
          <w:tcPr>
            <w:tcW w:w="1260" w:type="dxa"/>
            <w:tcBorders>
              <w:top w:val="single" w:sz="4" w:space="0" w:color="auto"/>
              <w:left w:val="nil"/>
              <w:bottom w:val="nil"/>
              <w:right w:val="single" w:sz="4" w:space="0" w:color="auto"/>
            </w:tcBorders>
            <w:shd w:val="clear" w:color="auto" w:fill="auto"/>
            <w:vAlign w:val="center"/>
          </w:tcPr>
          <w:p w14:paraId="52D2D70B"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 Software Development</w:t>
            </w:r>
          </w:p>
        </w:tc>
        <w:tc>
          <w:tcPr>
            <w:tcW w:w="1013" w:type="dxa"/>
            <w:tcBorders>
              <w:top w:val="single" w:sz="4" w:space="0" w:color="auto"/>
              <w:left w:val="nil"/>
              <w:bottom w:val="nil"/>
              <w:right w:val="single" w:sz="4" w:space="0" w:color="auto"/>
            </w:tcBorders>
            <w:shd w:val="clear" w:color="auto" w:fill="auto"/>
            <w:noWrap/>
            <w:vAlign w:val="center"/>
            <w:hideMark/>
          </w:tcPr>
          <w:p w14:paraId="7D90B5CE"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07-09-2020</w:t>
            </w:r>
          </w:p>
        </w:tc>
        <w:tc>
          <w:tcPr>
            <w:tcW w:w="863" w:type="dxa"/>
            <w:tcBorders>
              <w:top w:val="single" w:sz="4" w:space="0" w:color="auto"/>
              <w:left w:val="nil"/>
              <w:bottom w:val="nil"/>
              <w:right w:val="single" w:sz="4" w:space="0" w:color="auto"/>
            </w:tcBorders>
            <w:shd w:val="clear" w:color="auto" w:fill="auto"/>
            <w:noWrap/>
            <w:vAlign w:val="bottom"/>
            <w:hideMark/>
          </w:tcPr>
          <w:p w14:paraId="339BA6DC"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28-11-2020</w:t>
            </w:r>
          </w:p>
        </w:tc>
        <w:tc>
          <w:tcPr>
            <w:tcW w:w="564" w:type="dxa"/>
            <w:tcBorders>
              <w:top w:val="single" w:sz="4" w:space="0" w:color="auto"/>
              <w:left w:val="nil"/>
              <w:bottom w:val="nil"/>
              <w:right w:val="single" w:sz="4" w:space="0" w:color="auto"/>
            </w:tcBorders>
            <w:shd w:val="clear" w:color="auto" w:fill="auto"/>
            <w:noWrap/>
            <w:vAlign w:val="center"/>
            <w:hideMark/>
          </w:tcPr>
          <w:p w14:paraId="755D05AF"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4</w:t>
            </w:r>
          </w:p>
        </w:tc>
        <w:tc>
          <w:tcPr>
            <w:tcW w:w="780" w:type="dxa"/>
            <w:tcBorders>
              <w:top w:val="single" w:sz="4" w:space="0" w:color="auto"/>
              <w:left w:val="nil"/>
              <w:bottom w:val="nil"/>
              <w:right w:val="single" w:sz="4" w:space="0" w:color="auto"/>
            </w:tcBorders>
            <w:shd w:val="clear" w:color="auto" w:fill="auto"/>
            <w:noWrap/>
            <w:vAlign w:val="center"/>
            <w:hideMark/>
          </w:tcPr>
          <w:p w14:paraId="0CAFFA85"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3</w:t>
            </w:r>
          </w:p>
        </w:tc>
        <w:tc>
          <w:tcPr>
            <w:tcW w:w="810" w:type="dxa"/>
            <w:tcBorders>
              <w:top w:val="single" w:sz="4" w:space="0" w:color="auto"/>
              <w:left w:val="nil"/>
              <w:bottom w:val="nil"/>
              <w:right w:val="single" w:sz="4" w:space="0" w:color="auto"/>
            </w:tcBorders>
            <w:shd w:val="clear" w:color="auto" w:fill="auto"/>
            <w:noWrap/>
            <w:vAlign w:val="center"/>
            <w:hideMark/>
          </w:tcPr>
          <w:p w14:paraId="562A822D"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sz="4" w:space="0" w:color="auto"/>
              <w:left w:val="nil"/>
              <w:bottom w:val="nil"/>
              <w:right w:val="single" w:sz="4" w:space="0" w:color="auto"/>
            </w:tcBorders>
            <w:shd w:val="clear" w:color="auto" w:fill="auto"/>
            <w:noWrap/>
            <w:vAlign w:val="center"/>
            <w:hideMark/>
          </w:tcPr>
          <w:p w14:paraId="37D0EB97" w14:textId="77777777" w:rsidR="009B1E34" w:rsidRPr="00902FC4" w:rsidRDefault="009B1E34" w:rsidP="003B08C4">
            <w:pPr>
              <w:spacing w:after="0" w:line="240" w:lineRule="auto"/>
              <w:rPr>
                <w:rFonts w:eastAsia="Times New Roman"/>
                <w:color w:val="000000"/>
                <w:sz w:val="18"/>
                <w:szCs w:val="18"/>
                <w:highlight w:val="yellow"/>
                <w:rPrChange w:id="8"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9" w:author="Sivasankar Jayagopal" w:date="2020-12-04T10:48:00Z">
                  <w:rPr>
                    <w:rFonts w:eastAsia="Times New Roman"/>
                    <w:color w:val="000000" w:themeColor="text1"/>
                    <w:sz w:val="18"/>
                    <w:szCs w:val="18"/>
                  </w:rPr>
                </w:rPrChange>
              </w:rPr>
              <w:t>NA</w:t>
            </w:r>
          </w:p>
        </w:tc>
        <w:tc>
          <w:tcPr>
            <w:tcW w:w="757" w:type="dxa"/>
            <w:tcBorders>
              <w:top w:val="single" w:sz="4" w:space="0" w:color="auto"/>
              <w:left w:val="nil"/>
              <w:bottom w:val="nil"/>
              <w:right w:val="single" w:sz="4" w:space="0" w:color="auto"/>
            </w:tcBorders>
            <w:shd w:val="clear" w:color="auto" w:fill="auto"/>
            <w:noWrap/>
            <w:vAlign w:val="center"/>
            <w:hideMark/>
          </w:tcPr>
          <w:p w14:paraId="64EAC144" w14:textId="77777777" w:rsidR="009B1E34" w:rsidRPr="00902FC4" w:rsidRDefault="009B1E34" w:rsidP="003B08C4">
            <w:pPr>
              <w:spacing w:after="0" w:line="240" w:lineRule="auto"/>
              <w:rPr>
                <w:rFonts w:eastAsia="Times New Roman"/>
                <w:color w:val="000000"/>
                <w:sz w:val="18"/>
                <w:szCs w:val="18"/>
                <w:highlight w:val="yellow"/>
                <w:rPrChange w:id="10"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11" w:author="Sivasankar Jayagopal" w:date="2020-12-04T10:48:00Z">
                  <w:rPr>
                    <w:rFonts w:eastAsia="Times New Roman"/>
                    <w:color w:val="000000" w:themeColor="text1"/>
                    <w:sz w:val="18"/>
                    <w:szCs w:val="18"/>
                  </w:rPr>
                </w:rPrChange>
              </w:rPr>
              <w:t>NA</w:t>
            </w:r>
          </w:p>
        </w:tc>
        <w:tc>
          <w:tcPr>
            <w:tcW w:w="693" w:type="dxa"/>
            <w:tcBorders>
              <w:top w:val="single" w:sz="4" w:space="0" w:color="auto"/>
              <w:left w:val="nil"/>
              <w:bottom w:val="nil"/>
              <w:right w:val="single" w:sz="4" w:space="0" w:color="auto"/>
            </w:tcBorders>
            <w:shd w:val="clear" w:color="auto" w:fill="auto"/>
            <w:noWrap/>
            <w:vAlign w:val="center"/>
            <w:hideMark/>
          </w:tcPr>
          <w:p w14:paraId="1D053D80" w14:textId="77777777" w:rsidR="009B1E34" w:rsidRPr="00902FC4" w:rsidRDefault="009B1E34" w:rsidP="003B08C4">
            <w:pPr>
              <w:spacing w:after="0" w:line="240" w:lineRule="auto"/>
              <w:rPr>
                <w:rFonts w:eastAsia="Times New Roman"/>
                <w:color w:val="000000"/>
                <w:sz w:val="18"/>
                <w:szCs w:val="18"/>
                <w:highlight w:val="yellow"/>
                <w:rPrChange w:id="12"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13" w:author="Sivasankar Jayagopal" w:date="2020-12-04T10:48:00Z">
                  <w:rPr>
                    <w:rFonts w:eastAsia="Times New Roman"/>
                    <w:color w:val="000000" w:themeColor="text1"/>
                    <w:sz w:val="18"/>
                    <w:szCs w:val="18"/>
                  </w:rPr>
                </w:rPrChange>
              </w:rPr>
              <w:t>NA</w:t>
            </w:r>
          </w:p>
        </w:tc>
        <w:tc>
          <w:tcPr>
            <w:tcW w:w="690" w:type="dxa"/>
            <w:tcBorders>
              <w:top w:val="single" w:sz="4" w:space="0" w:color="auto"/>
              <w:left w:val="nil"/>
              <w:bottom w:val="nil"/>
              <w:right w:val="single" w:sz="4" w:space="0" w:color="auto"/>
            </w:tcBorders>
            <w:shd w:val="clear" w:color="auto" w:fill="auto"/>
            <w:noWrap/>
            <w:vAlign w:val="center"/>
            <w:hideMark/>
          </w:tcPr>
          <w:p w14:paraId="6D150B46" w14:textId="77777777" w:rsidR="009B1E34" w:rsidRPr="00902FC4" w:rsidRDefault="009B1E34" w:rsidP="003B08C4">
            <w:pPr>
              <w:spacing w:after="0" w:line="240" w:lineRule="auto"/>
              <w:rPr>
                <w:rFonts w:eastAsia="Times New Roman"/>
                <w:color w:val="000000"/>
                <w:sz w:val="18"/>
                <w:szCs w:val="18"/>
                <w:highlight w:val="yellow"/>
                <w:rPrChange w:id="14"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15" w:author="Sivasankar Jayagopal" w:date="2020-12-04T10:48:00Z">
                  <w:rPr>
                    <w:rFonts w:eastAsia="Times New Roman"/>
                    <w:color w:val="000000" w:themeColor="text1"/>
                    <w:sz w:val="18"/>
                    <w:szCs w:val="18"/>
                  </w:rPr>
                </w:rPrChange>
              </w:rPr>
              <w:t>NA</w:t>
            </w:r>
          </w:p>
        </w:tc>
        <w:tc>
          <w:tcPr>
            <w:tcW w:w="815" w:type="dxa"/>
            <w:tcBorders>
              <w:top w:val="single" w:sz="4" w:space="0" w:color="auto"/>
              <w:left w:val="nil"/>
              <w:bottom w:val="nil"/>
              <w:right w:val="single" w:sz="4" w:space="0" w:color="auto"/>
            </w:tcBorders>
            <w:shd w:val="clear" w:color="auto" w:fill="auto"/>
            <w:noWrap/>
            <w:vAlign w:val="center"/>
            <w:hideMark/>
          </w:tcPr>
          <w:p w14:paraId="5B5E69F9"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009B1E34" w:rsidRPr="00C20E17" w14:paraId="6D94EAAA"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EC309"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93D0C0E"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 Software Development</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14:paraId="6604627B"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07-09-2020</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14:paraId="5142EA04"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28-11-2020</w:t>
            </w:r>
          </w:p>
        </w:tc>
        <w:tc>
          <w:tcPr>
            <w:tcW w:w="564" w:type="dxa"/>
            <w:tcBorders>
              <w:top w:val="single" w:sz="4" w:space="0" w:color="auto"/>
              <w:left w:val="nil"/>
              <w:bottom w:val="single" w:sz="4" w:space="0" w:color="auto"/>
              <w:right w:val="single" w:sz="4" w:space="0" w:color="auto"/>
            </w:tcBorders>
            <w:shd w:val="clear" w:color="auto" w:fill="auto"/>
            <w:noWrap/>
            <w:vAlign w:val="center"/>
            <w:hideMark/>
          </w:tcPr>
          <w:p w14:paraId="0F18736C"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5</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810B327"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5</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73B5AC7E"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sz="4" w:space="0" w:color="auto"/>
              <w:left w:val="nil"/>
              <w:bottom w:val="single" w:sz="4" w:space="0" w:color="auto"/>
              <w:right w:val="single" w:sz="4" w:space="0" w:color="auto"/>
            </w:tcBorders>
            <w:shd w:val="clear" w:color="auto" w:fill="auto"/>
            <w:noWrap/>
            <w:vAlign w:val="center"/>
            <w:hideMark/>
          </w:tcPr>
          <w:p w14:paraId="1BA74900" w14:textId="77777777" w:rsidR="009B1E34" w:rsidRPr="00902FC4" w:rsidRDefault="009B1E34" w:rsidP="003B08C4">
            <w:pPr>
              <w:spacing w:after="0" w:line="240" w:lineRule="auto"/>
              <w:rPr>
                <w:rFonts w:eastAsia="Times New Roman"/>
                <w:color w:val="000000"/>
                <w:sz w:val="18"/>
                <w:szCs w:val="18"/>
                <w:highlight w:val="yellow"/>
                <w:rPrChange w:id="16"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17" w:author="Sivasankar Jayagopal" w:date="2020-12-04T10:48:00Z">
                  <w:rPr>
                    <w:rFonts w:eastAsia="Times New Roman"/>
                    <w:color w:val="000000" w:themeColor="text1"/>
                    <w:sz w:val="18"/>
                    <w:szCs w:val="18"/>
                  </w:rPr>
                </w:rPrChange>
              </w:rPr>
              <w:t>NA</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14:paraId="7BA835C6" w14:textId="77777777" w:rsidR="009B1E34" w:rsidRPr="00902FC4" w:rsidRDefault="009B1E34" w:rsidP="003B08C4">
            <w:pPr>
              <w:spacing w:after="0" w:line="240" w:lineRule="auto"/>
              <w:rPr>
                <w:rFonts w:eastAsia="Times New Roman"/>
                <w:color w:val="000000"/>
                <w:sz w:val="18"/>
                <w:szCs w:val="18"/>
                <w:highlight w:val="yellow"/>
                <w:rPrChange w:id="18"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19" w:author="Sivasankar Jayagopal" w:date="2020-12-04T10:48:00Z">
                  <w:rPr>
                    <w:rFonts w:eastAsia="Times New Roman"/>
                    <w:color w:val="000000" w:themeColor="text1"/>
                    <w:sz w:val="18"/>
                    <w:szCs w:val="18"/>
                  </w:rPr>
                </w:rPrChange>
              </w:rPr>
              <w:t>NA</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14:paraId="7F23F6A5" w14:textId="77777777" w:rsidR="009B1E34" w:rsidRPr="00902FC4" w:rsidRDefault="009B1E34" w:rsidP="003B08C4">
            <w:pPr>
              <w:spacing w:after="0" w:line="240" w:lineRule="auto"/>
              <w:rPr>
                <w:rFonts w:eastAsia="Times New Roman"/>
                <w:color w:val="000000"/>
                <w:sz w:val="18"/>
                <w:szCs w:val="18"/>
                <w:highlight w:val="yellow"/>
                <w:rPrChange w:id="20"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21" w:author="Sivasankar Jayagopal" w:date="2020-12-04T10:48:00Z">
                  <w:rPr>
                    <w:rFonts w:eastAsia="Times New Roman"/>
                    <w:color w:val="000000" w:themeColor="text1"/>
                    <w:sz w:val="18"/>
                    <w:szCs w:val="18"/>
                  </w:rPr>
                </w:rPrChange>
              </w:rPr>
              <w:t>NA</w:t>
            </w:r>
          </w:p>
        </w:tc>
        <w:tc>
          <w:tcPr>
            <w:tcW w:w="690" w:type="dxa"/>
            <w:tcBorders>
              <w:top w:val="single" w:sz="4" w:space="0" w:color="auto"/>
              <w:left w:val="nil"/>
              <w:bottom w:val="single" w:sz="4" w:space="0" w:color="auto"/>
              <w:right w:val="single" w:sz="4" w:space="0" w:color="auto"/>
            </w:tcBorders>
            <w:shd w:val="clear" w:color="auto" w:fill="auto"/>
            <w:noWrap/>
            <w:vAlign w:val="center"/>
            <w:hideMark/>
          </w:tcPr>
          <w:p w14:paraId="21BA12C0" w14:textId="77777777" w:rsidR="009B1E34" w:rsidRPr="00902FC4" w:rsidRDefault="009B1E34" w:rsidP="003B08C4">
            <w:pPr>
              <w:spacing w:after="0" w:line="240" w:lineRule="auto"/>
              <w:rPr>
                <w:rFonts w:eastAsia="Times New Roman"/>
                <w:color w:val="000000"/>
                <w:sz w:val="18"/>
                <w:szCs w:val="18"/>
                <w:highlight w:val="yellow"/>
                <w:rPrChange w:id="22"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23" w:author="Sivasankar Jayagopal" w:date="2020-12-04T10:48:00Z">
                  <w:rPr>
                    <w:rFonts w:eastAsia="Times New Roman"/>
                    <w:color w:val="000000" w:themeColor="text1"/>
                    <w:sz w:val="18"/>
                    <w:szCs w:val="18"/>
                  </w:rPr>
                </w:rPrChange>
              </w:rPr>
              <w:t>NA</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A6E1E7F"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009B1E34" w:rsidRPr="00C20E17" w14:paraId="2F5EC1BC"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B77C5"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E2E655B"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Business Process Automation</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14:paraId="14F33505"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07-09-2020</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14:paraId="5145B5F1"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28-11-2020</w:t>
            </w:r>
          </w:p>
        </w:tc>
        <w:tc>
          <w:tcPr>
            <w:tcW w:w="564" w:type="dxa"/>
            <w:tcBorders>
              <w:top w:val="single" w:sz="4" w:space="0" w:color="auto"/>
              <w:left w:val="nil"/>
              <w:bottom w:val="single" w:sz="4" w:space="0" w:color="auto"/>
              <w:right w:val="single" w:sz="4" w:space="0" w:color="auto"/>
            </w:tcBorders>
            <w:shd w:val="clear" w:color="auto" w:fill="auto"/>
            <w:noWrap/>
            <w:vAlign w:val="center"/>
            <w:hideMark/>
          </w:tcPr>
          <w:p w14:paraId="7A61B012"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2</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0AC945C"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2</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47C43D9A"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sz="4" w:space="0" w:color="auto"/>
              <w:left w:val="nil"/>
              <w:bottom w:val="single" w:sz="4" w:space="0" w:color="auto"/>
              <w:right w:val="single" w:sz="4" w:space="0" w:color="auto"/>
            </w:tcBorders>
            <w:shd w:val="clear" w:color="auto" w:fill="auto"/>
            <w:noWrap/>
            <w:vAlign w:val="center"/>
            <w:hideMark/>
          </w:tcPr>
          <w:p w14:paraId="4E7C0EEB" w14:textId="77777777" w:rsidR="009B1E34" w:rsidRPr="00902FC4" w:rsidRDefault="009B1E34" w:rsidP="003B08C4">
            <w:pPr>
              <w:spacing w:after="0" w:line="240" w:lineRule="auto"/>
              <w:rPr>
                <w:rFonts w:eastAsia="Times New Roman"/>
                <w:color w:val="000000"/>
                <w:sz w:val="18"/>
                <w:szCs w:val="18"/>
                <w:highlight w:val="yellow"/>
                <w:rPrChange w:id="24"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25" w:author="Sivasankar Jayagopal" w:date="2020-12-04T10:48:00Z">
                  <w:rPr>
                    <w:rFonts w:eastAsia="Times New Roman"/>
                    <w:color w:val="000000" w:themeColor="text1"/>
                    <w:sz w:val="18"/>
                    <w:szCs w:val="18"/>
                  </w:rPr>
                </w:rPrChange>
              </w:rPr>
              <w:t>NA</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14:paraId="08551C46" w14:textId="77777777" w:rsidR="009B1E34" w:rsidRPr="00902FC4" w:rsidRDefault="009B1E34" w:rsidP="003B08C4">
            <w:pPr>
              <w:spacing w:after="0" w:line="240" w:lineRule="auto"/>
              <w:rPr>
                <w:rFonts w:eastAsia="Times New Roman"/>
                <w:color w:val="000000"/>
                <w:sz w:val="18"/>
                <w:szCs w:val="18"/>
                <w:highlight w:val="yellow"/>
                <w:rPrChange w:id="26"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27" w:author="Sivasankar Jayagopal" w:date="2020-12-04T10:48:00Z">
                  <w:rPr>
                    <w:rFonts w:eastAsia="Times New Roman"/>
                    <w:color w:val="000000" w:themeColor="text1"/>
                    <w:sz w:val="18"/>
                    <w:szCs w:val="18"/>
                  </w:rPr>
                </w:rPrChange>
              </w:rPr>
              <w:t>NA</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14:paraId="442A672C" w14:textId="77777777" w:rsidR="009B1E34" w:rsidRPr="00902FC4" w:rsidRDefault="009B1E34" w:rsidP="003B08C4">
            <w:pPr>
              <w:spacing w:after="0" w:line="240" w:lineRule="auto"/>
              <w:rPr>
                <w:rFonts w:eastAsia="Times New Roman"/>
                <w:color w:val="000000"/>
                <w:sz w:val="18"/>
                <w:szCs w:val="18"/>
                <w:highlight w:val="yellow"/>
                <w:rPrChange w:id="28"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29" w:author="Sivasankar Jayagopal" w:date="2020-12-04T10:48:00Z">
                  <w:rPr>
                    <w:rFonts w:eastAsia="Times New Roman"/>
                    <w:color w:val="000000" w:themeColor="text1"/>
                    <w:sz w:val="18"/>
                    <w:szCs w:val="18"/>
                  </w:rPr>
                </w:rPrChange>
              </w:rPr>
              <w:t>NA</w:t>
            </w:r>
          </w:p>
        </w:tc>
        <w:tc>
          <w:tcPr>
            <w:tcW w:w="690" w:type="dxa"/>
            <w:tcBorders>
              <w:top w:val="single" w:sz="4" w:space="0" w:color="auto"/>
              <w:left w:val="nil"/>
              <w:bottom w:val="single" w:sz="4" w:space="0" w:color="auto"/>
              <w:right w:val="single" w:sz="4" w:space="0" w:color="auto"/>
            </w:tcBorders>
            <w:shd w:val="clear" w:color="auto" w:fill="auto"/>
            <w:noWrap/>
            <w:vAlign w:val="center"/>
            <w:hideMark/>
          </w:tcPr>
          <w:p w14:paraId="29C4D03D" w14:textId="77777777" w:rsidR="009B1E34" w:rsidRPr="00902FC4" w:rsidRDefault="009B1E34" w:rsidP="003B08C4">
            <w:pPr>
              <w:spacing w:after="0" w:line="240" w:lineRule="auto"/>
              <w:rPr>
                <w:rFonts w:eastAsia="Times New Roman"/>
                <w:color w:val="000000"/>
                <w:sz w:val="18"/>
                <w:szCs w:val="18"/>
                <w:highlight w:val="yellow"/>
                <w:rPrChange w:id="30"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31" w:author="Sivasankar Jayagopal" w:date="2020-12-04T10:48:00Z">
                  <w:rPr>
                    <w:rFonts w:eastAsia="Times New Roman"/>
                    <w:color w:val="000000" w:themeColor="text1"/>
                    <w:sz w:val="18"/>
                    <w:szCs w:val="18"/>
                  </w:rPr>
                </w:rPrChange>
              </w:rPr>
              <w:t>NA</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E75720C" w14:textId="77777777" w:rsidR="009B1E3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p w14:paraId="7AA537E8" w14:textId="77777777" w:rsidR="009B1E34" w:rsidRPr="00C20E17" w:rsidRDefault="009B1E34" w:rsidP="003B08C4">
            <w:pPr>
              <w:spacing w:after="0" w:line="240" w:lineRule="auto"/>
              <w:rPr>
                <w:rFonts w:eastAsia="Times New Roman"/>
                <w:color w:val="000000"/>
                <w:sz w:val="18"/>
                <w:szCs w:val="18"/>
              </w:rPr>
            </w:pPr>
          </w:p>
        </w:tc>
      </w:tr>
      <w:tr w:rsidR="009B1E34" w:rsidRPr="00C20E17" w14:paraId="60E33125"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05EA" w14:textId="77777777" w:rsidR="009B1E3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B9</w:t>
            </w:r>
          </w:p>
        </w:tc>
        <w:tc>
          <w:tcPr>
            <w:tcW w:w="1260" w:type="dxa"/>
            <w:tcBorders>
              <w:top w:val="single" w:sz="4" w:space="0" w:color="auto"/>
              <w:left w:val="nil"/>
              <w:bottom w:val="single" w:sz="4" w:space="0" w:color="auto"/>
              <w:right w:val="single" w:sz="4" w:space="0" w:color="auto"/>
            </w:tcBorders>
            <w:shd w:val="clear" w:color="auto" w:fill="auto"/>
            <w:vAlign w:val="center"/>
          </w:tcPr>
          <w:p w14:paraId="305EB9D3"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Business Process Automation</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3D0BA8FF"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07-09-2020</w:t>
            </w:r>
          </w:p>
        </w:tc>
        <w:tc>
          <w:tcPr>
            <w:tcW w:w="863" w:type="dxa"/>
            <w:tcBorders>
              <w:top w:val="single" w:sz="4" w:space="0" w:color="auto"/>
              <w:left w:val="nil"/>
              <w:bottom w:val="single" w:sz="4" w:space="0" w:color="auto"/>
              <w:right w:val="single" w:sz="4" w:space="0" w:color="auto"/>
            </w:tcBorders>
            <w:shd w:val="clear" w:color="auto" w:fill="auto"/>
            <w:noWrap/>
            <w:vAlign w:val="bottom"/>
          </w:tcPr>
          <w:p w14:paraId="035F1435"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28-11-2020</w:t>
            </w:r>
          </w:p>
        </w:tc>
        <w:tc>
          <w:tcPr>
            <w:tcW w:w="564" w:type="dxa"/>
            <w:tcBorders>
              <w:top w:val="single" w:sz="4" w:space="0" w:color="auto"/>
              <w:left w:val="nil"/>
              <w:bottom w:val="single" w:sz="4" w:space="0" w:color="auto"/>
              <w:right w:val="single" w:sz="4" w:space="0" w:color="auto"/>
            </w:tcBorders>
            <w:shd w:val="clear" w:color="auto" w:fill="auto"/>
            <w:noWrap/>
            <w:vAlign w:val="center"/>
          </w:tcPr>
          <w:p w14:paraId="7196F95C"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9</w:t>
            </w:r>
          </w:p>
        </w:tc>
        <w:tc>
          <w:tcPr>
            <w:tcW w:w="780" w:type="dxa"/>
            <w:tcBorders>
              <w:top w:val="single" w:sz="4" w:space="0" w:color="auto"/>
              <w:left w:val="nil"/>
              <w:bottom w:val="single" w:sz="4" w:space="0" w:color="auto"/>
              <w:right w:val="single" w:sz="4" w:space="0" w:color="auto"/>
            </w:tcBorders>
            <w:shd w:val="clear" w:color="auto" w:fill="auto"/>
            <w:noWrap/>
            <w:vAlign w:val="center"/>
          </w:tcPr>
          <w:p w14:paraId="47E942E5"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8</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AB82A6D"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sz="4" w:space="0" w:color="auto"/>
              <w:left w:val="nil"/>
              <w:bottom w:val="single" w:sz="4" w:space="0" w:color="auto"/>
              <w:right w:val="single" w:sz="4" w:space="0" w:color="auto"/>
            </w:tcBorders>
            <w:shd w:val="clear" w:color="auto" w:fill="auto"/>
            <w:noWrap/>
            <w:vAlign w:val="center"/>
          </w:tcPr>
          <w:p w14:paraId="66406C44" w14:textId="77777777" w:rsidR="009B1E34" w:rsidRPr="00902FC4" w:rsidRDefault="009B1E34" w:rsidP="003B08C4">
            <w:pPr>
              <w:spacing w:after="0" w:line="240" w:lineRule="auto"/>
              <w:rPr>
                <w:rFonts w:eastAsia="Times New Roman"/>
                <w:color w:val="000000"/>
                <w:sz w:val="18"/>
                <w:szCs w:val="18"/>
                <w:highlight w:val="yellow"/>
                <w:rPrChange w:id="32"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33" w:author="Sivasankar Jayagopal" w:date="2020-12-04T10:48:00Z">
                  <w:rPr>
                    <w:rFonts w:eastAsia="Times New Roman"/>
                    <w:color w:val="000000" w:themeColor="text1"/>
                    <w:sz w:val="18"/>
                    <w:szCs w:val="18"/>
                  </w:rPr>
                </w:rPrChange>
              </w:rPr>
              <w:t>NA</w:t>
            </w:r>
          </w:p>
        </w:tc>
        <w:tc>
          <w:tcPr>
            <w:tcW w:w="757" w:type="dxa"/>
            <w:tcBorders>
              <w:top w:val="single" w:sz="4" w:space="0" w:color="auto"/>
              <w:left w:val="nil"/>
              <w:bottom w:val="single" w:sz="4" w:space="0" w:color="auto"/>
              <w:right w:val="single" w:sz="4" w:space="0" w:color="auto"/>
            </w:tcBorders>
            <w:shd w:val="clear" w:color="auto" w:fill="auto"/>
            <w:noWrap/>
            <w:vAlign w:val="center"/>
          </w:tcPr>
          <w:p w14:paraId="50865048" w14:textId="77777777" w:rsidR="009B1E34" w:rsidRPr="00902FC4" w:rsidRDefault="009B1E34" w:rsidP="003B08C4">
            <w:pPr>
              <w:spacing w:after="0" w:line="240" w:lineRule="auto"/>
              <w:rPr>
                <w:rFonts w:eastAsia="Times New Roman"/>
                <w:color w:val="000000"/>
                <w:sz w:val="18"/>
                <w:szCs w:val="18"/>
                <w:highlight w:val="yellow"/>
                <w:rPrChange w:id="34"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35" w:author="Sivasankar Jayagopal" w:date="2020-12-04T10:48:00Z">
                  <w:rPr>
                    <w:rFonts w:eastAsia="Times New Roman"/>
                    <w:color w:val="000000" w:themeColor="text1"/>
                    <w:sz w:val="18"/>
                    <w:szCs w:val="18"/>
                  </w:rPr>
                </w:rPrChange>
              </w:rPr>
              <w:t>NA</w:t>
            </w:r>
          </w:p>
        </w:tc>
        <w:tc>
          <w:tcPr>
            <w:tcW w:w="693" w:type="dxa"/>
            <w:tcBorders>
              <w:top w:val="single" w:sz="4" w:space="0" w:color="auto"/>
              <w:left w:val="nil"/>
              <w:bottom w:val="single" w:sz="4" w:space="0" w:color="auto"/>
              <w:right w:val="single" w:sz="4" w:space="0" w:color="auto"/>
            </w:tcBorders>
            <w:shd w:val="clear" w:color="auto" w:fill="auto"/>
            <w:noWrap/>
            <w:vAlign w:val="center"/>
          </w:tcPr>
          <w:p w14:paraId="4BC2C35B" w14:textId="77777777" w:rsidR="009B1E34" w:rsidRPr="00902FC4" w:rsidRDefault="009B1E34" w:rsidP="003B08C4">
            <w:pPr>
              <w:spacing w:after="0" w:line="240" w:lineRule="auto"/>
              <w:rPr>
                <w:rFonts w:eastAsia="Times New Roman"/>
                <w:color w:val="000000"/>
                <w:sz w:val="18"/>
                <w:szCs w:val="18"/>
                <w:highlight w:val="yellow"/>
                <w:rPrChange w:id="36"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37" w:author="Sivasankar Jayagopal" w:date="2020-12-04T10:48:00Z">
                  <w:rPr>
                    <w:rFonts w:eastAsia="Times New Roman"/>
                    <w:color w:val="000000" w:themeColor="text1"/>
                    <w:sz w:val="18"/>
                    <w:szCs w:val="18"/>
                  </w:rPr>
                </w:rPrChange>
              </w:rPr>
              <w:t>NA</w:t>
            </w:r>
          </w:p>
        </w:tc>
        <w:tc>
          <w:tcPr>
            <w:tcW w:w="690" w:type="dxa"/>
            <w:tcBorders>
              <w:top w:val="single" w:sz="4" w:space="0" w:color="auto"/>
              <w:left w:val="nil"/>
              <w:bottom w:val="single" w:sz="4" w:space="0" w:color="auto"/>
              <w:right w:val="single" w:sz="4" w:space="0" w:color="auto"/>
            </w:tcBorders>
            <w:shd w:val="clear" w:color="auto" w:fill="auto"/>
            <w:noWrap/>
            <w:vAlign w:val="center"/>
          </w:tcPr>
          <w:p w14:paraId="09CD54CD" w14:textId="77777777" w:rsidR="009B1E34" w:rsidRPr="00902FC4" w:rsidRDefault="009B1E34" w:rsidP="003B08C4">
            <w:pPr>
              <w:spacing w:after="0" w:line="240" w:lineRule="auto"/>
              <w:rPr>
                <w:rFonts w:eastAsia="Times New Roman"/>
                <w:color w:val="000000"/>
                <w:sz w:val="18"/>
                <w:szCs w:val="18"/>
                <w:highlight w:val="yellow"/>
                <w:rPrChange w:id="38"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39" w:author="Sivasankar Jayagopal" w:date="2020-12-04T10:48:00Z">
                  <w:rPr>
                    <w:rFonts w:eastAsia="Times New Roman"/>
                    <w:color w:val="000000" w:themeColor="text1"/>
                    <w:sz w:val="18"/>
                    <w:szCs w:val="18"/>
                  </w:rPr>
                </w:rPrChange>
              </w:rPr>
              <w:t>NA</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253AEEAD" w14:textId="0D18234D" w:rsidR="009B1E34" w:rsidRPr="00C20E17" w:rsidRDefault="009B1E34" w:rsidP="003B08C4">
            <w:pPr>
              <w:spacing w:after="0" w:line="240" w:lineRule="auto"/>
              <w:rPr>
                <w:rFonts w:eastAsia="Times New Roman"/>
                <w:color w:val="000000"/>
                <w:sz w:val="18"/>
                <w:szCs w:val="18"/>
              </w:rPr>
            </w:pPr>
            <w:r>
              <w:rPr>
                <w:rFonts w:eastAsia="Times New Roman"/>
                <w:color w:val="000000" w:themeColor="text1"/>
                <w:sz w:val="18"/>
                <w:szCs w:val="18"/>
              </w:rPr>
              <w:t>5</w:t>
            </w:r>
          </w:p>
        </w:tc>
      </w:tr>
      <w:tr w:rsidR="009B1E34" w:rsidRPr="00C20E17" w14:paraId="294589B8"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15188" w14:textId="77777777" w:rsidR="009B1E3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B10</w:t>
            </w:r>
          </w:p>
        </w:tc>
        <w:tc>
          <w:tcPr>
            <w:tcW w:w="1260" w:type="dxa"/>
            <w:tcBorders>
              <w:top w:val="single" w:sz="4" w:space="0" w:color="auto"/>
              <w:left w:val="nil"/>
              <w:bottom w:val="single" w:sz="4" w:space="0" w:color="auto"/>
              <w:right w:val="single" w:sz="4" w:space="0" w:color="auto"/>
            </w:tcBorders>
            <w:shd w:val="clear" w:color="auto" w:fill="auto"/>
            <w:vAlign w:val="center"/>
          </w:tcPr>
          <w:p w14:paraId="0D016FE7"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Business Process Automation</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0B2EABD1"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07-09-2020</w:t>
            </w:r>
          </w:p>
        </w:tc>
        <w:tc>
          <w:tcPr>
            <w:tcW w:w="863" w:type="dxa"/>
            <w:tcBorders>
              <w:top w:val="single" w:sz="4" w:space="0" w:color="auto"/>
              <w:left w:val="nil"/>
              <w:bottom w:val="single" w:sz="4" w:space="0" w:color="auto"/>
              <w:right w:val="single" w:sz="4" w:space="0" w:color="auto"/>
            </w:tcBorders>
            <w:shd w:val="clear" w:color="auto" w:fill="auto"/>
            <w:noWrap/>
            <w:vAlign w:val="bottom"/>
          </w:tcPr>
          <w:p w14:paraId="18821B90"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 28-11-2020</w:t>
            </w:r>
          </w:p>
        </w:tc>
        <w:tc>
          <w:tcPr>
            <w:tcW w:w="564" w:type="dxa"/>
            <w:tcBorders>
              <w:top w:val="single" w:sz="4" w:space="0" w:color="auto"/>
              <w:left w:val="nil"/>
              <w:bottom w:val="single" w:sz="4" w:space="0" w:color="auto"/>
              <w:right w:val="single" w:sz="4" w:space="0" w:color="auto"/>
            </w:tcBorders>
            <w:shd w:val="clear" w:color="auto" w:fill="auto"/>
            <w:noWrap/>
            <w:vAlign w:val="center"/>
          </w:tcPr>
          <w:p w14:paraId="52682459"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3</w:t>
            </w:r>
          </w:p>
        </w:tc>
        <w:tc>
          <w:tcPr>
            <w:tcW w:w="780" w:type="dxa"/>
            <w:tcBorders>
              <w:top w:val="single" w:sz="4" w:space="0" w:color="auto"/>
              <w:left w:val="nil"/>
              <w:bottom w:val="single" w:sz="4" w:space="0" w:color="auto"/>
              <w:right w:val="single" w:sz="4" w:space="0" w:color="auto"/>
            </w:tcBorders>
            <w:shd w:val="clear" w:color="auto" w:fill="auto"/>
            <w:noWrap/>
            <w:vAlign w:val="center"/>
          </w:tcPr>
          <w:p w14:paraId="00475DA7"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CE071AF"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sz="4" w:space="0" w:color="auto"/>
              <w:left w:val="nil"/>
              <w:bottom w:val="single" w:sz="4" w:space="0" w:color="auto"/>
              <w:right w:val="single" w:sz="4" w:space="0" w:color="auto"/>
            </w:tcBorders>
            <w:shd w:val="clear" w:color="auto" w:fill="auto"/>
            <w:noWrap/>
            <w:vAlign w:val="center"/>
          </w:tcPr>
          <w:p w14:paraId="5976323F" w14:textId="77777777" w:rsidR="009B1E34" w:rsidRPr="00902FC4" w:rsidRDefault="009B1E34" w:rsidP="003B08C4">
            <w:pPr>
              <w:spacing w:after="0" w:line="240" w:lineRule="auto"/>
              <w:rPr>
                <w:rFonts w:eastAsia="Times New Roman"/>
                <w:color w:val="000000"/>
                <w:sz w:val="18"/>
                <w:szCs w:val="18"/>
                <w:highlight w:val="yellow"/>
                <w:rPrChange w:id="40"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41" w:author="Sivasankar Jayagopal" w:date="2020-12-04T10:48:00Z">
                  <w:rPr>
                    <w:rFonts w:eastAsia="Times New Roman"/>
                    <w:color w:val="000000" w:themeColor="text1"/>
                    <w:sz w:val="18"/>
                    <w:szCs w:val="18"/>
                  </w:rPr>
                </w:rPrChange>
              </w:rPr>
              <w:t>NA</w:t>
            </w:r>
          </w:p>
        </w:tc>
        <w:tc>
          <w:tcPr>
            <w:tcW w:w="757" w:type="dxa"/>
            <w:tcBorders>
              <w:top w:val="single" w:sz="4" w:space="0" w:color="auto"/>
              <w:left w:val="nil"/>
              <w:bottom w:val="single" w:sz="4" w:space="0" w:color="auto"/>
              <w:right w:val="single" w:sz="4" w:space="0" w:color="auto"/>
            </w:tcBorders>
            <w:shd w:val="clear" w:color="auto" w:fill="auto"/>
            <w:noWrap/>
            <w:vAlign w:val="center"/>
          </w:tcPr>
          <w:p w14:paraId="267283CA" w14:textId="77777777" w:rsidR="009B1E34" w:rsidRPr="00902FC4" w:rsidRDefault="009B1E34" w:rsidP="003B08C4">
            <w:pPr>
              <w:spacing w:after="0" w:line="240" w:lineRule="auto"/>
              <w:rPr>
                <w:rFonts w:eastAsia="Times New Roman"/>
                <w:color w:val="000000"/>
                <w:sz w:val="18"/>
                <w:szCs w:val="18"/>
                <w:highlight w:val="yellow"/>
                <w:rPrChange w:id="42"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43" w:author="Sivasankar Jayagopal" w:date="2020-12-04T10:48:00Z">
                  <w:rPr>
                    <w:rFonts w:eastAsia="Times New Roman"/>
                    <w:color w:val="000000" w:themeColor="text1"/>
                    <w:sz w:val="18"/>
                    <w:szCs w:val="18"/>
                  </w:rPr>
                </w:rPrChange>
              </w:rPr>
              <w:t>NA</w:t>
            </w:r>
          </w:p>
        </w:tc>
        <w:tc>
          <w:tcPr>
            <w:tcW w:w="693" w:type="dxa"/>
            <w:tcBorders>
              <w:top w:val="single" w:sz="4" w:space="0" w:color="auto"/>
              <w:left w:val="nil"/>
              <w:bottom w:val="single" w:sz="4" w:space="0" w:color="auto"/>
              <w:right w:val="single" w:sz="4" w:space="0" w:color="auto"/>
            </w:tcBorders>
            <w:shd w:val="clear" w:color="auto" w:fill="auto"/>
            <w:noWrap/>
            <w:vAlign w:val="center"/>
          </w:tcPr>
          <w:p w14:paraId="12369B40" w14:textId="77777777" w:rsidR="009B1E34" w:rsidRPr="00902FC4" w:rsidRDefault="009B1E34" w:rsidP="003B08C4">
            <w:pPr>
              <w:spacing w:after="0" w:line="240" w:lineRule="auto"/>
              <w:rPr>
                <w:rFonts w:eastAsia="Times New Roman"/>
                <w:color w:val="000000"/>
                <w:sz w:val="18"/>
                <w:szCs w:val="18"/>
                <w:highlight w:val="yellow"/>
                <w:rPrChange w:id="44"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45" w:author="Sivasankar Jayagopal" w:date="2020-12-04T10:48:00Z">
                  <w:rPr>
                    <w:rFonts w:eastAsia="Times New Roman"/>
                    <w:color w:val="000000" w:themeColor="text1"/>
                    <w:sz w:val="18"/>
                    <w:szCs w:val="18"/>
                  </w:rPr>
                </w:rPrChange>
              </w:rPr>
              <w:t>NA</w:t>
            </w:r>
          </w:p>
        </w:tc>
        <w:tc>
          <w:tcPr>
            <w:tcW w:w="690" w:type="dxa"/>
            <w:tcBorders>
              <w:top w:val="single" w:sz="4" w:space="0" w:color="auto"/>
              <w:left w:val="nil"/>
              <w:bottom w:val="single" w:sz="4" w:space="0" w:color="auto"/>
              <w:right w:val="single" w:sz="4" w:space="0" w:color="auto"/>
            </w:tcBorders>
            <w:shd w:val="clear" w:color="auto" w:fill="auto"/>
            <w:noWrap/>
            <w:vAlign w:val="center"/>
          </w:tcPr>
          <w:p w14:paraId="53EEA8EF" w14:textId="77777777" w:rsidR="009B1E34" w:rsidRPr="00902FC4" w:rsidRDefault="009B1E34" w:rsidP="003B08C4">
            <w:pPr>
              <w:spacing w:after="0" w:line="240" w:lineRule="auto"/>
              <w:rPr>
                <w:rFonts w:eastAsia="Times New Roman"/>
                <w:color w:val="000000"/>
                <w:sz w:val="18"/>
                <w:szCs w:val="18"/>
                <w:highlight w:val="yellow"/>
                <w:rPrChange w:id="46" w:author="Sivasankar Jayagopal" w:date="2020-12-04T10:48:00Z">
                  <w:rPr>
                    <w:rFonts w:eastAsia="Times New Roman"/>
                    <w:color w:val="000000"/>
                    <w:sz w:val="18"/>
                    <w:szCs w:val="18"/>
                  </w:rPr>
                </w:rPrChange>
              </w:rPr>
            </w:pPr>
            <w:r w:rsidRPr="00902FC4">
              <w:rPr>
                <w:rFonts w:eastAsia="Times New Roman"/>
                <w:color w:val="000000" w:themeColor="text1"/>
                <w:sz w:val="18"/>
                <w:szCs w:val="18"/>
                <w:highlight w:val="yellow"/>
                <w:rPrChange w:id="47" w:author="Sivasankar Jayagopal" w:date="2020-12-04T10:48:00Z">
                  <w:rPr>
                    <w:rFonts w:eastAsia="Times New Roman"/>
                    <w:color w:val="000000" w:themeColor="text1"/>
                    <w:sz w:val="18"/>
                    <w:szCs w:val="18"/>
                  </w:rPr>
                </w:rPrChange>
              </w:rPr>
              <w:t>NA</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05D3CBFE"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009B1E34" w:rsidRPr="00C20E17" w14:paraId="4E1C2D2D"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12564" w14:textId="77777777" w:rsidR="009B1E3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B11</w:t>
            </w:r>
          </w:p>
        </w:tc>
        <w:tc>
          <w:tcPr>
            <w:tcW w:w="1260" w:type="dxa"/>
            <w:tcBorders>
              <w:top w:val="single" w:sz="4" w:space="0" w:color="auto"/>
              <w:left w:val="nil"/>
              <w:bottom w:val="single" w:sz="4" w:space="0" w:color="auto"/>
              <w:right w:val="single" w:sz="4" w:space="0" w:color="auto"/>
            </w:tcBorders>
            <w:shd w:val="clear" w:color="auto" w:fill="auto"/>
            <w:vAlign w:val="center"/>
          </w:tcPr>
          <w:p w14:paraId="6BC46D74"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  Software Development</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69A7EC5B"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02-11-2020</w:t>
            </w:r>
          </w:p>
        </w:tc>
        <w:tc>
          <w:tcPr>
            <w:tcW w:w="863" w:type="dxa"/>
            <w:tcBorders>
              <w:top w:val="single" w:sz="4" w:space="0" w:color="auto"/>
              <w:left w:val="nil"/>
              <w:bottom w:val="single" w:sz="4" w:space="0" w:color="auto"/>
              <w:right w:val="single" w:sz="4" w:space="0" w:color="auto"/>
            </w:tcBorders>
            <w:shd w:val="clear" w:color="auto" w:fill="auto"/>
            <w:noWrap/>
            <w:vAlign w:val="bottom"/>
          </w:tcPr>
          <w:p w14:paraId="6A234A94"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24-12-2020</w:t>
            </w:r>
          </w:p>
        </w:tc>
        <w:tc>
          <w:tcPr>
            <w:tcW w:w="564" w:type="dxa"/>
            <w:tcBorders>
              <w:top w:val="single" w:sz="4" w:space="0" w:color="auto"/>
              <w:left w:val="nil"/>
              <w:bottom w:val="single" w:sz="4" w:space="0" w:color="auto"/>
              <w:right w:val="single" w:sz="4" w:space="0" w:color="auto"/>
            </w:tcBorders>
            <w:shd w:val="clear" w:color="auto" w:fill="auto"/>
            <w:noWrap/>
            <w:vAlign w:val="center"/>
          </w:tcPr>
          <w:p w14:paraId="66F102B4" w14:textId="425A563C" w:rsidR="009B1E34" w:rsidRPr="00C20E17" w:rsidRDefault="009B1E34" w:rsidP="003B08C4">
            <w:pPr>
              <w:spacing w:after="0" w:line="240" w:lineRule="auto"/>
              <w:jc w:val="center"/>
              <w:rPr>
                <w:rFonts w:eastAsia="Times New Roman"/>
                <w:b/>
                <w:bCs/>
                <w:color w:val="000000"/>
                <w:sz w:val="18"/>
                <w:szCs w:val="18"/>
              </w:rPr>
            </w:pPr>
            <w:r>
              <w:rPr>
                <w:rFonts w:eastAsia="Times New Roman"/>
                <w:b/>
                <w:bCs/>
                <w:color w:val="000000" w:themeColor="text1"/>
                <w:sz w:val="18"/>
                <w:szCs w:val="18"/>
              </w:rPr>
              <w:t>6</w:t>
            </w:r>
          </w:p>
        </w:tc>
        <w:tc>
          <w:tcPr>
            <w:tcW w:w="780" w:type="dxa"/>
            <w:tcBorders>
              <w:top w:val="single" w:sz="4" w:space="0" w:color="auto"/>
              <w:left w:val="nil"/>
              <w:bottom w:val="single" w:sz="4" w:space="0" w:color="auto"/>
              <w:right w:val="single" w:sz="4" w:space="0" w:color="auto"/>
            </w:tcBorders>
            <w:shd w:val="clear" w:color="auto" w:fill="auto"/>
            <w:noWrap/>
            <w:vAlign w:val="center"/>
          </w:tcPr>
          <w:p w14:paraId="4701A5A8" w14:textId="24362237" w:rsidR="009B1E34" w:rsidRPr="00C20E17" w:rsidRDefault="009B1E34" w:rsidP="003B08C4">
            <w:pPr>
              <w:spacing w:after="0" w:line="240" w:lineRule="auto"/>
              <w:jc w:val="center"/>
              <w:rPr>
                <w:rFonts w:eastAsia="Times New Roman"/>
                <w:b/>
                <w:bCs/>
                <w:color w:val="000000"/>
                <w:sz w:val="18"/>
                <w:szCs w:val="18"/>
              </w:rPr>
            </w:pPr>
            <w:r>
              <w:rPr>
                <w:rFonts w:eastAsia="Times New Roman"/>
                <w:b/>
                <w:bCs/>
                <w:color w:val="000000" w:themeColor="text1"/>
                <w:sz w:val="18"/>
                <w:szCs w:val="18"/>
              </w:rPr>
              <w:t>6</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53CF7F2" w14:textId="01DCFB50" w:rsidR="009B1E34" w:rsidRPr="00C20E17" w:rsidRDefault="009237BE" w:rsidP="003B08C4">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sz="4" w:space="0" w:color="auto"/>
              <w:left w:val="nil"/>
              <w:bottom w:val="single" w:sz="4" w:space="0" w:color="auto"/>
              <w:right w:val="single" w:sz="4" w:space="0" w:color="auto"/>
            </w:tcBorders>
            <w:shd w:val="clear" w:color="auto" w:fill="auto"/>
            <w:noWrap/>
            <w:vAlign w:val="center"/>
          </w:tcPr>
          <w:p w14:paraId="2F00D78E"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757" w:type="dxa"/>
            <w:tcBorders>
              <w:top w:val="single" w:sz="4" w:space="0" w:color="auto"/>
              <w:left w:val="nil"/>
              <w:bottom w:val="single" w:sz="4" w:space="0" w:color="auto"/>
              <w:right w:val="single" w:sz="4" w:space="0" w:color="auto"/>
            </w:tcBorders>
            <w:shd w:val="clear" w:color="auto" w:fill="auto"/>
            <w:noWrap/>
            <w:vAlign w:val="center"/>
          </w:tcPr>
          <w:p w14:paraId="4E5A37DB"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3" w:type="dxa"/>
            <w:tcBorders>
              <w:top w:val="single" w:sz="4" w:space="0" w:color="auto"/>
              <w:left w:val="nil"/>
              <w:bottom w:val="single" w:sz="4" w:space="0" w:color="auto"/>
              <w:right w:val="single" w:sz="4" w:space="0" w:color="auto"/>
            </w:tcBorders>
            <w:shd w:val="clear" w:color="auto" w:fill="auto"/>
            <w:noWrap/>
            <w:vAlign w:val="center"/>
          </w:tcPr>
          <w:p w14:paraId="761D9B28"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0" w:type="dxa"/>
            <w:tcBorders>
              <w:top w:val="single" w:sz="4" w:space="0" w:color="auto"/>
              <w:left w:val="nil"/>
              <w:bottom w:val="single" w:sz="4" w:space="0" w:color="auto"/>
              <w:right w:val="single" w:sz="4" w:space="0" w:color="auto"/>
            </w:tcBorders>
            <w:shd w:val="clear" w:color="auto" w:fill="auto"/>
            <w:noWrap/>
            <w:vAlign w:val="center"/>
          </w:tcPr>
          <w:p w14:paraId="68D63C20"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7DCD755B"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009B1E34" w:rsidRPr="00C20E17" w14:paraId="0A4F54FD"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FE00C6" w14:textId="77777777" w:rsidR="009B1E3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B12</w:t>
            </w:r>
          </w:p>
        </w:tc>
        <w:tc>
          <w:tcPr>
            <w:tcW w:w="1260" w:type="dxa"/>
            <w:tcBorders>
              <w:top w:val="single" w:sz="4" w:space="0" w:color="auto"/>
              <w:left w:val="nil"/>
              <w:bottom w:val="single" w:sz="4" w:space="0" w:color="auto"/>
              <w:right w:val="single" w:sz="4" w:space="0" w:color="auto"/>
            </w:tcBorders>
            <w:shd w:val="clear" w:color="auto" w:fill="auto"/>
            <w:vAlign w:val="center"/>
          </w:tcPr>
          <w:p w14:paraId="10707536"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  Software Development</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454D64D2"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02-11-2020</w:t>
            </w:r>
          </w:p>
        </w:tc>
        <w:tc>
          <w:tcPr>
            <w:tcW w:w="863" w:type="dxa"/>
            <w:tcBorders>
              <w:top w:val="single" w:sz="4" w:space="0" w:color="auto"/>
              <w:left w:val="nil"/>
              <w:bottom w:val="single" w:sz="4" w:space="0" w:color="auto"/>
              <w:right w:val="single" w:sz="4" w:space="0" w:color="auto"/>
            </w:tcBorders>
            <w:shd w:val="clear" w:color="auto" w:fill="auto"/>
            <w:noWrap/>
            <w:vAlign w:val="bottom"/>
          </w:tcPr>
          <w:p w14:paraId="45219BB7"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24-12-2020</w:t>
            </w:r>
          </w:p>
        </w:tc>
        <w:tc>
          <w:tcPr>
            <w:tcW w:w="564" w:type="dxa"/>
            <w:tcBorders>
              <w:top w:val="single" w:sz="4" w:space="0" w:color="auto"/>
              <w:left w:val="nil"/>
              <w:bottom w:val="single" w:sz="4" w:space="0" w:color="auto"/>
              <w:right w:val="single" w:sz="4" w:space="0" w:color="auto"/>
            </w:tcBorders>
            <w:shd w:val="clear" w:color="auto" w:fill="auto"/>
            <w:noWrap/>
            <w:vAlign w:val="center"/>
          </w:tcPr>
          <w:p w14:paraId="355F83A3"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2</w:t>
            </w:r>
          </w:p>
        </w:tc>
        <w:tc>
          <w:tcPr>
            <w:tcW w:w="780" w:type="dxa"/>
            <w:tcBorders>
              <w:top w:val="single" w:sz="4" w:space="0" w:color="auto"/>
              <w:left w:val="nil"/>
              <w:bottom w:val="single" w:sz="4" w:space="0" w:color="auto"/>
              <w:right w:val="single" w:sz="4" w:space="0" w:color="auto"/>
            </w:tcBorders>
            <w:shd w:val="clear" w:color="auto" w:fill="auto"/>
            <w:noWrap/>
            <w:vAlign w:val="center"/>
          </w:tcPr>
          <w:p w14:paraId="2C49DAFC"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862B610" w14:textId="15A1DF64" w:rsidR="009B1E34" w:rsidRPr="00C20E17" w:rsidRDefault="009237BE" w:rsidP="003B08C4">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sz="4" w:space="0" w:color="auto"/>
              <w:left w:val="nil"/>
              <w:bottom w:val="single" w:sz="4" w:space="0" w:color="auto"/>
              <w:right w:val="single" w:sz="4" w:space="0" w:color="auto"/>
            </w:tcBorders>
            <w:shd w:val="clear" w:color="auto" w:fill="auto"/>
            <w:noWrap/>
            <w:vAlign w:val="center"/>
          </w:tcPr>
          <w:p w14:paraId="6DEF4659"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757" w:type="dxa"/>
            <w:tcBorders>
              <w:top w:val="single" w:sz="4" w:space="0" w:color="auto"/>
              <w:left w:val="nil"/>
              <w:bottom w:val="single" w:sz="4" w:space="0" w:color="auto"/>
              <w:right w:val="single" w:sz="4" w:space="0" w:color="auto"/>
            </w:tcBorders>
            <w:shd w:val="clear" w:color="auto" w:fill="auto"/>
            <w:noWrap/>
            <w:vAlign w:val="center"/>
          </w:tcPr>
          <w:p w14:paraId="0F6AA990"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3" w:type="dxa"/>
            <w:tcBorders>
              <w:top w:val="single" w:sz="4" w:space="0" w:color="auto"/>
              <w:left w:val="nil"/>
              <w:bottom w:val="single" w:sz="4" w:space="0" w:color="auto"/>
              <w:right w:val="single" w:sz="4" w:space="0" w:color="auto"/>
            </w:tcBorders>
            <w:shd w:val="clear" w:color="auto" w:fill="auto"/>
            <w:noWrap/>
            <w:vAlign w:val="center"/>
          </w:tcPr>
          <w:p w14:paraId="09F7BC14"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0" w:type="dxa"/>
            <w:tcBorders>
              <w:top w:val="single" w:sz="4" w:space="0" w:color="auto"/>
              <w:left w:val="nil"/>
              <w:bottom w:val="single" w:sz="4" w:space="0" w:color="auto"/>
              <w:right w:val="single" w:sz="4" w:space="0" w:color="auto"/>
            </w:tcBorders>
            <w:shd w:val="clear" w:color="auto" w:fill="auto"/>
            <w:noWrap/>
            <w:vAlign w:val="center"/>
          </w:tcPr>
          <w:p w14:paraId="7FF6F8AB"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40AEBB2C"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009B1E34" w:rsidRPr="00C20E17" w14:paraId="5B2BE1C0"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C24C3" w14:textId="77777777" w:rsidR="009B1E3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B13</w:t>
            </w:r>
          </w:p>
        </w:tc>
        <w:tc>
          <w:tcPr>
            <w:tcW w:w="1260" w:type="dxa"/>
            <w:tcBorders>
              <w:top w:val="single" w:sz="4" w:space="0" w:color="auto"/>
              <w:left w:val="nil"/>
              <w:bottom w:val="single" w:sz="4" w:space="0" w:color="auto"/>
              <w:right w:val="single" w:sz="4" w:space="0" w:color="auto"/>
            </w:tcBorders>
            <w:shd w:val="clear" w:color="auto" w:fill="auto"/>
            <w:vAlign w:val="center"/>
          </w:tcPr>
          <w:p w14:paraId="559AFED1"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Business Process Automation</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362E77AF"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02-11-2020</w:t>
            </w:r>
          </w:p>
        </w:tc>
        <w:tc>
          <w:tcPr>
            <w:tcW w:w="863" w:type="dxa"/>
            <w:tcBorders>
              <w:top w:val="single" w:sz="4" w:space="0" w:color="auto"/>
              <w:left w:val="nil"/>
              <w:bottom w:val="single" w:sz="4" w:space="0" w:color="auto"/>
              <w:right w:val="single" w:sz="4" w:space="0" w:color="auto"/>
            </w:tcBorders>
            <w:shd w:val="clear" w:color="auto" w:fill="auto"/>
            <w:noWrap/>
            <w:vAlign w:val="bottom"/>
          </w:tcPr>
          <w:p w14:paraId="2FB253A9"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24-1</w:t>
            </w:r>
            <w:r>
              <w:rPr>
                <w:rFonts w:eastAsia="Times New Roman"/>
                <w:color w:val="000000" w:themeColor="text1"/>
                <w:sz w:val="18"/>
                <w:szCs w:val="18"/>
              </w:rPr>
              <w:t>2</w:t>
            </w:r>
            <w:r w:rsidRPr="1A0F1293">
              <w:rPr>
                <w:rFonts w:eastAsia="Times New Roman"/>
                <w:color w:val="000000" w:themeColor="text1"/>
                <w:sz w:val="18"/>
                <w:szCs w:val="18"/>
              </w:rPr>
              <w:t>-2020</w:t>
            </w:r>
          </w:p>
        </w:tc>
        <w:tc>
          <w:tcPr>
            <w:tcW w:w="564" w:type="dxa"/>
            <w:tcBorders>
              <w:top w:val="single" w:sz="4" w:space="0" w:color="auto"/>
              <w:left w:val="nil"/>
              <w:bottom w:val="single" w:sz="4" w:space="0" w:color="auto"/>
              <w:right w:val="single" w:sz="4" w:space="0" w:color="auto"/>
            </w:tcBorders>
            <w:shd w:val="clear" w:color="auto" w:fill="auto"/>
            <w:noWrap/>
            <w:vAlign w:val="center"/>
          </w:tcPr>
          <w:p w14:paraId="67404120" w14:textId="77777777" w:rsidR="009B1E34" w:rsidRPr="00C20E17" w:rsidRDefault="009B1E34" w:rsidP="003B08C4">
            <w:pPr>
              <w:spacing w:after="0" w:line="240" w:lineRule="auto"/>
              <w:jc w:val="center"/>
              <w:rPr>
                <w:rFonts w:eastAsia="Times New Roman"/>
                <w:b/>
                <w:bCs/>
                <w:color w:val="000000"/>
                <w:sz w:val="18"/>
                <w:szCs w:val="18"/>
              </w:rPr>
            </w:pPr>
            <w:r>
              <w:rPr>
                <w:rFonts w:eastAsia="Times New Roman"/>
                <w:b/>
                <w:bCs/>
                <w:color w:val="000000" w:themeColor="text1"/>
                <w:sz w:val="18"/>
                <w:szCs w:val="18"/>
              </w:rPr>
              <w:t>6</w:t>
            </w:r>
          </w:p>
        </w:tc>
        <w:tc>
          <w:tcPr>
            <w:tcW w:w="780" w:type="dxa"/>
            <w:tcBorders>
              <w:top w:val="single" w:sz="4" w:space="0" w:color="auto"/>
              <w:left w:val="nil"/>
              <w:bottom w:val="single" w:sz="4" w:space="0" w:color="auto"/>
              <w:right w:val="single" w:sz="4" w:space="0" w:color="auto"/>
            </w:tcBorders>
            <w:shd w:val="clear" w:color="auto" w:fill="auto"/>
            <w:noWrap/>
            <w:vAlign w:val="center"/>
          </w:tcPr>
          <w:p w14:paraId="270F5473" w14:textId="77777777" w:rsidR="009B1E34" w:rsidRPr="00C20E17" w:rsidRDefault="009B1E34" w:rsidP="003B08C4">
            <w:pPr>
              <w:spacing w:after="0" w:line="240" w:lineRule="auto"/>
              <w:jc w:val="center"/>
              <w:rPr>
                <w:rFonts w:eastAsia="Times New Roman"/>
                <w:b/>
                <w:bCs/>
                <w:color w:val="000000"/>
                <w:sz w:val="18"/>
                <w:szCs w:val="18"/>
              </w:rPr>
            </w:pPr>
            <w:r>
              <w:rPr>
                <w:rFonts w:eastAsia="Times New Roman"/>
                <w:b/>
                <w:bCs/>
                <w:color w:val="000000" w:themeColor="text1"/>
                <w:sz w:val="18"/>
                <w:szCs w:val="18"/>
              </w:rPr>
              <w:t>6</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22781DE" w14:textId="7E03C310" w:rsidR="009B1E34" w:rsidRPr="00C20E17" w:rsidRDefault="009237BE" w:rsidP="003B08C4">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sz="4" w:space="0" w:color="auto"/>
              <w:left w:val="nil"/>
              <w:bottom w:val="single" w:sz="4" w:space="0" w:color="auto"/>
              <w:right w:val="single" w:sz="4" w:space="0" w:color="auto"/>
            </w:tcBorders>
            <w:shd w:val="clear" w:color="auto" w:fill="auto"/>
            <w:noWrap/>
            <w:vAlign w:val="center"/>
          </w:tcPr>
          <w:p w14:paraId="10ADDD12"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757" w:type="dxa"/>
            <w:tcBorders>
              <w:top w:val="single" w:sz="4" w:space="0" w:color="auto"/>
              <w:left w:val="nil"/>
              <w:bottom w:val="single" w:sz="4" w:space="0" w:color="auto"/>
              <w:right w:val="single" w:sz="4" w:space="0" w:color="auto"/>
            </w:tcBorders>
            <w:shd w:val="clear" w:color="auto" w:fill="auto"/>
            <w:noWrap/>
            <w:vAlign w:val="center"/>
          </w:tcPr>
          <w:p w14:paraId="7906B096"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3" w:type="dxa"/>
            <w:tcBorders>
              <w:top w:val="single" w:sz="4" w:space="0" w:color="auto"/>
              <w:left w:val="nil"/>
              <w:bottom w:val="single" w:sz="4" w:space="0" w:color="auto"/>
              <w:right w:val="single" w:sz="4" w:space="0" w:color="auto"/>
            </w:tcBorders>
            <w:shd w:val="clear" w:color="auto" w:fill="auto"/>
            <w:noWrap/>
            <w:vAlign w:val="center"/>
          </w:tcPr>
          <w:p w14:paraId="10B15B6A"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0" w:type="dxa"/>
            <w:tcBorders>
              <w:top w:val="single" w:sz="4" w:space="0" w:color="auto"/>
              <w:left w:val="nil"/>
              <w:bottom w:val="single" w:sz="4" w:space="0" w:color="auto"/>
              <w:right w:val="single" w:sz="4" w:space="0" w:color="auto"/>
            </w:tcBorders>
            <w:shd w:val="clear" w:color="auto" w:fill="auto"/>
            <w:noWrap/>
            <w:vAlign w:val="center"/>
          </w:tcPr>
          <w:p w14:paraId="7F0C9ACA"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219B3ACF"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009B1E34" w:rsidRPr="00C20E17" w14:paraId="32394E40" w14:textId="77777777" w:rsidTr="003B08C4">
        <w:trPr>
          <w:trHeight w:val="144"/>
        </w:trPr>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078B0" w14:textId="77777777" w:rsidR="009B1E34"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B14</w:t>
            </w:r>
          </w:p>
        </w:tc>
        <w:tc>
          <w:tcPr>
            <w:tcW w:w="1260" w:type="dxa"/>
            <w:tcBorders>
              <w:top w:val="single" w:sz="4" w:space="0" w:color="auto"/>
              <w:left w:val="nil"/>
              <w:bottom w:val="single" w:sz="4" w:space="0" w:color="auto"/>
              <w:right w:val="single" w:sz="4" w:space="0" w:color="auto"/>
            </w:tcBorders>
            <w:shd w:val="clear" w:color="auto" w:fill="auto"/>
            <w:vAlign w:val="center"/>
          </w:tcPr>
          <w:p w14:paraId="04A2CE09" w14:textId="77777777" w:rsidR="009B1E34" w:rsidRPr="00C20E17" w:rsidRDefault="009B1E34" w:rsidP="003B08C4">
            <w:pPr>
              <w:spacing w:after="0" w:line="240" w:lineRule="auto"/>
              <w:jc w:val="center"/>
              <w:rPr>
                <w:rFonts w:eastAsia="Times New Roman"/>
                <w:color w:val="000000"/>
                <w:sz w:val="18"/>
                <w:szCs w:val="18"/>
              </w:rPr>
            </w:pPr>
            <w:r w:rsidRPr="1A0F1293">
              <w:rPr>
                <w:rFonts w:eastAsia="Times New Roman"/>
                <w:color w:val="000000" w:themeColor="text1"/>
                <w:sz w:val="18"/>
                <w:szCs w:val="18"/>
              </w:rPr>
              <w:t>Business Process Automation</w:t>
            </w:r>
          </w:p>
        </w:tc>
        <w:tc>
          <w:tcPr>
            <w:tcW w:w="1013" w:type="dxa"/>
            <w:tcBorders>
              <w:top w:val="single" w:sz="4" w:space="0" w:color="auto"/>
              <w:left w:val="nil"/>
              <w:bottom w:val="single" w:sz="4" w:space="0" w:color="auto"/>
              <w:right w:val="single" w:sz="4" w:space="0" w:color="auto"/>
            </w:tcBorders>
            <w:shd w:val="clear" w:color="auto" w:fill="auto"/>
            <w:noWrap/>
            <w:vAlign w:val="center"/>
          </w:tcPr>
          <w:p w14:paraId="74C6D76E"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02-11-2020</w:t>
            </w:r>
          </w:p>
        </w:tc>
        <w:tc>
          <w:tcPr>
            <w:tcW w:w="863" w:type="dxa"/>
            <w:tcBorders>
              <w:top w:val="single" w:sz="4" w:space="0" w:color="auto"/>
              <w:left w:val="nil"/>
              <w:bottom w:val="single" w:sz="4" w:space="0" w:color="auto"/>
              <w:right w:val="single" w:sz="4" w:space="0" w:color="auto"/>
            </w:tcBorders>
            <w:shd w:val="clear" w:color="auto" w:fill="auto"/>
            <w:noWrap/>
            <w:vAlign w:val="bottom"/>
          </w:tcPr>
          <w:p w14:paraId="0B437E97"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24-12-2020</w:t>
            </w:r>
          </w:p>
        </w:tc>
        <w:tc>
          <w:tcPr>
            <w:tcW w:w="564" w:type="dxa"/>
            <w:tcBorders>
              <w:top w:val="single" w:sz="4" w:space="0" w:color="auto"/>
              <w:left w:val="nil"/>
              <w:bottom w:val="single" w:sz="4" w:space="0" w:color="auto"/>
              <w:right w:val="single" w:sz="4" w:space="0" w:color="auto"/>
            </w:tcBorders>
            <w:shd w:val="clear" w:color="auto" w:fill="auto"/>
            <w:noWrap/>
            <w:vAlign w:val="center"/>
          </w:tcPr>
          <w:p w14:paraId="375C226D" w14:textId="77777777" w:rsidR="009B1E34"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1</w:t>
            </w:r>
          </w:p>
        </w:tc>
        <w:tc>
          <w:tcPr>
            <w:tcW w:w="780" w:type="dxa"/>
            <w:tcBorders>
              <w:top w:val="single" w:sz="4" w:space="0" w:color="auto"/>
              <w:left w:val="nil"/>
              <w:bottom w:val="single" w:sz="4" w:space="0" w:color="auto"/>
              <w:right w:val="single" w:sz="4" w:space="0" w:color="auto"/>
            </w:tcBorders>
            <w:shd w:val="clear" w:color="auto" w:fill="auto"/>
            <w:noWrap/>
            <w:vAlign w:val="center"/>
          </w:tcPr>
          <w:p w14:paraId="64A17295" w14:textId="77777777" w:rsidR="009B1E34" w:rsidRPr="00C20E17" w:rsidRDefault="009B1E34" w:rsidP="003B08C4">
            <w:pPr>
              <w:spacing w:after="0" w:line="240" w:lineRule="auto"/>
              <w:jc w:val="center"/>
              <w:rPr>
                <w:rFonts w:eastAsia="Times New Roman"/>
                <w:b/>
                <w:bCs/>
                <w:color w:val="000000"/>
                <w:sz w:val="18"/>
                <w:szCs w:val="18"/>
              </w:rPr>
            </w:pPr>
            <w:r w:rsidRPr="1A0F1293">
              <w:rPr>
                <w:rFonts w:eastAsia="Times New Roman"/>
                <w:b/>
                <w:bCs/>
                <w:color w:val="000000" w:themeColor="text1"/>
                <w:sz w:val="18"/>
                <w:szCs w:val="18"/>
              </w:rPr>
              <w:t>1</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0B5A6CE" w14:textId="715F3572" w:rsidR="009B1E34" w:rsidRPr="00C20E17" w:rsidRDefault="009237BE" w:rsidP="003B08C4">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sz="4" w:space="0" w:color="auto"/>
              <w:left w:val="nil"/>
              <w:bottom w:val="single" w:sz="4" w:space="0" w:color="auto"/>
              <w:right w:val="single" w:sz="4" w:space="0" w:color="auto"/>
            </w:tcBorders>
            <w:shd w:val="clear" w:color="auto" w:fill="auto"/>
            <w:noWrap/>
            <w:vAlign w:val="center"/>
          </w:tcPr>
          <w:p w14:paraId="73CCFD28"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757" w:type="dxa"/>
            <w:tcBorders>
              <w:top w:val="single" w:sz="4" w:space="0" w:color="auto"/>
              <w:left w:val="nil"/>
              <w:bottom w:val="single" w:sz="4" w:space="0" w:color="auto"/>
              <w:right w:val="single" w:sz="4" w:space="0" w:color="auto"/>
            </w:tcBorders>
            <w:shd w:val="clear" w:color="auto" w:fill="auto"/>
            <w:noWrap/>
            <w:vAlign w:val="center"/>
          </w:tcPr>
          <w:p w14:paraId="1A18DCF2"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3" w:type="dxa"/>
            <w:tcBorders>
              <w:top w:val="single" w:sz="4" w:space="0" w:color="auto"/>
              <w:left w:val="nil"/>
              <w:bottom w:val="single" w:sz="4" w:space="0" w:color="auto"/>
              <w:right w:val="single" w:sz="4" w:space="0" w:color="auto"/>
            </w:tcBorders>
            <w:shd w:val="clear" w:color="auto" w:fill="auto"/>
            <w:noWrap/>
            <w:vAlign w:val="center"/>
          </w:tcPr>
          <w:p w14:paraId="46E0FBAB"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690" w:type="dxa"/>
            <w:tcBorders>
              <w:top w:val="single" w:sz="4" w:space="0" w:color="auto"/>
              <w:left w:val="nil"/>
              <w:bottom w:val="single" w:sz="4" w:space="0" w:color="auto"/>
              <w:right w:val="single" w:sz="4" w:space="0" w:color="auto"/>
            </w:tcBorders>
            <w:shd w:val="clear" w:color="auto" w:fill="auto"/>
            <w:noWrap/>
            <w:vAlign w:val="center"/>
          </w:tcPr>
          <w:p w14:paraId="40239B19"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NA</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3101EEF7" w14:textId="77777777" w:rsidR="009B1E34" w:rsidRPr="00C20E17" w:rsidRDefault="009B1E34" w:rsidP="003B08C4">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bl>
    <w:p w14:paraId="5B7BC2E4" w14:textId="77777777" w:rsidR="009B1E34" w:rsidRDefault="009B1E34" w:rsidP="009B1E34">
      <w:pPr>
        <w:pStyle w:val="ColorfulList-Accent11"/>
        <w:spacing w:after="0" w:line="240" w:lineRule="auto"/>
        <w:ind w:left="0" w:right="-157"/>
        <w:jc w:val="both"/>
        <w:rPr>
          <w:rFonts w:asciiTheme="minorHAnsi" w:hAnsiTheme="minorHAnsi" w:cstheme="minorBidi"/>
          <w:i/>
          <w:iCs/>
          <w:sz w:val="20"/>
          <w:szCs w:val="20"/>
        </w:rPr>
      </w:pPr>
    </w:p>
    <w:p w14:paraId="35F09645" w14:textId="77777777" w:rsidR="009B1E34" w:rsidRDefault="009B1E34" w:rsidP="009B1E34">
      <w:pPr>
        <w:pStyle w:val="ColorfulList-Accent11"/>
        <w:spacing w:after="0" w:line="240" w:lineRule="auto"/>
        <w:ind w:left="0" w:right="-157"/>
        <w:jc w:val="both"/>
        <w:rPr>
          <w:rFonts w:asciiTheme="minorHAnsi" w:hAnsiTheme="minorHAnsi" w:cstheme="minorBidi"/>
          <w:i/>
          <w:iCs/>
          <w:sz w:val="20"/>
          <w:szCs w:val="20"/>
        </w:rPr>
      </w:pPr>
    </w:p>
    <w:tbl>
      <w:tblPr>
        <w:tblStyle w:val="TableGrid"/>
        <w:tblW w:w="0" w:type="auto"/>
        <w:tblLook w:val="04A0" w:firstRow="1" w:lastRow="0" w:firstColumn="1" w:lastColumn="0" w:noHBand="0" w:noVBand="1"/>
      </w:tblPr>
      <w:tblGrid>
        <w:gridCol w:w="4739"/>
        <w:gridCol w:w="4724"/>
      </w:tblGrid>
      <w:tr w:rsidR="009B1E34" w14:paraId="40ACFCD0" w14:textId="77777777" w:rsidTr="003B08C4">
        <w:tc>
          <w:tcPr>
            <w:tcW w:w="4844" w:type="dxa"/>
          </w:tcPr>
          <w:p w14:paraId="69C1AF0E" w14:textId="77777777" w:rsidR="009B1E34" w:rsidRPr="00902239" w:rsidRDefault="009B1E34" w:rsidP="003B08C4">
            <w:pPr>
              <w:pStyle w:val="ColorfulList-Accent11"/>
              <w:ind w:left="0" w:right="432"/>
              <w:contextualSpacing/>
              <w:rPr>
                <w:rFonts w:asciiTheme="minorHAnsi" w:hAnsiTheme="minorHAnsi" w:cstheme="minorHAnsi"/>
                <w:b/>
              </w:rPr>
            </w:pPr>
            <w:r w:rsidRPr="00902239">
              <w:rPr>
                <w:rFonts w:asciiTheme="minorHAnsi" w:hAnsiTheme="minorHAnsi" w:cstheme="minorHAnsi"/>
                <w:b/>
              </w:rPr>
              <w:t>All data updated on MIS</w:t>
            </w:r>
          </w:p>
        </w:tc>
        <w:tc>
          <w:tcPr>
            <w:tcW w:w="4845" w:type="dxa"/>
          </w:tcPr>
          <w:p w14:paraId="46658BB2" w14:textId="77777777" w:rsidR="009B1E34" w:rsidRPr="00902239" w:rsidRDefault="009B1E34" w:rsidP="003B08C4">
            <w:pPr>
              <w:pStyle w:val="ColorfulList-Accent11"/>
              <w:ind w:left="0" w:right="432"/>
              <w:contextualSpacing/>
              <w:rPr>
                <w:rFonts w:asciiTheme="minorHAnsi" w:hAnsiTheme="minorHAnsi" w:cstheme="minorHAnsi"/>
              </w:rPr>
            </w:pPr>
            <w:r>
              <w:rPr>
                <w:rFonts w:asciiTheme="minorHAnsi" w:hAnsiTheme="minorHAnsi" w:cstheme="minorHAnsi"/>
              </w:rPr>
              <w:t>Yes</w:t>
            </w:r>
          </w:p>
        </w:tc>
      </w:tr>
      <w:tr w:rsidR="009B1E34" w14:paraId="5C99C799" w14:textId="77777777" w:rsidTr="003B08C4">
        <w:tc>
          <w:tcPr>
            <w:tcW w:w="4844" w:type="dxa"/>
          </w:tcPr>
          <w:p w14:paraId="476B8689" w14:textId="77777777" w:rsidR="009B1E34" w:rsidRPr="00902239" w:rsidRDefault="009B1E34" w:rsidP="003B08C4">
            <w:pPr>
              <w:pStyle w:val="ColorfulList-Accent11"/>
              <w:ind w:left="0" w:right="432"/>
              <w:contextualSpacing/>
              <w:rPr>
                <w:rFonts w:asciiTheme="minorHAnsi" w:hAnsiTheme="minorHAnsi" w:cstheme="minorBidi"/>
                <w:b/>
                <w:bCs/>
              </w:rPr>
            </w:pPr>
            <w:r w:rsidRPr="1A0F1293">
              <w:rPr>
                <w:rFonts w:asciiTheme="minorHAnsi" w:hAnsiTheme="minorHAnsi" w:cstheme="minorBidi"/>
                <w:b/>
                <w:bCs/>
              </w:rPr>
              <w:t xml:space="preserve">Activity updates uploaded on </w:t>
            </w:r>
            <w:proofErr w:type="spellStart"/>
            <w:r w:rsidRPr="1A0F1293">
              <w:rPr>
                <w:rFonts w:asciiTheme="minorHAnsi" w:hAnsiTheme="minorHAnsi" w:cstheme="minorBidi"/>
                <w:b/>
                <w:bCs/>
              </w:rPr>
              <w:t>Akvorsr</w:t>
            </w:r>
            <w:proofErr w:type="spellEnd"/>
          </w:p>
        </w:tc>
        <w:tc>
          <w:tcPr>
            <w:tcW w:w="4845" w:type="dxa"/>
          </w:tcPr>
          <w:p w14:paraId="031520D9" w14:textId="77777777" w:rsidR="009B1E34" w:rsidRPr="00902239" w:rsidRDefault="009B1E34" w:rsidP="003B08C4">
            <w:pPr>
              <w:pStyle w:val="ColorfulList-Accent11"/>
              <w:ind w:left="0" w:right="432"/>
              <w:contextualSpacing/>
              <w:rPr>
                <w:rFonts w:asciiTheme="minorHAnsi" w:hAnsiTheme="minorHAnsi" w:cstheme="minorHAnsi"/>
              </w:rPr>
            </w:pPr>
            <w:r>
              <w:rPr>
                <w:rFonts w:asciiTheme="minorHAnsi" w:hAnsiTheme="minorHAnsi" w:cstheme="minorHAnsi"/>
              </w:rPr>
              <w:t>NA</w:t>
            </w:r>
          </w:p>
        </w:tc>
      </w:tr>
    </w:tbl>
    <w:p w14:paraId="128B1D37" w14:textId="77777777" w:rsidR="009B1E34" w:rsidRDefault="009B1E34" w:rsidP="009B1E34">
      <w:pPr>
        <w:pStyle w:val="ColorfulList-Accent11"/>
        <w:spacing w:after="0" w:line="240" w:lineRule="auto"/>
        <w:ind w:left="0" w:right="432"/>
        <w:contextualSpacing/>
        <w:rPr>
          <w:rFonts w:asciiTheme="minorHAnsi" w:hAnsiTheme="minorHAnsi" w:cstheme="minorHAnsi"/>
          <w:b/>
        </w:rPr>
      </w:pPr>
    </w:p>
    <w:p w14:paraId="7DEC8F48" w14:textId="77777777" w:rsidR="009B1E34" w:rsidRPr="00652D28" w:rsidRDefault="009B1E34" w:rsidP="009B1E34">
      <w:pPr>
        <w:pStyle w:val="ColorfulList-Accent11"/>
        <w:pBdr>
          <w:bottom w:val="single" w:sz="4" w:space="1" w:color="auto"/>
        </w:pBdr>
        <w:shd w:val="clear" w:color="auto" w:fill="ACB9CA" w:themeFill="text2" w:themeFillTint="66"/>
        <w:spacing w:after="0" w:line="240" w:lineRule="auto"/>
        <w:ind w:left="0" w:right="-67"/>
        <w:contextualSpacing/>
        <w:rPr>
          <w:rFonts w:asciiTheme="minorHAnsi" w:hAnsiTheme="minorHAnsi" w:cstheme="minorBidi"/>
          <w:b/>
          <w:bCs/>
        </w:rPr>
      </w:pPr>
      <w:r w:rsidRPr="1A0F1293">
        <w:rPr>
          <w:rFonts w:asciiTheme="minorHAnsi" w:hAnsiTheme="minorHAnsi" w:cstheme="minorBidi"/>
          <w:b/>
          <w:bCs/>
        </w:rPr>
        <w:lastRenderedPageBreak/>
        <w:t>Activities Conducted</w:t>
      </w:r>
    </w:p>
    <w:p w14:paraId="7741C838" w14:textId="77777777" w:rsidR="009B1E34" w:rsidRPr="0092564C" w:rsidRDefault="009B1E34" w:rsidP="009B1E34">
      <w:pPr>
        <w:pStyle w:val="ColorfulList-Accent11"/>
        <w:numPr>
          <w:ilvl w:val="0"/>
          <w:numId w:val="1"/>
        </w:numPr>
        <w:spacing w:after="0" w:line="240" w:lineRule="auto"/>
        <w:ind w:left="360" w:right="-67"/>
        <w:contextualSpacing/>
        <w:jc w:val="both"/>
        <w:rPr>
          <w:rFonts w:asciiTheme="minorHAnsi" w:hAnsiTheme="minorHAnsi" w:cstheme="minorHAnsi"/>
          <w:i/>
          <w:sz w:val="20"/>
        </w:rPr>
      </w:pPr>
      <w:r w:rsidRPr="0092564C">
        <w:rPr>
          <w:rFonts w:asciiTheme="minorHAnsi" w:hAnsiTheme="minorHAnsi" w:cstheme="minorHAnsi"/>
          <w:i/>
          <w:sz w:val="20"/>
        </w:rPr>
        <w:t xml:space="preserve">include activities like, mobilization, counselling, community/home visits, training, special sessions during training, employer meetings, exposure visits, visits by stakeholders, volunteering activity, any other activities related to the program. </w:t>
      </w:r>
    </w:p>
    <w:p w14:paraId="31AB1158" w14:textId="77777777" w:rsidR="009B1E34" w:rsidRPr="0092564C" w:rsidRDefault="009B1E34" w:rsidP="009B1E34">
      <w:pPr>
        <w:pStyle w:val="ColorfulList-Accent11"/>
        <w:numPr>
          <w:ilvl w:val="0"/>
          <w:numId w:val="1"/>
        </w:numPr>
        <w:spacing w:after="0" w:line="240" w:lineRule="auto"/>
        <w:ind w:left="360" w:right="-157"/>
        <w:contextualSpacing/>
        <w:jc w:val="both"/>
        <w:rPr>
          <w:rFonts w:asciiTheme="minorHAnsi" w:hAnsiTheme="minorHAnsi" w:cstheme="minorHAnsi"/>
          <w:i/>
          <w:sz w:val="20"/>
        </w:rPr>
      </w:pPr>
      <w:r w:rsidRPr="0092564C">
        <w:rPr>
          <w:rFonts w:asciiTheme="minorHAnsi" w:hAnsiTheme="minorHAnsi" w:cstheme="minorHAnsi"/>
          <w:i/>
          <w:sz w:val="20"/>
        </w:rPr>
        <w:t xml:space="preserve">Add thumbnails of photographs for each activity and provide the </w:t>
      </w:r>
      <w:proofErr w:type="gramStart"/>
      <w:r w:rsidRPr="0092564C">
        <w:rPr>
          <w:rFonts w:asciiTheme="minorHAnsi" w:hAnsiTheme="minorHAnsi" w:cstheme="minorHAnsi"/>
          <w:i/>
          <w:sz w:val="20"/>
        </w:rPr>
        <w:t>high resolution</w:t>
      </w:r>
      <w:proofErr w:type="gramEnd"/>
      <w:r w:rsidRPr="0092564C">
        <w:rPr>
          <w:rFonts w:asciiTheme="minorHAnsi" w:hAnsiTheme="minorHAnsi" w:cstheme="minorHAnsi"/>
          <w:i/>
          <w:sz w:val="20"/>
        </w:rPr>
        <w:t xml:space="preserve"> photographs separately in JPEG format.</w:t>
      </w:r>
    </w:p>
    <w:p w14:paraId="0AC52055" w14:textId="77777777" w:rsidR="009B1E34" w:rsidRDefault="009B1E34" w:rsidP="009B1E34">
      <w:pPr>
        <w:pStyle w:val="ColorfulList-Accent11"/>
        <w:spacing w:after="0" w:line="240" w:lineRule="auto"/>
        <w:ind w:left="0" w:right="432"/>
        <w:contextualSpacing/>
        <w:jc w:val="both"/>
        <w:rPr>
          <w:rFonts w:asciiTheme="minorHAnsi" w:hAnsiTheme="minorHAnsi" w:cstheme="minorHAnsi"/>
        </w:rPr>
      </w:pPr>
    </w:p>
    <w:tbl>
      <w:tblPr>
        <w:tblStyle w:val="TableGrid"/>
        <w:tblW w:w="9835" w:type="dxa"/>
        <w:tblLayout w:type="fixed"/>
        <w:tblLook w:val="04A0" w:firstRow="1" w:lastRow="0" w:firstColumn="1" w:lastColumn="0" w:noHBand="0" w:noVBand="1"/>
      </w:tblPr>
      <w:tblGrid>
        <w:gridCol w:w="794"/>
        <w:gridCol w:w="2614"/>
        <w:gridCol w:w="4094"/>
        <w:gridCol w:w="2333"/>
      </w:tblGrid>
      <w:tr w:rsidR="009B1E34" w:rsidRPr="001E5F17" w14:paraId="26D76420" w14:textId="77777777" w:rsidTr="00CC11F2">
        <w:tc>
          <w:tcPr>
            <w:tcW w:w="794" w:type="dxa"/>
            <w:shd w:val="clear" w:color="auto" w:fill="D9D9D9" w:themeFill="background1" w:themeFillShade="D9"/>
          </w:tcPr>
          <w:p w14:paraId="47761BAB" w14:textId="77777777" w:rsidR="009B1E34" w:rsidRPr="001E5F17" w:rsidRDefault="009B1E34" w:rsidP="003B08C4">
            <w:pPr>
              <w:pStyle w:val="ColorfulList-Accent11"/>
              <w:ind w:left="0" w:right="-20"/>
              <w:contextualSpacing/>
              <w:jc w:val="center"/>
              <w:rPr>
                <w:rFonts w:asciiTheme="minorHAnsi" w:hAnsiTheme="minorHAnsi" w:cstheme="minorHAnsi"/>
                <w:b/>
              </w:rPr>
            </w:pPr>
            <w:r w:rsidRPr="001E5F17">
              <w:rPr>
                <w:rFonts w:asciiTheme="minorHAnsi" w:hAnsiTheme="minorHAnsi" w:cstheme="minorHAnsi"/>
                <w:b/>
              </w:rPr>
              <w:t>SN</w:t>
            </w:r>
          </w:p>
        </w:tc>
        <w:tc>
          <w:tcPr>
            <w:tcW w:w="2614" w:type="dxa"/>
            <w:shd w:val="clear" w:color="auto" w:fill="D9D9D9" w:themeFill="background1" w:themeFillShade="D9"/>
          </w:tcPr>
          <w:p w14:paraId="19105134" w14:textId="77777777" w:rsidR="009B1E34" w:rsidRPr="001E5F17" w:rsidRDefault="009B1E34" w:rsidP="003B08C4">
            <w:pPr>
              <w:pStyle w:val="ColorfulList-Accent11"/>
              <w:ind w:left="0" w:right="432"/>
              <w:contextualSpacing/>
              <w:jc w:val="center"/>
              <w:rPr>
                <w:rFonts w:asciiTheme="minorHAnsi" w:hAnsiTheme="minorHAnsi" w:cstheme="minorHAnsi"/>
                <w:b/>
              </w:rPr>
            </w:pPr>
            <w:r w:rsidRPr="001E5F17">
              <w:rPr>
                <w:rFonts w:asciiTheme="minorHAnsi" w:hAnsiTheme="minorHAnsi" w:cstheme="minorHAnsi"/>
                <w:b/>
              </w:rPr>
              <w:t>Activity</w:t>
            </w:r>
          </w:p>
        </w:tc>
        <w:tc>
          <w:tcPr>
            <w:tcW w:w="4094" w:type="dxa"/>
            <w:shd w:val="clear" w:color="auto" w:fill="D9D9D9" w:themeFill="background1" w:themeFillShade="D9"/>
          </w:tcPr>
          <w:p w14:paraId="220808D1" w14:textId="77777777" w:rsidR="009B1E34" w:rsidRPr="001E5F17" w:rsidRDefault="009B1E34" w:rsidP="003B08C4">
            <w:pPr>
              <w:pStyle w:val="ColorfulList-Accent11"/>
              <w:ind w:left="0" w:right="432"/>
              <w:contextualSpacing/>
              <w:jc w:val="center"/>
              <w:rPr>
                <w:rFonts w:asciiTheme="minorHAnsi" w:hAnsiTheme="minorHAnsi" w:cstheme="minorHAnsi"/>
                <w:b/>
              </w:rPr>
            </w:pPr>
            <w:r w:rsidRPr="001E5F17">
              <w:rPr>
                <w:rFonts w:asciiTheme="minorHAnsi" w:hAnsiTheme="minorHAnsi" w:cstheme="minorHAnsi"/>
                <w:b/>
              </w:rPr>
              <w:t>Description</w:t>
            </w:r>
          </w:p>
        </w:tc>
        <w:tc>
          <w:tcPr>
            <w:tcW w:w="2333" w:type="dxa"/>
            <w:shd w:val="clear" w:color="auto" w:fill="D9D9D9" w:themeFill="background1" w:themeFillShade="D9"/>
          </w:tcPr>
          <w:p w14:paraId="2946F3FF" w14:textId="77777777" w:rsidR="009B1E34" w:rsidRDefault="009B1E34" w:rsidP="003B08C4">
            <w:pPr>
              <w:pStyle w:val="ColorfulList-Accent11"/>
              <w:ind w:left="0" w:right="432"/>
              <w:contextualSpacing/>
              <w:jc w:val="center"/>
              <w:rPr>
                <w:rFonts w:asciiTheme="minorHAnsi" w:hAnsiTheme="minorHAnsi" w:cstheme="minorHAnsi"/>
                <w:b/>
              </w:rPr>
            </w:pPr>
            <w:r w:rsidRPr="001E5F17">
              <w:rPr>
                <w:rFonts w:asciiTheme="minorHAnsi" w:hAnsiTheme="minorHAnsi" w:cstheme="minorHAnsi"/>
                <w:b/>
              </w:rPr>
              <w:t xml:space="preserve">Photos </w:t>
            </w:r>
          </w:p>
          <w:p w14:paraId="220B4EB6" w14:textId="77777777" w:rsidR="009B1E34" w:rsidRPr="001E5F17" w:rsidRDefault="009B1E34" w:rsidP="003B08C4">
            <w:pPr>
              <w:pStyle w:val="ColorfulList-Accent11"/>
              <w:ind w:left="0" w:right="432"/>
              <w:contextualSpacing/>
              <w:jc w:val="center"/>
              <w:rPr>
                <w:rFonts w:asciiTheme="minorHAnsi" w:hAnsiTheme="minorHAnsi" w:cstheme="minorHAnsi"/>
                <w:b/>
              </w:rPr>
            </w:pPr>
            <w:r w:rsidRPr="001E5F17">
              <w:rPr>
                <w:rFonts w:asciiTheme="minorHAnsi" w:hAnsiTheme="minorHAnsi" w:cstheme="minorHAnsi"/>
                <w:b/>
              </w:rPr>
              <w:t>(2 per activity)</w:t>
            </w:r>
          </w:p>
        </w:tc>
      </w:tr>
      <w:tr w:rsidR="00393697" w14:paraId="1FE7E117" w14:textId="77777777" w:rsidTr="00CC11F2">
        <w:tc>
          <w:tcPr>
            <w:tcW w:w="794" w:type="dxa"/>
          </w:tcPr>
          <w:p w14:paraId="3028E875" w14:textId="58426083" w:rsidR="00393697" w:rsidRDefault="00393697" w:rsidP="00393697">
            <w:pPr>
              <w:pStyle w:val="ColorfulList-Accent11"/>
              <w:ind w:left="0" w:right="432"/>
              <w:contextualSpacing/>
              <w:rPr>
                <w:rFonts w:asciiTheme="minorHAnsi" w:hAnsiTheme="minorHAnsi" w:cstheme="minorBidi"/>
              </w:rPr>
            </w:pPr>
            <w:r>
              <w:rPr>
                <w:rFonts w:asciiTheme="minorHAnsi" w:hAnsiTheme="minorHAnsi" w:cstheme="minorBidi"/>
              </w:rPr>
              <w:t>1</w:t>
            </w:r>
          </w:p>
        </w:tc>
        <w:tc>
          <w:tcPr>
            <w:tcW w:w="2614" w:type="dxa"/>
          </w:tcPr>
          <w:p w14:paraId="2C6A9943" w14:textId="4CDA2DEA" w:rsidR="00393697" w:rsidRDefault="00393697" w:rsidP="00393697">
            <w:pPr>
              <w:pStyle w:val="ColorfulList-Accent11"/>
              <w:ind w:left="0" w:right="432"/>
              <w:contextualSpacing/>
              <w:jc w:val="both"/>
              <w:rPr>
                <w:rFonts w:asciiTheme="minorHAnsi" w:hAnsiTheme="minorHAnsi" w:cstheme="minorBidi"/>
              </w:rPr>
            </w:pPr>
            <w:r w:rsidRPr="1A0F1293">
              <w:rPr>
                <w:rFonts w:asciiTheme="minorHAnsi" w:hAnsiTheme="minorHAnsi" w:cstheme="minorBidi"/>
              </w:rPr>
              <w:t xml:space="preserve">Java and SQL Training </w:t>
            </w:r>
          </w:p>
        </w:tc>
        <w:tc>
          <w:tcPr>
            <w:tcW w:w="4094" w:type="dxa"/>
          </w:tcPr>
          <w:p w14:paraId="10866121" w14:textId="50BA9E1C" w:rsidR="00393697" w:rsidRDefault="00393697" w:rsidP="00393697">
            <w:pPr>
              <w:pStyle w:val="ColorfulList-Accent11"/>
              <w:ind w:left="0" w:right="432"/>
              <w:contextualSpacing/>
              <w:jc w:val="both"/>
              <w:rPr>
                <w:rFonts w:asciiTheme="minorHAnsi" w:hAnsiTheme="minorHAnsi" w:cstheme="minorBidi"/>
              </w:rPr>
            </w:pPr>
            <w:r>
              <w:rPr>
                <w:rFonts w:asciiTheme="minorHAnsi" w:hAnsiTheme="minorHAnsi" w:cstheme="minorBidi"/>
              </w:rPr>
              <w:t>Training completed for B5, B6 and B7. S</w:t>
            </w:r>
            <w:r w:rsidRPr="1A0F1293">
              <w:rPr>
                <w:rFonts w:asciiTheme="minorHAnsi" w:hAnsiTheme="minorHAnsi" w:cstheme="minorBidi"/>
              </w:rPr>
              <w:t>essions are going on under Software development training for</w:t>
            </w:r>
            <w:r>
              <w:rPr>
                <w:rFonts w:asciiTheme="minorHAnsi" w:hAnsiTheme="minorHAnsi" w:cstheme="minorBidi"/>
              </w:rPr>
              <w:t xml:space="preserve"> B11 and B12</w:t>
            </w:r>
          </w:p>
        </w:tc>
        <w:tc>
          <w:tcPr>
            <w:tcW w:w="2333" w:type="dxa"/>
          </w:tcPr>
          <w:p w14:paraId="0E48F4E6" w14:textId="1154EC15" w:rsidR="00393697" w:rsidRDefault="007D1B13" w:rsidP="00393697">
            <w:pPr>
              <w:pStyle w:val="ColorfulList-Accent11"/>
              <w:ind w:left="0" w:right="432"/>
              <w:contextualSpacing/>
              <w:jc w:val="both"/>
              <w:rPr>
                <w:rFonts w:asciiTheme="minorHAnsi" w:hAnsiTheme="minorHAnsi" w:cstheme="minorBidi"/>
              </w:rPr>
            </w:pPr>
            <w:hyperlink r:id="rId7" w:history="1">
              <w:r w:rsidR="00660E7E" w:rsidRPr="00CA4F27">
                <w:rPr>
                  <w:rStyle w:val="Hyperlink"/>
                  <w:rFonts w:asciiTheme="minorHAnsi" w:hAnsiTheme="minorHAnsi" w:cstheme="minorBidi"/>
                </w:rPr>
                <w:t>https://1drv.ms/u/s!AuC7xy_1TxOhg6hXtoIzrswpuFWYPg?e=PjYmsh</w:t>
              </w:r>
            </w:hyperlink>
            <w:r w:rsidR="00660E7E">
              <w:rPr>
                <w:rFonts w:asciiTheme="minorHAnsi" w:hAnsiTheme="minorHAnsi" w:cstheme="minorBidi"/>
              </w:rPr>
              <w:t xml:space="preserve"> </w:t>
            </w:r>
          </w:p>
        </w:tc>
      </w:tr>
      <w:tr w:rsidR="00393697" w14:paraId="0AB85BBD" w14:textId="77777777" w:rsidTr="00CC11F2">
        <w:tc>
          <w:tcPr>
            <w:tcW w:w="794" w:type="dxa"/>
          </w:tcPr>
          <w:p w14:paraId="1DB2F86A" w14:textId="406D6B00" w:rsidR="00393697" w:rsidRDefault="00393697" w:rsidP="00393697">
            <w:pPr>
              <w:pStyle w:val="ColorfulList-Accent11"/>
              <w:ind w:left="0" w:right="432"/>
              <w:rPr>
                <w:rFonts w:asciiTheme="minorHAnsi" w:hAnsiTheme="minorHAnsi" w:cstheme="minorBidi"/>
              </w:rPr>
            </w:pPr>
            <w:r>
              <w:rPr>
                <w:rFonts w:asciiTheme="minorHAnsi" w:hAnsiTheme="minorHAnsi" w:cstheme="minorBidi"/>
              </w:rPr>
              <w:t>2</w:t>
            </w:r>
          </w:p>
        </w:tc>
        <w:tc>
          <w:tcPr>
            <w:tcW w:w="2614" w:type="dxa"/>
          </w:tcPr>
          <w:p w14:paraId="75F0B1CD" w14:textId="6920439F" w:rsidR="00393697" w:rsidRDefault="00393697" w:rsidP="00393697">
            <w:pPr>
              <w:pStyle w:val="ColorfulList-Accent11"/>
              <w:ind w:left="0" w:right="432"/>
              <w:jc w:val="both"/>
              <w:rPr>
                <w:rFonts w:asciiTheme="minorHAnsi" w:hAnsiTheme="minorHAnsi" w:cstheme="minorBidi"/>
              </w:rPr>
            </w:pPr>
            <w:r w:rsidRPr="1A0F1293">
              <w:rPr>
                <w:rFonts w:asciiTheme="minorHAnsi" w:hAnsiTheme="minorHAnsi" w:cstheme="minorBidi"/>
              </w:rPr>
              <w:t xml:space="preserve">Power BI and Power Automation Training </w:t>
            </w:r>
          </w:p>
        </w:tc>
        <w:tc>
          <w:tcPr>
            <w:tcW w:w="4094" w:type="dxa"/>
          </w:tcPr>
          <w:p w14:paraId="2DE207A0" w14:textId="6A89B83A" w:rsidR="00393697" w:rsidRDefault="00393697" w:rsidP="00393697">
            <w:pPr>
              <w:pStyle w:val="ColorfulList-Accent11"/>
              <w:ind w:left="0" w:right="432"/>
              <w:jc w:val="both"/>
              <w:rPr>
                <w:rFonts w:asciiTheme="minorHAnsi" w:hAnsiTheme="minorHAnsi" w:cstheme="minorBidi"/>
              </w:rPr>
            </w:pPr>
            <w:r>
              <w:rPr>
                <w:rFonts w:asciiTheme="minorHAnsi" w:hAnsiTheme="minorHAnsi" w:cstheme="minorBidi"/>
              </w:rPr>
              <w:t>Training completed for B8, B9 and B10. S</w:t>
            </w:r>
            <w:r w:rsidRPr="1A0F1293">
              <w:rPr>
                <w:rFonts w:asciiTheme="minorHAnsi" w:hAnsiTheme="minorHAnsi" w:cstheme="minorBidi"/>
              </w:rPr>
              <w:t xml:space="preserve">essions are going on under </w:t>
            </w:r>
            <w:r>
              <w:rPr>
                <w:rFonts w:asciiTheme="minorHAnsi" w:hAnsiTheme="minorHAnsi" w:cstheme="minorBidi"/>
              </w:rPr>
              <w:t>BPA</w:t>
            </w:r>
            <w:r w:rsidRPr="1A0F1293">
              <w:rPr>
                <w:rFonts w:asciiTheme="minorHAnsi" w:hAnsiTheme="minorHAnsi" w:cstheme="minorBidi"/>
              </w:rPr>
              <w:t xml:space="preserve"> training for</w:t>
            </w:r>
            <w:r>
              <w:rPr>
                <w:rFonts w:asciiTheme="minorHAnsi" w:hAnsiTheme="minorHAnsi" w:cstheme="minorBidi"/>
              </w:rPr>
              <w:t xml:space="preserve"> B13 and B14 </w:t>
            </w:r>
          </w:p>
        </w:tc>
        <w:tc>
          <w:tcPr>
            <w:tcW w:w="2333" w:type="dxa"/>
          </w:tcPr>
          <w:p w14:paraId="534B4C3B" w14:textId="78ED1BD9" w:rsidR="00393697" w:rsidRDefault="007D1B13" w:rsidP="00393697">
            <w:pPr>
              <w:pStyle w:val="ColorfulList-Accent11"/>
              <w:ind w:left="0" w:right="432"/>
              <w:jc w:val="both"/>
              <w:rPr>
                <w:rFonts w:asciiTheme="minorHAnsi" w:hAnsiTheme="minorHAnsi" w:cstheme="minorBidi"/>
              </w:rPr>
            </w:pPr>
            <w:hyperlink r:id="rId8" w:history="1">
              <w:r w:rsidR="00660E7E" w:rsidRPr="00CA4F27">
                <w:rPr>
                  <w:rStyle w:val="Hyperlink"/>
                  <w:rFonts w:asciiTheme="minorHAnsi" w:hAnsiTheme="minorHAnsi" w:cstheme="minorBidi"/>
                </w:rPr>
                <w:t>https://1drv.ms/u/s!AuC7xy_1TxOhg6hYEGBxthlAYmy0VQ?e=5Gheff</w:t>
              </w:r>
            </w:hyperlink>
            <w:r w:rsidR="00660E7E">
              <w:rPr>
                <w:rFonts w:asciiTheme="minorHAnsi" w:hAnsiTheme="minorHAnsi" w:cstheme="minorBidi"/>
              </w:rPr>
              <w:t xml:space="preserve"> </w:t>
            </w:r>
          </w:p>
        </w:tc>
      </w:tr>
      <w:tr w:rsidR="00CC11F2" w14:paraId="44A24B28" w14:textId="77777777" w:rsidTr="00CC11F2">
        <w:tc>
          <w:tcPr>
            <w:tcW w:w="794" w:type="dxa"/>
          </w:tcPr>
          <w:p w14:paraId="6F7E9238" w14:textId="19B2516F" w:rsidR="00CC11F2" w:rsidRDefault="00CC11F2" w:rsidP="00393697">
            <w:pPr>
              <w:pStyle w:val="ColorfulList-Accent11"/>
              <w:ind w:left="0" w:right="432"/>
              <w:contextualSpacing/>
              <w:rPr>
                <w:rFonts w:asciiTheme="minorHAnsi" w:hAnsiTheme="minorHAnsi" w:cstheme="minorHAnsi"/>
              </w:rPr>
            </w:pPr>
            <w:r>
              <w:rPr>
                <w:rFonts w:asciiTheme="minorHAnsi" w:hAnsiTheme="minorHAnsi" w:cstheme="minorHAnsi"/>
              </w:rPr>
              <w:t>3</w:t>
            </w:r>
          </w:p>
        </w:tc>
        <w:tc>
          <w:tcPr>
            <w:tcW w:w="2614" w:type="dxa"/>
          </w:tcPr>
          <w:p w14:paraId="65BC6FAB" w14:textId="0544EBF2" w:rsidR="00CC11F2" w:rsidRDefault="00CC11F2" w:rsidP="00393697">
            <w:pPr>
              <w:pStyle w:val="ColorfulList-Accent11"/>
              <w:ind w:left="0" w:right="432"/>
              <w:contextualSpacing/>
              <w:jc w:val="both"/>
              <w:rPr>
                <w:rFonts w:asciiTheme="minorHAnsi" w:hAnsiTheme="minorHAnsi" w:cstheme="minorBidi"/>
              </w:rPr>
            </w:pPr>
            <w:r>
              <w:rPr>
                <w:rFonts w:asciiTheme="minorHAnsi" w:hAnsiTheme="minorHAnsi" w:cstheme="minorBidi"/>
              </w:rPr>
              <w:t xml:space="preserve">Placed five candidates in </w:t>
            </w:r>
            <w:proofErr w:type="spellStart"/>
            <w:r>
              <w:rPr>
                <w:rFonts w:asciiTheme="minorHAnsi" w:hAnsiTheme="minorHAnsi" w:cstheme="minorBidi"/>
              </w:rPr>
              <w:t>Yunikee</w:t>
            </w:r>
            <w:proofErr w:type="spellEnd"/>
            <w:r>
              <w:rPr>
                <w:rFonts w:asciiTheme="minorHAnsi" w:hAnsiTheme="minorHAnsi" w:cstheme="minorBidi"/>
              </w:rPr>
              <w:t xml:space="preserve">, Bangalore </w:t>
            </w:r>
          </w:p>
        </w:tc>
        <w:tc>
          <w:tcPr>
            <w:tcW w:w="4094" w:type="dxa"/>
          </w:tcPr>
          <w:p w14:paraId="0914E0BF" w14:textId="22015EF4" w:rsidR="00CC11F2" w:rsidRDefault="006D32BB" w:rsidP="00393697">
            <w:pPr>
              <w:pStyle w:val="ColorfulList-Accent11"/>
              <w:ind w:left="0" w:right="432"/>
              <w:contextualSpacing/>
              <w:jc w:val="both"/>
              <w:rPr>
                <w:rFonts w:asciiTheme="minorHAnsi" w:hAnsiTheme="minorHAnsi" w:cstheme="minorHAnsi"/>
              </w:rPr>
            </w:pPr>
            <w:r>
              <w:rPr>
                <w:rFonts w:asciiTheme="minorHAnsi" w:hAnsiTheme="minorHAnsi" w:cstheme="minorHAnsi"/>
              </w:rPr>
              <w:t xml:space="preserve">Placed as an “Associate” </w:t>
            </w:r>
          </w:p>
        </w:tc>
        <w:tc>
          <w:tcPr>
            <w:tcW w:w="2333" w:type="dxa"/>
          </w:tcPr>
          <w:p w14:paraId="00FEA8E7" w14:textId="1B7A3097" w:rsidR="00CC11F2" w:rsidRDefault="00CA6C59" w:rsidP="00CA6C59">
            <w:pPr>
              <w:pStyle w:val="ColorfulList-Accent11"/>
              <w:ind w:left="0" w:right="432"/>
              <w:contextualSpacing/>
              <w:rPr>
                <w:rFonts w:asciiTheme="minorHAnsi" w:hAnsiTheme="minorHAnsi" w:cstheme="minorHAnsi"/>
              </w:rPr>
            </w:pPr>
            <w:r>
              <w:rPr>
                <w:rFonts w:asciiTheme="minorHAnsi" w:hAnsiTheme="minorHAnsi" w:cstheme="minorHAnsi"/>
              </w:rPr>
              <w:t>Offer letters updated on MIS</w:t>
            </w:r>
          </w:p>
        </w:tc>
      </w:tr>
      <w:tr w:rsidR="00CC11F2" w14:paraId="6BF29352" w14:textId="77777777" w:rsidTr="00CC11F2">
        <w:trPr>
          <w:trHeight w:val="368"/>
        </w:trPr>
        <w:tc>
          <w:tcPr>
            <w:tcW w:w="794" w:type="dxa"/>
          </w:tcPr>
          <w:p w14:paraId="0DDF9860" w14:textId="27E8E023" w:rsidR="00CC11F2" w:rsidRDefault="006D32BB" w:rsidP="00CC11F2">
            <w:pPr>
              <w:pStyle w:val="ColorfulList-Accent11"/>
              <w:ind w:left="0" w:right="432"/>
              <w:contextualSpacing/>
              <w:rPr>
                <w:rFonts w:asciiTheme="minorHAnsi" w:hAnsiTheme="minorHAnsi" w:cstheme="minorHAnsi"/>
              </w:rPr>
            </w:pPr>
            <w:r>
              <w:rPr>
                <w:rFonts w:asciiTheme="minorHAnsi" w:hAnsiTheme="minorHAnsi" w:cstheme="minorHAnsi"/>
              </w:rPr>
              <w:t>4</w:t>
            </w:r>
          </w:p>
        </w:tc>
        <w:tc>
          <w:tcPr>
            <w:tcW w:w="2614" w:type="dxa"/>
          </w:tcPr>
          <w:p w14:paraId="55E54283" w14:textId="05BB3B59" w:rsidR="00CC11F2" w:rsidRDefault="00CC11F2" w:rsidP="00CC11F2">
            <w:pPr>
              <w:pStyle w:val="ColorfulList-Accent11"/>
              <w:spacing w:after="0"/>
              <w:ind w:left="0" w:right="432"/>
              <w:jc w:val="both"/>
              <w:rPr>
                <w:rFonts w:asciiTheme="minorHAnsi" w:hAnsiTheme="minorHAnsi" w:cstheme="minorBidi"/>
              </w:rPr>
            </w:pPr>
            <w:r>
              <w:rPr>
                <w:rFonts w:asciiTheme="minorHAnsi" w:hAnsiTheme="minorHAnsi" w:cstheme="minorBidi"/>
              </w:rPr>
              <w:t xml:space="preserve">Candidate Carnival </w:t>
            </w:r>
          </w:p>
        </w:tc>
        <w:tc>
          <w:tcPr>
            <w:tcW w:w="4094" w:type="dxa"/>
          </w:tcPr>
          <w:p w14:paraId="573578CD" w14:textId="6F2F3DBF" w:rsidR="00CC11F2" w:rsidRDefault="00CC11F2" w:rsidP="00CC11F2">
            <w:pPr>
              <w:pStyle w:val="ColorfulList-Accent11"/>
              <w:ind w:left="0" w:right="432"/>
              <w:contextualSpacing/>
              <w:jc w:val="both"/>
              <w:rPr>
                <w:rFonts w:asciiTheme="minorHAnsi" w:hAnsiTheme="minorHAnsi" w:cstheme="minorHAnsi"/>
              </w:rPr>
            </w:pPr>
            <w:r>
              <w:rPr>
                <w:rFonts w:asciiTheme="minorHAnsi" w:hAnsiTheme="minorHAnsi" w:cstheme="minorHAnsi"/>
              </w:rPr>
              <w:t xml:space="preserve">A fun filled event arranged for all the candidates from B1 to B10 to sensitize them about the current </w:t>
            </w:r>
            <w:del w:id="48" w:author="Sivasankar Jayagopal" w:date="2020-12-04T09:58:00Z">
              <w:r w:rsidDel="00BA556A">
                <w:rPr>
                  <w:rFonts w:asciiTheme="minorHAnsi" w:hAnsiTheme="minorHAnsi" w:cstheme="minorHAnsi"/>
                </w:rPr>
                <w:delText>scenario</w:delText>
              </w:r>
            </w:del>
            <w:ins w:id="49" w:author="Sivasankar Jayagopal" w:date="2020-12-04T09:58:00Z">
              <w:r w:rsidR="00BA556A">
                <w:rPr>
                  <w:rFonts w:asciiTheme="minorHAnsi" w:hAnsiTheme="minorHAnsi" w:cstheme="minorHAnsi"/>
                </w:rPr>
                <w:t>job market, increased exp</w:t>
              </w:r>
            </w:ins>
            <w:ins w:id="50" w:author="Sivasankar Jayagopal" w:date="2020-12-04T09:59:00Z">
              <w:r w:rsidR="00BA556A">
                <w:rPr>
                  <w:rFonts w:asciiTheme="minorHAnsi" w:hAnsiTheme="minorHAnsi" w:cstheme="minorHAnsi"/>
                </w:rPr>
                <w:t>ectations from companies in terms of skill, flexibility</w:t>
              </w:r>
            </w:ins>
          </w:p>
        </w:tc>
        <w:tc>
          <w:tcPr>
            <w:tcW w:w="2333" w:type="dxa"/>
          </w:tcPr>
          <w:p w14:paraId="396828D0" w14:textId="40C30A06" w:rsidR="00CC11F2" w:rsidRDefault="007D1B13" w:rsidP="00CC11F2">
            <w:pPr>
              <w:pStyle w:val="ColorfulList-Accent11"/>
              <w:ind w:left="0" w:right="432"/>
              <w:contextualSpacing/>
              <w:jc w:val="both"/>
              <w:rPr>
                <w:rFonts w:asciiTheme="minorHAnsi" w:hAnsiTheme="minorHAnsi" w:cstheme="minorHAnsi"/>
              </w:rPr>
            </w:pPr>
            <w:hyperlink r:id="rId9" w:history="1">
              <w:r w:rsidR="00660E7E" w:rsidRPr="00CA4F27">
                <w:rPr>
                  <w:rStyle w:val="Hyperlink"/>
                  <w:rFonts w:asciiTheme="minorHAnsi" w:hAnsiTheme="minorHAnsi" w:cstheme="minorHAnsi"/>
                </w:rPr>
                <w:t>https://1drv.ms/u/s!AuC7xy_1TxOhg6hZEn-TvMUvBIHsTA?e=8dtjjw</w:t>
              </w:r>
            </w:hyperlink>
            <w:r w:rsidR="00660E7E">
              <w:rPr>
                <w:rFonts w:asciiTheme="minorHAnsi" w:hAnsiTheme="minorHAnsi" w:cstheme="minorHAnsi"/>
              </w:rPr>
              <w:t xml:space="preserve"> </w:t>
            </w:r>
          </w:p>
        </w:tc>
      </w:tr>
      <w:tr w:rsidR="0053128C" w14:paraId="149818C8" w14:textId="77777777" w:rsidTr="00CC11F2">
        <w:trPr>
          <w:trHeight w:val="368"/>
        </w:trPr>
        <w:tc>
          <w:tcPr>
            <w:tcW w:w="794" w:type="dxa"/>
          </w:tcPr>
          <w:p w14:paraId="13DD5A3C" w14:textId="7E46ED43" w:rsidR="0053128C" w:rsidRDefault="006D32BB" w:rsidP="00CC11F2">
            <w:pPr>
              <w:pStyle w:val="ColorfulList-Accent11"/>
              <w:ind w:left="0" w:right="432"/>
              <w:contextualSpacing/>
              <w:rPr>
                <w:rFonts w:asciiTheme="minorHAnsi" w:hAnsiTheme="minorHAnsi" w:cstheme="minorHAnsi"/>
              </w:rPr>
            </w:pPr>
            <w:r>
              <w:rPr>
                <w:rFonts w:asciiTheme="minorHAnsi" w:hAnsiTheme="minorHAnsi" w:cstheme="minorHAnsi"/>
              </w:rPr>
              <w:t>5</w:t>
            </w:r>
          </w:p>
        </w:tc>
        <w:tc>
          <w:tcPr>
            <w:tcW w:w="2614" w:type="dxa"/>
          </w:tcPr>
          <w:p w14:paraId="2DDB73D5" w14:textId="0AF8332D" w:rsidR="0053128C" w:rsidRDefault="0053128C" w:rsidP="00CC11F2">
            <w:pPr>
              <w:pStyle w:val="ColorfulList-Accent11"/>
              <w:spacing w:after="0"/>
              <w:ind w:left="0" w:right="432"/>
              <w:jc w:val="both"/>
              <w:rPr>
                <w:rFonts w:asciiTheme="minorHAnsi" w:hAnsiTheme="minorHAnsi" w:cstheme="minorBidi"/>
              </w:rPr>
            </w:pPr>
            <w:r>
              <w:rPr>
                <w:rFonts w:asciiTheme="minorHAnsi" w:hAnsiTheme="minorHAnsi" w:cstheme="minorBidi"/>
              </w:rPr>
              <w:t xml:space="preserve">Launch of </w:t>
            </w:r>
            <w:del w:id="51" w:author="Sivasankar Jayagopal" w:date="2020-12-04T09:59:00Z">
              <w:r w:rsidDel="00BA556A">
                <w:rPr>
                  <w:rFonts w:asciiTheme="minorHAnsi" w:hAnsiTheme="minorHAnsi" w:cstheme="minorBidi"/>
                </w:rPr>
                <w:delText xml:space="preserve">three </w:delText>
              </w:r>
            </w:del>
            <w:r>
              <w:rPr>
                <w:rFonts w:asciiTheme="minorHAnsi" w:hAnsiTheme="minorHAnsi" w:cstheme="minorBidi"/>
              </w:rPr>
              <w:t xml:space="preserve">key initiatives </w:t>
            </w:r>
          </w:p>
        </w:tc>
        <w:tc>
          <w:tcPr>
            <w:tcW w:w="4094" w:type="dxa"/>
          </w:tcPr>
          <w:p w14:paraId="02DD4F8E" w14:textId="77777777" w:rsidR="0053128C" w:rsidRDefault="00FB7CF2" w:rsidP="00CC11F2">
            <w:pPr>
              <w:pStyle w:val="ColorfulList-Accent11"/>
              <w:ind w:left="0" w:right="432"/>
              <w:contextualSpacing/>
              <w:jc w:val="both"/>
              <w:rPr>
                <w:rFonts w:asciiTheme="minorHAnsi" w:hAnsiTheme="minorHAnsi" w:cstheme="minorHAnsi"/>
              </w:rPr>
            </w:pPr>
            <w:r>
              <w:rPr>
                <w:rFonts w:asciiTheme="minorHAnsi" w:hAnsiTheme="minorHAnsi" w:cstheme="minorHAnsi"/>
              </w:rPr>
              <w:t>Initiatives includes:</w:t>
            </w:r>
          </w:p>
          <w:p w14:paraId="421ADF10" w14:textId="6104D843" w:rsidR="00D5581A" w:rsidRDefault="00BA556A" w:rsidP="00D5581A">
            <w:pPr>
              <w:pStyle w:val="ColorfulList-Accent11"/>
              <w:numPr>
                <w:ilvl w:val="0"/>
                <w:numId w:val="3"/>
              </w:numPr>
              <w:ind w:right="432"/>
              <w:contextualSpacing/>
              <w:jc w:val="both"/>
              <w:rPr>
                <w:rFonts w:asciiTheme="minorHAnsi" w:hAnsiTheme="minorHAnsi" w:cstheme="minorHAnsi"/>
              </w:rPr>
            </w:pPr>
            <w:ins w:id="52" w:author="Sivasankar Jayagopal" w:date="2020-12-04T09:59:00Z">
              <w:r>
                <w:rPr>
                  <w:rFonts w:asciiTheme="minorHAnsi" w:hAnsiTheme="minorHAnsi" w:cstheme="minorHAnsi"/>
                </w:rPr>
                <w:t xml:space="preserve">Improved </w:t>
              </w:r>
            </w:ins>
            <w:r w:rsidR="00D5581A" w:rsidRPr="00D5581A">
              <w:rPr>
                <w:rFonts w:asciiTheme="minorHAnsi" w:hAnsiTheme="minorHAnsi" w:cstheme="minorHAnsi"/>
              </w:rPr>
              <w:t xml:space="preserve">Mentoring </w:t>
            </w:r>
            <w:r w:rsidR="00D5581A">
              <w:rPr>
                <w:rFonts w:asciiTheme="minorHAnsi" w:hAnsiTheme="minorHAnsi" w:cstheme="minorHAnsi"/>
              </w:rPr>
              <w:t>Program</w:t>
            </w:r>
          </w:p>
          <w:p w14:paraId="05F5AB27" w14:textId="53053CBE" w:rsidR="00D5581A" w:rsidDel="00BA556A" w:rsidRDefault="00D5581A" w:rsidP="00D5581A">
            <w:pPr>
              <w:pStyle w:val="ColorfulList-Accent11"/>
              <w:numPr>
                <w:ilvl w:val="0"/>
                <w:numId w:val="3"/>
              </w:numPr>
              <w:ind w:right="432"/>
              <w:contextualSpacing/>
              <w:jc w:val="both"/>
              <w:rPr>
                <w:del w:id="53" w:author="Sivasankar Jayagopal" w:date="2020-12-04T09:59:00Z"/>
                <w:rFonts w:asciiTheme="minorHAnsi" w:hAnsiTheme="minorHAnsi" w:cstheme="minorHAnsi"/>
              </w:rPr>
            </w:pPr>
            <w:del w:id="54" w:author="Sivasankar Jayagopal" w:date="2020-12-04T09:59:00Z">
              <w:r w:rsidDel="00BA556A">
                <w:rPr>
                  <w:rFonts w:asciiTheme="minorHAnsi" w:hAnsiTheme="minorHAnsi" w:cstheme="minorHAnsi"/>
                </w:rPr>
                <w:delText xml:space="preserve">Self-sustaining program </w:delText>
              </w:r>
            </w:del>
          </w:p>
          <w:p w14:paraId="56F78985" w14:textId="1CE95C6D" w:rsidR="00D5581A" w:rsidRDefault="00D5581A" w:rsidP="00D5581A">
            <w:pPr>
              <w:pStyle w:val="ColorfulList-Accent11"/>
              <w:numPr>
                <w:ilvl w:val="0"/>
                <w:numId w:val="3"/>
              </w:numPr>
              <w:ind w:right="432"/>
              <w:contextualSpacing/>
              <w:jc w:val="both"/>
              <w:rPr>
                <w:rFonts w:asciiTheme="minorHAnsi" w:hAnsiTheme="minorHAnsi" w:cstheme="minorHAnsi"/>
              </w:rPr>
            </w:pPr>
            <w:r>
              <w:rPr>
                <w:rFonts w:asciiTheme="minorHAnsi" w:hAnsiTheme="minorHAnsi" w:cstheme="minorHAnsi"/>
              </w:rPr>
              <w:t xml:space="preserve">Edu-Connect program </w:t>
            </w:r>
            <w:ins w:id="55" w:author="Sivasankar Jayagopal" w:date="2020-12-04T09:59:00Z">
              <w:r w:rsidR="00BA556A">
                <w:rPr>
                  <w:rFonts w:asciiTheme="minorHAnsi" w:hAnsiTheme="minorHAnsi" w:cstheme="minorHAnsi"/>
                </w:rPr>
                <w:t>– Improving skills in school, college</w:t>
              </w:r>
            </w:ins>
          </w:p>
        </w:tc>
        <w:tc>
          <w:tcPr>
            <w:tcW w:w="2333" w:type="dxa"/>
          </w:tcPr>
          <w:p w14:paraId="716396AB" w14:textId="6346591A" w:rsidR="0053128C" w:rsidRDefault="007D1B13" w:rsidP="00CC11F2">
            <w:pPr>
              <w:pStyle w:val="ColorfulList-Accent11"/>
              <w:ind w:left="0" w:right="432"/>
              <w:contextualSpacing/>
              <w:jc w:val="both"/>
              <w:rPr>
                <w:rFonts w:asciiTheme="minorHAnsi" w:hAnsiTheme="minorHAnsi" w:cstheme="minorHAnsi"/>
              </w:rPr>
            </w:pPr>
            <w:hyperlink r:id="rId10" w:history="1">
              <w:r w:rsidR="00660E7E" w:rsidRPr="00CA4F27">
                <w:rPr>
                  <w:rStyle w:val="Hyperlink"/>
                  <w:rFonts w:asciiTheme="minorHAnsi" w:hAnsiTheme="minorHAnsi" w:cstheme="minorHAnsi"/>
                </w:rPr>
                <w:t>https://1drv.ms/u/s!AuC7xy_1TxOhg6hb4ijtjPi96J-vgQ?e=EDrU2T</w:t>
              </w:r>
            </w:hyperlink>
            <w:r w:rsidR="00660E7E">
              <w:rPr>
                <w:rFonts w:asciiTheme="minorHAnsi" w:hAnsiTheme="minorHAnsi" w:cstheme="minorHAnsi"/>
              </w:rPr>
              <w:t xml:space="preserve"> </w:t>
            </w:r>
          </w:p>
        </w:tc>
      </w:tr>
    </w:tbl>
    <w:p w14:paraId="14289599" w14:textId="77777777" w:rsidR="009B1E34" w:rsidRDefault="009B1E34" w:rsidP="009B1E34">
      <w:pPr>
        <w:pStyle w:val="ColorfulList-Accent11"/>
        <w:spacing w:after="0" w:line="240" w:lineRule="auto"/>
        <w:ind w:left="0" w:right="-157"/>
        <w:contextualSpacing/>
        <w:jc w:val="both"/>
        <w:rPr>
          <w:rFonts w:asciiTheme="minorHAnsi" w:hAnsiTheme="minorHAnsi" w:cstheme="minorHAnsi"/>
        </w:rPr>
      </w:pPr>
    </w:p>
    <w:p w14:paraId="73FFB983" w14:textId="77777777" w:rsidR="009B1E34" w:rsidRPr="00EA655C" w:rsidRDefault="009B1E34" w:rsidP="009B1E34">
      <w:pPr>
        <w:pStyle w:val="ColorfulList-Accent11"/>
        <w:pBdr>
          <w:bottom w:val="single" w:sz="4" w:space="1" w:color="auto"/>
        </w:pBdr>
        <w:shd w:val="clear" w:color="auto" w:fill="ACB9CA" w:themeFill="text2" w:themeFillTint="66"/>
        <w:spacing w:after="0" w:line="240" w:lineRule="auto"/>
        <w:ind w:left="0" w:right="-67"/>
        <w:contextualSpacing/>
        <w:jc w:val="both"/>
        <w:rPr>
          <w:rFonts w:asciiTheme="minorHAnsi" w:hAnsiTheme="minorHAnsi" w:cstheme="minorHAnsi"/>
          <w:b/>
        </w:rPr>
      </w:pPr>
      <w:r>
        <w:rPr>
          <w:rFonts w:asciiTheme="minorHAnsi" w:hAnsiTheme="minorHAnsi" w:cstheme="minorHAnsi"/>
          <w:b/>
        </w:rPr>
        <w:t>Challenges</w:t>
      </w:r>
    </w:p>
    <w:p w14:paraId="347CD9DE" w14:textId="77777777" w:rsidR="009B1E34" w:rsidRPr="0092564C" w:rsidRDefault="009B1E34" w:rsidP="009B1E34">
      <w:pPr>
        <w:pStyle w:val="ColorfulList-Accent11"/>
        <w:numPr>
          <w:ilvl w:val="0"/>
          <w:numId w:val="2"/>
        </w:numPr>
        <w:spacing w:after="0" w:line="240" w:lineRule="auto"/>
        <w:ind w:left="360" w:right="-157"/>
        <w:contextualSpacing/>
        <w:jc w:val="both"/>
        <w:rPr>
          <w:rFonts w:asciiTheme="minorHAnsi" w:hAnsiTheme="minorHAnsi" w:cstheme="minorBidi"/>
          <w:i/>
          <w:iCs/>
          <w:sz w:val="20"/>
          <w:szCs w:val="20"/>
        </w:rPr>
      </w:pPr>
      <w:r w:rsidRPr="1A0F1293">
        <w:rPr>
          <w:rFonts w:asciiTheme="minorHAnsi" w:hAnsiTheme="minorHAnsi" w:cstheme="minorBidi"/>
          <w:i/>
          <w:iCs/>
          <w:sz w:val="20"/>
          <w:szCs w:val="20"/>
        </w:rPr>
        <w:t>Include challenges encountered and how they were mitigated</w:t>
      </w:r>
    </w:p>
    <w:tbl>
      <w:tblPr>
        <w:tblStyle w:val="TableGrid"/>
        <w:tblW w:w="0" w:type="auto"/>
        <w:tblLook w:val="04A0" w:firstRow="1" w:lastRow="0" w:firstColumn="1" w:lastColumn="0" w:noHBand="0" w:noVBand="1"/>
      </w:tblPr>
      <w:tblGrid>
        <w:gridCol w:w="3156"/>
        <w:gridCol w:w="3154"/>
        <w:gridCol w:w="3153"/>
      </w:tblGrid>
      <w:tr w:rsidR="009B1E34" w14:paraId="0B4DD590" w14:textId="77777777" w:rsidTr="003B08C4">
        <w:tc>
          <w:tcPr>
            <w:tcW w:w="3156" w:type="dxa"/>
            <w:shd w:val="clear" w:color="auto" w:fill="D9D9D9" w:themeFill="background1" w:themeFillShade="D9"/>
          </w:tcPr>
          <w:p w14:paraId="34BED61E" w14:textId="77777777" w:rsidR="009B1E34" w:rsidRPr="001E5F17" w:rsidRDefault="009B1E34" w:rsidP="003B08C4">
            <w:pPr>
              <w:pStyle w:val="ColorfulList-Accent11"/>
              <w:ind w:left="0" w:right="432"/>
              <w:contextualSpacing/>
              <w:jc w:val="center"/>
              <w:rPr>
                <w:rFonts w:asciiTheme="minorHAnsi" w:hAnsiTheme="minorHAnsi" w:cstheme="minorHAnsi"/>
                <w:b/>
              </w:rPr>
            </w:pPr>
            <w:r w:rsidRPr="001E5F17">
              <w:rPr>
                <w:rFonts w:asciiTheme="minorHAnsi" w:hAnsiTheme="minorHAnsi" w:cstheme="minorHAnsi"/>
                <w:b/>
              </w:rPr>
              <w:t>Challenges</w:t>
            </w:r>
          </w:p>
        </w:tc>
        <w:tc>
          <w:tcPr>
            <w:tcW w:w="3154" w:type="dxa"/>
            <w:shd w:val="clear" w:color="auto" w:fill="D9D9D9" w:themeFill="background1" w:themeFillShade="D9"/>
          </w:tcPr>
          <w:p w14:paraId="182906C8" w14:textId="77777777" w:rsidR="009B1E34" w:rsidRPr="001E5F17" w:rsidRDefault="009B1E34" w:rsidP="003B08C4">
            <w:pPr>
              <w:pStyle w:val="ColorfulList-Accent11"/>
              <w:ind w:left="0" w:right="432"/>
              <w:contextualSpacing/>
              <w:jc w:val="center"/>
              <w:rPr>
                <w:rFonts w:asciiTheme="minorHAnsi" w:hAnsiTheme="minorHAnsi" w:cstheme="minorHAnsi"/>
                <w:b/>
              </w:rPr>
            </w:pPr>
            <w:r w:rsidRPr="001E5F17">
              <w:rPr>
                <w:rFonts w:asciiTheme="minorHAnsi" w:hAnsiTheme="minorHAnsi" w:cstheme="minorHAnsi"/>
                <w:b/>
              </w:rPr>
              <w:t>How it was addressed</w:t>
            </w:r>
          </w:p>
        </w:tc>
        <w:tc>
          <w:tcPr>
            <w:tcW w:w="3153" w:type="dxa"/>
            <w:shd w:val="clear" w:color="auto" w:fill="D9D9D9" w:themeFill="background1" w:themeFillShade="D9"/>
          </w:tcPr>
          <w:p w14:paraId="78F5DDE0" w14:textId="77777777" w:rsidR="009B1E34" w:rsidRPr="001E5F17" w:rsidRDefault="009B1E34" w:rsidP="003B08C4">
            <w:pPr>
              <w:pStyle w:val="ColorfulList-Accent11"/>
              <w:ind w:left="0" w:right="432"/>
              <w:contextualSpacing/>
              <w:jc w:val="center"/>
              <w:rPr>
                <w:rFonts w:asciiTheme="minorHAnsi" w:hAnsiTheme="minorHAnsi" w:cstheme="minorHAnsi"/>
                <w:b/>
              </w:rPr>
            </w:pPr>
            <w:r w:rsidRPr="001E5F17">
              <w:rPr>
                <w:rFonts w:asciiTheme="minorHAnsi" w:hAnsiTheme="minorHAnsi" w:cstheme="minorHAnsi"/>
                <w:b/>
              </w:rPr>
              <w:t>What was the result?</w:t>
            </w:r>
          </w:p>
        </w:tc>
      </w:tr>
      <w:tr w:rsidR="009B1E34" w14:paraId="507B566D" w14:textId="77777777" w:rsidTr="003B08C4">
        <w:tc>
          <w:tcPr>
            <w:tcW w:w="3156" w:type="dxa"/>
          </w:tcPr>
          <w:p w14:paraId="4C52B867" w14:textId="35C43EF2" w:rsidR="009B1E34" w:rsidRDefault="00CC11F2" w:rsidP="003B08C4">
            <w:pPr>
              <w:pStyle w:val="ColorfulList-Accent11"/>
              <w:ind w:left="0" w:right="432"/>
              <w:contextualSpacing/>
              <w:rPr>
                <w:rFonts w:asciiTheme="minorHAnsi" w:hAnsiTheme="minorHAnsi" w:cstheme="minorBidi"/>
              </w:rPr>
            </w:pPr>
            <w:r>
              <w:rPr>
                <w:rFonts w:asciiTheme="minorHAnsi" w:hAnsiTheme="minorHAnsi" w:cstheme="minorBidi"/>
              </w:rPr>
              <w:t xml:space="preserve">Missed out “Ankit Deb” (Candidate of B11) on tracker and MIS </w:t>
            </w:r>
          </w:p>
        </w:tc>
        <w:tc>
          <w:tcPr>
            <w:tcW w:w="3154" w:type="dxa"/>
          </w:tcPr>
          <w:p w14:paraId="6E3CEFCD" w14:textId="6D883D29" w:rsidR="009B1E34" w:rsidRDefault="00CC11F2" w:rsidP="003B08C4">
            <w:pPr>
              <w:pStyle w:val="ColorfulList-Accent11"/>
              <w:spacing w:after="0"/>
              <w:ind w:left="0" w:right="432"/>
              <w:rPr>
                <w:rFonts w:asciiTheme="minorHAnsi" w:hAnsiTheme="minorHAnsi" w:cstheme="minorBidi"/>
              </w:rPr>
            </w:pPr>
            <w:r>
              <w:rPr>
                <w:rFonts w:asciiTheme="minorHAnsi" w:hAnsiTheme="minorHAnsi" w:cstheme="minorBidi"/>
              </w:rPr>
              <w:t xml:space="preserve">Sent the request to AIF for approval </w:t>
            </w:r>
          </w:p>
        </w:tc>
        <w:tc>
          <w:tcPr>
            <w:tcW w:w="3153" w:type="dxa"/>
          </w:tcPr>
          <w:p w14:paraId="32C87D4A" w14:textId="7635C975" w:rsidR="009B1E34" w:rsidRDefault="00CC11F2" w:rsidP="003B08C4">
            <w:pPr>
              <w:pStyle w:val="ColorfulList-Accent11"/>
              <w:ind w:left="0" w:right="432"/>
              <w:contextualSpacing/>
              <w:rPr>
                <w:rFonts w:asciiTheme="minorHAnsi" w:hAnsiTheme="minorHAnsi" w:cstheme="minorBidi"/>
              </w:rPr>
            </w:pPr>
            <w:r>
              <w:rPr>
                <w:rFonts w:asciiTheme="minorHAnsi" w:hAnsiTheme="minorHAnsi" w:cstheme="minorBidi"/>
              </w:rPr>
              <w:t>Got the approval and added details in monthly progress tracker and MIS</w:t>
            </w:r>
          </w:p>
        </w:tc>
      </w:tr>
      <w:tr w:rsidR="0053128C" w14:paraId="512639C4" w14:textId="77777777" w:rsidTr="003B08C4">
        <w:tc>
          <w:tcPr>
            <w:tcW w:w="3156" w:type="dxa"/>
          </w:tcPr>
          <w:p w14:paraId="4ACEC046" w14:textId="6E669A35" w:rsidR="0053128C" w:rsidRDefault="0053128C" w:rsidP="003B08C4">
            <w:pPr>
              <w:pStyle w:val="ColorfulList-Accent11"/>
              <w:ind w:left="0" w:right="432"/>
              <w:contextualSpacing/>
              <w:rPr>
                <w:rFonts w:asciiTheme="minorHAnsi" w:hAnsiTheme="minorHAnsi" w:cstheme="minorBidi"/>
              </w:rPr>
            </w:pPr>
            <w:r>
              <w:rPr>
                <w:rFonts w:asciiTheme="minorHAnsi" w:hAnsiTheme="minorHAnsi" w:cstheme="minorBidi"/>
              </w:rPr>
              <w:t xml:space="preserve">Need placement assistance from AIF </w:t>
            </w:r>
          </w:p>
        </w:tc>
        <w:tc>
          <w:tcPr>
            <w:tcW w:w="3154" w:type="dxa"/>
          </w:tcPr>
          <w:p w14:paraId="78B30FEC" w14:textId="2D0BC581" w:rsidR="0053128C" w:rsidRDefault="0053128C" w:rsidP="003B08C4">
            <w:pPr>
              <w:pStyle w:val="ColorfulList-Accent11"/>
              <w:spacing w:after="0"/>
              <w:ind w:left="0" w:right="432"/>
              <w:rPr>
                <w:rFonts w:asciiTheme="minorHAnsi" w:hAnsiTheme="minorHAnsi" w:cstheme="minorBidi"/>
              </w:rPr>
            </w:pPr>
            <w:r>
              <w:rPr>
                <w:rFonts w:asciiTheme="minorHAnsi" w:hAnsiTheme="minorHAnsi" w:cstheme="minorBidi"/>
              </w:rPr>
              <w:t xml:space="preserve">Reached out to AIF </w:t>
            </w:r>
          </w:p>
        </w:tc>
        <w:tc>
          <w:tcPr>
            <w:tcW w:w="3153" w:type="dxa"/>
          </w:tcPr>
          <w:p w14:paraId="0876D06A" w14:textId="58813DBC" w:rsidR="0053128C" w:rsidRDefault="0053128C" w:rsidP="003B08C4">
            <w:pPr>
              <w:pStyle w:val="ColorfulList-Accent11"/>
              <w:ind w:left="0" w:right="432"/>
              <w:contextualSpacing/>
              <w:rPr>
                <w:rFonts w:asciiTheme="minorHAnsi" w:hAnsiTheme="minorHAnsi" w:cstheme="minorBidi"/>
              </w:rPr>
            </w:pPr>
            <w:del w:id="56" w:author="Sivasankar Jayagopal" w:date="2020-12-04T10:00:00Z">
              <w:r w:rsidDel="00BA556A">
                <w:rPr>
                  <w:rFonts w:asciiTheme="minorHAnsi" w:hAnsiTheme="minorHAnsi" w:cstheme="minorBidi"/>
                </w:rPr>
                <w:delText>Decided to conduct a meeting</w:delText>
              </w:r>
            </w:del>
            <w:ins w:id="57" w:author="Sivasankar Jayagopal" w:date="2020-12-04T10:00:00Z">
              <w:r w:rsidR="00BA556A">
                <w:rPr>
                  <w:rFonts w:asciiTheme="minorHAnsi" w:hAnsiTheme="minorHAnsi" w:cstheme="minorBidi"/>
                </w:rPr>
                <w:t>Waitin</w:t>
              </w:r>
            </w:ins>
            <w:ins w:id="58" w:author="Sivasankar Jayagopal" w:date="2020-12-04T10:43:00Z">
              <w:r w:rsidR="005D727A">
                <w:rPr>
                  <w:rFonts w:asciiTheme="minorHAnsi" w:hAnsiTheme="minorHAnsi" w:cstheme="minorBidi"/>
                </w:rPr>
                <w:t>g</w:t>
              </w:r>
            </w:ins>
            <w:ins w:id="59" w:author="Sivasankar Jayagopal" w:date="2020-12-04T10:00:00Z">
              <w:r w:rsidR="00BA556A">
                <w:rPr>
                  <w:rFonts w:asciiTheme="minorHAnsi" w:hAnsiTheme="minorHAnsi" w:cstheme="minorBidi"/>
                </w:rPr>
                <w:t xml:space="preserve"> for meeting</w:t>
              </w:r>
            </w:ins>
            <w:r>
              <w:rPr>
                <w:rFonts w:asciiTheme="minorHAnsi" w:hAnsiTheme="minorHAnsi" w:cstheme="minorBidi"/>
              </w:rPr>
              <w:t xml:space="preserve"> with Kunal, Placement Coordinator </w:t>
            </w:r>
          </w:p>
        </w:tc>
      </w:tr>
    </w:tbl>
    <w:p w14:paraId="26AF6592" w14:textId="77777777" w:rsidR="009B1E34" w:rsidRDefault="009B1E34" w:rsidP="009B1E34">
      <w:pPr>
        <w:pStyle w:val="ColorfulList-Accent11"/>
        <w:spacing w:after="0" w:line="240" w:lineRule="auto"/>
        <w:ind w:left="0" w:right="-157"/>
        <w:contextualSpacing/>
        <w:jc w:val="both"/>
        <w:rPr>
          <w:rFonts w:asciiTheme="minorHAnsi" w:hAnsiTheme="minorHAnsi" w:cstheme="minorBidi"/>
        </w:rPr>
      </w:pPr>
    </w:p>
    <w:p w14:paraId="31D860F1" w14:textId="77777777" w:rsidR="009B1E34" w:rsidRDefault="009B1E34" w:rsidP="009B1E34">
      <w:pPr>
        <w:pStyle w:val="ColorfulList-Accent11"/>
        <w:spacing w:after="0" w:line="240" w:lineRule="auto"/>
        <w:ind w:left="0" w:right="-157"/>
        <w:jc w:val="both"/>
        <w:rPr>
          <w:rFonts w:asciiTheme="minorHAnsi" w:hAnsiTheme="minorHAnsi" w:cstheme="minorBidi"/>
        </w:rPr>
      </w:pPr>
    </w:p>
    <w:p w14:paraId="550BBB4A" w14:textId="77777777" w:rsidR="009B1E34" w:rsidRDefault="009B1E34" w:rsidP="009B1E34">
      <w:pPr>
        <w:pStyle w:val="ColorfulList-Accent11"/>
        <w:spacing w:after="0" w:line="240" w:lineRule="auto"/>
        <w:ind w:left="0" w:right="-157"/>
        <w:jc w:val="both"/>
        <w:rPr>
          <w:rFonts w:asciiTheme="minorHAnsi" w:hAnsiTheme="minorHAnsi" w:cstheme="minorBidi"/>
        </w:rPr>
      </w:pPr>
    </w:p>
    <w:p w14:paraId="3E1CF97F" w14:textId="77777777" w:rsidR="009B1E34" w:rsidRDefault="009B1E34" w:rsidP="009B1E34">
      <w:pPr>
        <w:pStyle w:val="ColorfulList-Accent11"/>
        <w:spacing w:after="0" w:line="240" w:lineRule="auto"/>
        <w:ind w:left="0" w:right="-157"/>
        <w:jc w:val="both"/>
        <w:rPr>
          <w:rFonts w:asciiTheme="minorHAnsi" w:hAnsiTheme="minorHAnsi" w:cstheme="minorBidi"/>
        </w:rPr>
      </w:pPr>
    </w:p>
    <w:p w14:paraId="789C6163" w14:textId="77777777" w:rsidR="009B1E34" w:rsidRDefault="009B1E34" w:rsidP="009B1E34">
      <w:pPr>
        <w:pStyle w:val="ColorfulList-Accent11"/>
        <w:spacing w:after="0" w:line="240" w:lineRule="auto"/>
        <w:ind w:left="0" w:right="-157"/>
        <w:jc w:val="both"/>
        <w:rPr>
          <w:rFonts w:asciiTheme="minorHAnsi" w:hAnsiTheme="minorHAnsi" w:cstheme="minorBidi"/>
        </w:rPr>
      </w:pPr>
    </w:p>
    <w:p w14:paraId="22511485" w14:textId="77777777" w:rsidR="009B1E34" w:rsidRPr="001E5F17" w:rsidRDefault="009B1E34" w:rsidP="009B1E34">
      <w:pPr>
        <w:pStyle w:val="ColorfulList-Accent11"/>
        <w:pBdr>
          <w:bottom w:val="single" w:sz="4" w:space="1" w:color="auto"/>
        </w:pBdr>
        <w:shd w:val="clear" w:color="auto" w:fill="ACB9CA" w:themeFill="text2" w:themeFillTint="66"/>
        <w:spacing w:after="0" w:line="240" w:lineRule="auto"/>
        <w:ind w:left="0" w:right="-67"/>
        <w:contextualSpacing/>
        <w:jc w:val="both"/>
        <w:rPr>
          <w:rFonts w:asciiTheme="minorHAnsi" w:hAnsiTheme="minorHAnsi" w:cstheme="minorHAnsi"/>
          <w:b/>
        </w:rPr>
      </w:pPr>
      <w:r w:rsidRPr="001E5F17">
        <w:rPr>
          <w:rFonts w:asciiTheme="minorHAnsi" w:hAnsiTheme="minorHAnsi" w:cstheme="minorHAnsi"/>
          <w:b/>
        </w:rPr>
        <w:t>Learnings</w:t>
      </w:r>
    </w:p>
    <w:p w14:paraId="1B8CE80B" w14:textId="77777777" w:rsidR="009B1E34" w:rsidRPr="0092564C" w:rsidRDefault="009B1E34" w:rsidP="009B1E34">
      <w:pPr>
        <w:pStyle w:val="ColorfulList-Accent11"/>
        <w:numPr>
          <w:ilvl w:val="0"/>
          <w:numId w:val="2"/>
        </w:numPr>
        <w:spacing w:after="0" w:line="240" w:lineRule="auto"/>
        <w:ind w:left="360" w:right="-157"/>
        <w:contextualSpacing/>
        <w:jc w:val="both"/>
        <w:rPr>
          <w:rFonts w:asciiTheme="minorHAnsi" w:hAnsiTheme="minorHAnsi" w:cstheme="minorHAnsi"/>
          <w:i/>
          <w:sz w:val="20"/>
        </w:rPr>
      </w:pPr>
      <w:r w:rsidRPr="0092564C">
        <w:rPr>
          <w:rFonts w:asciiTheme="minorHAnsi" w:hAnsiTheme="minorHAnsi" w:cstheme="minorHAnsi"/>
          <w:i/>
          <w:sz w:val="20"/>
        </w:rPr>
        <w:t>Point out a few key learnings</w:t>
      </w:r>
    </w:p>
    <w:p w14:paraId="07AEAA8B" w14:textId="77777777" w:rsidR="009B1E34" w:rsidRPr="0092564C" w:rsidRDefault="009B1E34" w:rsidP="009B1E34">
      <w:pPr>
        <w:pStyle w:val="ColorfulList-Accent11"/>
        <w:numPr>
          <w:ilvl w:val="0"/>
          <w:numId w:val="2"/>
        </w:numPr>
        <w:spacing w:after="0" w:line="240" w:lineRule="auto"/>
        <w:ind w:left="360" w:right="-157"/>
        <w:contextualSpacing/>
        <w:jc w:val="both"/>
        <w:rPr>
          <w:rFonts w:asciiTheme="minorHAnsi" w:hAnsiTheme="minorHAnsi" w:cstheme="minorHAnsi"/>
          <w:i/>
          <w:sz w:val="20"/>
        </w:rPr>
      </w:pPr>
      <w:r w:rsidRPr="0092564C">
        <w:rPr>
          <w:rFonts w:asciiTheme="minorHAnsi" w:hAnsiTheme="minorHAnsi" w:cstheme="minorHAnsi"/>
          <w:i/>
          <w:sz w:val="20"/>
        </w:rPr>
        <w:t xml:space="preserve">It will be appropriate to point out the area in which the learning was achieved – mobilization, training, employment, overall project, etc. </w:t>
      </w:r>
    </w:p>
    <w:p w14:paraId="52D140FB" w14:textId="77777777" w:rsidR="009B1E34" w:rsidRDefault="009B1E34" w:rsidP="009B1E34">
      <w:pPr>
        <w:pStyle w:val="ColorfulList-Accent11"/>
        <w:spacing w:after="0" w:line="240" w:lineRule="auto"/>
        <w:ind w:left="0" w:right="-157"/>
        <w:contextualSpacing/>
        <w:jc w:val="both"/>
        <w:rPr>
          <w:rFonts w:asciiTheme="minorHAnsi" w:hAnsiTheme="minorHAnsi" w:cstheme="minorHAnsi"/>
        </w:rPr>
      </w:pPr>
    </w:p>
    <w:tbl>
      <w:tblPr>
        <w:tblStyle w:val="TableGrid"/>
        <w:tblW w:w="0" w:type="auto"/>
        <w:tblLook w:val="04A0" w:firstRow="1" w:lastRow="0" w:firstColumn="1" w:lastColumn="0" w:noHBand="0" w:noVBand="1"/>
      </w:tblPr>
      <w:tblGrid>
        <w:gridCol w:w="2591"/>
        <w:gridCol w:w="6872"/>
      </w:tblGrid>
      <w:tr w:rsidR="009B1E34" w14:paraId="0E839D23" w14:textId="77777777" w:rsidTr="003B08C4">
        <w:tc>
          <w:tcPr>
            <w:tcW w:w="2591" w:type="dxa"/>
            <w:shd w:val="clear" w:color="auto" w:fill="D9D9D9" w:themeFill="background1" w:themeFillShade="D9"/>
          </w:tcPr>
          <w:p w14:paraId="40B6B6A6" w14:textId="77777777" w:rsidR="009B1E34" w:rsidRPr="00205CDB" w:rsidRDefault="009B1E34" w:rsidP="003B08C4">
            <w:pPr>
              <w:pStyle w:val="ColorfulList-Accent11"/>
              <w:ind w:left="0"/>
              <w:contextualSpacing/>
              <w:jc w:val="center"/>
              <w:rPr>
                <w:rFonts w:asciiTheme="minorHAnsi" w:hAnsiTheme="minorHAnsi" w:cstheme="minorHAnsi"/>
                <w:b/>
              </w:rPr>
            </w:pPr>
            <w:r w:rsidRPr="00205CDB">
              <w:rPr>
                <w:rFonts w:asciiTheme="minorHAnsi" w:hAnsiTheme="minorHAnsi" w:cstheme="minorHAnsi"/>
                <w:b/>
              </w:rPr>
              <w:t>Project Implementation domain</w:t>
            </w:r>
          </w:p>
        </w:tc>
        <w:tc>
          <w:tcPr>
            <w:tcW w:w="6872" w:type="dxa"/>
            <w:shd w:val="clear" w:color="auto" w:fill="D9D9D9" w:themeFill="background1" w:themeFillShade="D9"/>
          </w:tcPr>
          <w:p w14:paraId="3C89D380" w14:textId="77777777" w:rsidR="009B1E34" w:rsidRPr="00205CDB" w:rsidRDefault="009B1E34" w:rsidP="003B08C4">
            <w:pPr>
              <w:pStyle w:val="ColorfulList-Accent11"/>
              <w:ind w:left="0" w:right="432"/>
              <w:contextualSpacing/>
              <w:jc w:val="center"/>
              <w:rPr>
                <w:rFonts w:asciiTheme="minorHAnsi" w:hAnsiTheme="minorHAnsi" w:cstheme="minorHAnsi"/>
                <w:b/>
              </w:rPr>
            </w:pPr>
            <w:r w:rsidRPr="00205CDB">
              <w:rPr>
                <w:rFonts w:asciiTheme="minorHAnsi" w:hAnsiTheme="minorHAnsi" w:cstheme="minorHAnsi"/>
                <w:b/>
              </w:rPr>
              <w:t>What was the learning?</w:t>
            </w:r>
          </w:p>
        </w:tc>
      </w:tr>
      <w:tr w:rsidR="00CC11F2" w14:paraId="77007F06" w14:textId="77777777" w:rsidTr="003B08C4">
        <w:tc>
          <w:tcPr>
            <w:tcW w:w="2591" w:type="dxa"/>
          </w:tcPr>
          <w:p w14:paraId="6A2FEDB4" w14:textId="2731A333" w:rsidR="00CC11F2" w:rsidRDefault="00CC11F2" w:rsidP="00CC11F2">
            <w:pPr>
              <w:pStyle w:val="ColorfulList-Accent11"/>
              <w:ind w:left="0" w:right="432"/>
              <w:contextualSpacing/>
              <w:jc w:val="both"/>
              <w:rPr>
                <w:rFonts w:asciiTheme="minorHAnsi" w:hAnsiTheme="minorHAnsi" w:cstheme="minorBidi"/>
              </w:rPr>
            </w:pPr>
            <w:r w:rsidRPr="1A0F1293">
              <w:rPr>
                <w:rFonts w:asciiTheme="minorHAnsi" w:hAnsiTheme="minorHAnsi" w:cstheme="minorBidi"/>
              </w:rPr>
              <w:t xml:space="preserve">1. Placement </w:t>
            </w:r>
          </w:p>
        </w:tc>
        <w:tc>
          <w:tcPr>
            <w:tcW w:w="6872" w:type="dxa"/>
          </w:tcPr>
          <w:p w14:paraId="4BBEEFC0" w14:textId="0E484160" w:rsidR="00CC11F2" w:rsidRDefault="00CC11F2" w:rsidP="00CC11F2">
            <w:pPr>
              <w:pStyle w:val="ColorfulList-Accent11"/>
              <w:ind w:left="0" w:right="432"/>
              <w:contextualSpacing/>
              <w:jc w:val="both"/>
              <w:rPr>
                <w:rFonts w:asciiTheme="minorHAnsi" w:hAnsiTheme="minorHAnsi" w:cstheme="minorHAnsi"/>
              </w:rPr>
            </w:pPr>
            <w:r>
              <w:rPr>
                <w:rFonts w:asciiTheme="minorHAnsi" w:hAnsiTheme="minorHAnsi" w:cstheme="minorHAnsi"/>
              </w:rPr>
              <w:t>Reaching out to more companies to increase the placements</w:t>
            </w:r>
            <w:ins w:id="60" w:author="Sivasankar Jayagopal" w:date="2020-12-04T10:00:00Z">
              <w:r w:rsidR="00BA556A">
                <w:rPr>
                  <w:rFonts w:asciiTheme="minorHAnsi" w:hAnsiTheme="minorHAnsi" w:cstheme="minorHAnsi"/>
                </w:rPr>
                <w:t>, having dedicated trainers to help improve placement preparation</w:t>
              </w:r>
            </w:ins>
            <w:ins w:id="61" w:author="Sivasankar Jayagopal" w:date="2020-12-04T10:01:00Z">
              <w:r w:rsidR="00BA556A">
                <w:rPr>
                  <w:rFonts w:asciiTheme="minorHAnsi" w:hAnsiTheme="minorHAnsi" w:cstheme="minorHAnsi"/>
                </w:rPr>
                <w:t>, reaching out to more partners</w:t>
              </w:r>
            </w:ins>
            <w:r>
              <w:rPr>
                <w:rFonts w:asciiTheme="minorHAnsi" w:hAnsiTheme="minorHAnsi" w:cstheme="minorHAnsi"/>
              </w:rPr>
              <w:t xml:space="preserve"> </w:t>
            </w:r>
            <w:ins w:id="62" w:author="Sivasankar Jayagopal" w:date="2020-12-04T10:44:00Z">
              <w:r w:rsidR="005D727A">
                <w:rPr>
                  <w:rFonts w:asciiTheme="minorHAnsi" w:hAnsiTheme="minorHAnsi" w:cstheme="minorHAnsi"/>
                </w:rPr>
                <w:t>for placement opportunities.</w:t>
              </w:r>
            </w:ins>
          </w:p>
        </w:tc>
      </w:tr>
    </w:tbl>
    <w:p w14:paraId="6916070F" w14:textId="77777777" w:rsidR="009B1E34" w:rsidRDefault="009B1E34" w:rsidP="009B1E34">
      <w:pPr>
        <w:pStyle w:val="ColorfulList-Accent11"/>
        <w:spacing w:after="0" w:line="240" w:lineRule="auto"/>
        <w:ind w:left="0" w:right="-157"/>
        <w:contextualSpacing/>
        <w:jc w:val="both"/>
        <w:rPr>
          <w:rFonts w:asciiTheme="minorHAnsi" w:hAnsiTheme="minorHAnsi" w:cstheme="minorHAnsi"/>
        </w:rPr>
      </w:pPr>
    </w:p>
    <w:p w14:paraId="0D19AA49" w14:textId="77777777" w:rsidR="009B1E34" w:rsidRPr="00EA655C" w:rsidRDefault="009B1E34" w:rsidP="009B1E34">
      <w:pPr>
        <w:pStyle w:val="ColorfulList-Accent11"/>
        <w:pBdr>
          <w:bottom w:val="single" w:sz="4" w:space="1" w:color="auto"/>
        </w:pBdr>
        <w:shd w:val="clear" w:color="auto" w:fill="ACB9CA" w:themeFill="text2" w:themeFillTint="66"/>
        <w:spacing w:after="0" w:line="240" w:lineRule="auto"/>
        <w:ind w:left="0" w:right="-67"/>
        <w:contextualSpacing/>
        <w:jc w:val="both"/>
        <w:rPr>
          <w:rFonts w:asciiTheme="minorHAnsi" w:hAnsiTheme="minorHAnsi" w:cstheme="minorHAnsi"/>
          <w:b/>
        </w:rPr>
      </w:pPr>
      <w:r w:rsidRPr="00EA655C">
        <w:rPr>
          <w:rFonts w:asciiTheme="minorHAnsi" w:hAnsiTheme="minorHAnsi" w:cstheme="minorHAnsi"/>
          <w:b/>
        </w:rPr>
        <w:t>Testimonials</w:t>
      </w:r>
    </w:p>
    <w:p w14:paraId="2CA67236" w14:textId="77777777" w:rsidR="009B1E34" w:rsidRPr="0092564C" w:rsidRDefault="009B1E34" w:rsidP="009B1E34">
      <w:pPr>
        <w:pStyle w:val="ColorfulList-Accent11"/>
        <w:numPr>
          <w:ilvl w:val="0"/>
          <w:numId w:val="2"/>
        </w:numPr>
        <w:spacing w:after="0" w:line="240" w:lineRule="auto"/>
        <w:ind w:left="360" w:right="-157"/>
        <w:contextualSpacing/>
        <w:jc w:val="both"/>
        <w:rPr>
          <w:rFonts w:asciiTheme="minorHAnsi" w:hAnsiTheme="minorHAnsi" w:cstheme="minorHAnsi"/>
          <w:i/>
          <w:sz w:val="20"/>
        </w:rPr>
      </w:pPr>
      <w:r w:rsidRPr="0092564C">
        <w:rPr>
          <w:rFonts w:asciiTheme="minorHAnsi" w:hAnsiTheme="minorHAnsi" w:cstheme="minorHAnsi"/>
          <w:i/>
          <w:sz w:val="20"/>
        </w:rPr>
        <w:t>Beneficiary quotes</w:t>
      </w:r>
    </w:p>
    <w:p w14:paraId="0878443B" w14:textId="77777777" w:rsidR="009B1E34" w:rsidRPr="0092564C" w:rsidRDefault="009B1E34" w:rsidP="009B1E34">
      <w:pPr>
        <w:pStyle w:val="ColorfulList-Accent11"/>
        <w:numPr>
          <w:ilvl w:val="0"/>
          <w:numId w:val="2"/>
        </w:numPr>
        <w:spacing w:after="0" w:line="240" w:lineRule="auto"/>
        <w:ind w:left="360" w:right="-157"/>
        <w:contextualSpacing/>
        <w:jc w:val="both"/>
        <w:rPr>
          <w:rFonts w:asciiTheme="minorHAnsi" w:hAnsiTheme="minorHAnsi" w:cstheme="minorHAnsi"/>
          <w:i/>
          <w:sz w:val="20"/>
        </w:rPr>
      </w:pPr>
      <w:r w:rsidRPr="0092564C">
        <w:rPr>
          <w:rFonts w:asciiTheme="minorHAnsi" w:hAnsiTheme="minorHAnsi" w:cstheme="minorHAnsi"/>
          <w:i/>
          <w:sz w:val="20"/>
        </w:rPr>
        <w:t>Employer quotes</w:t>
      </w:r>
    </w:p>
    <w:p w14:paraId="08DE5145" w14:textId="77777777" w:rsidR="009B1E34" w:rsidRPr="0092564C" w:rsidRDefault="009B1E34" w:rsidP="009B1E34">
      <w:pPr>
        <w:pStyle w:val="ColorfulList-Accent11"/>
        <w:numPr>
          <w:ilvl w:val="0"/>
          <w:numId w:val="2"/>
        </w:numPr>
        <w:spacing w:after="0" w:line="240" w:lineRule="auto"/>
        <w:ind w:left="360" w:right="-157"/>
        <w:contextualSpacing/>
        <w:jc w:val="both"/>
        <w:rPr>
          <w:rFonts w:asciiTheme="minorHAnsi" w:hAnsiTheme="minorHAnsi" w:cstheme="minorHAnsi"/>
          <w:i/>
          <w:sz w:val="20"/>
        </w:rPr>
      </w:pPr>
      <w:r w:rsidRPr="0092564C">
        <w:rPr>
          <w:rFonts w:asciiTheme="minorHAnsi" w:hAnsiTheme="minorHAnsi" w:cstheme="minorHAnsi"/>
          <w:i/>
          <w:sz w:val="20"/>
        </w:rPr>
        <w:t>Stakeholder quotes</w:t>
      </w:r>
    </w:p>
    <w:p w14:paraId="53E082A1" w14:textId="77777777" w:rsidR="009B1E34" w:rsidRPr="0092564C" w:rsidRDefault="009B1E34" w:rsidP="009B1E34">
      <w:pPr>
        <w:pStyle w:val="ColorfulList-Accent11"/>
        <w:numPr>
          <w:ilvl w:val="0"/>
          <w:numId w:val="2"/>
        </w:numPr>
        <w:spacing w:after="0" w:line="240" w:lineRule="auto"/>
        <w:ind w:left="360" w:right="-157"/>
        <w:contextualSpacing/>
        <w:jc w:val="both"/>
        <w:rPr>
          <w:rFonts w:asciiTheme="minorHAnsi" w:hAnsiTheme="minorHAnsi" w:cstheme="minorHAnsi"/>
          <w:i/>
          <w:sz w:val="20"/>
        </w:rPr>
      </w:pPr>
      <w:r w:rsidRPr="0092564C">
        <w:rPr>
          <w:rFonts w:asciiTheme="minorHAnsi" w:hAnsiTheme="minorHAnsi" w:cstheme="minorHAnsi"/>
          <w:i/>
          <w:sz w:val="20"/>
        </w:rPr>
        <w:t>Always use media consent form for beneficiary quotes and photographs for developing case story</w:t>
      </w:r>
    </w:p>
    <w:p w14:paraId="67004E07" w14:textId="77777777" w:rsidR="009B1E34" w:rsidRDefault="009B1E34" w:rsidP="009B1E34">
      <w:pPr>
        <w:pStyle w:val="ColorfulList-Accent11"/>
        <w:spacing w:after="0" w:line="240" w:lineRule="auto"/>
        <w:ind w:left="0" w:right="-157"/>
        <w:contextualSpacing/>
        <w:jc w:val="both"/>
        <w:rPr>
          <w:rFonts w:asciiTheme="minorHAnsi" w:hAnsiTheme="minorHAnsi" w:cstheme="minorHAnsi"/>
        </w:rPr>
      </w:pPr>
    </w:p>
    <w:tbl>
      <w:tblPr>
        <w:tblStyle w:val="TableGrid"/>
        <w:tblW w:w="0" w:type="auto"/>
        <w:tblLook w:val="04A0" w:firstRow="1" w:lastRow="0" w:firstColumn="1" w:lastColumn="0" w:noHBand="0" w:noVBand="1"/>
      </w:tblPr>
      <w:tblGrid>
        <w:gridCol w:w="9463"/>
      </w:tblGrid>
      <w:tr w:rsidR="009B1E34" w14:paraId="4AA38753" w14:textId="77777777" w:rsidTr="003B08C4">
        <w:tc>
          <w:tcPr>
            <w:tcW w:w="9463" w:type="dxa"/>
            <w:shd w:val="clear" w:color="auto" w:fill="D9D9D9" w:themeFill="background1" w:themeFillShade="D9"/>
          </w:tcPr>
          <w:p w14:paraId="11BE3FD5" w14:textId="2689B6E2" w:rsidR="009B1E34" w:rsidRPr="001E5F17" w:rsidRDefault="00990DC3" w:rsidP="003B08C4">
            <w:pPr>
              <w:pStyle w:val="ColorfulList-Accent11"/>
              <w:ind w:left="0" w:right="432"/>
              <w:contextualSpacing/>
              <w:jc w:val="both"/>
              <w:rPr>
                <w:rFonts w:asciiTheme="minorHAnsi" w:hAnsiTheme="minorHAnsi" w:cstheme="minorHAnsi"/>
                <w:b/>
              </w:rPr>
            </w:pPr>
            <w:r>
              <w:rPr>
                <w:rFonts w:asciiTheme="minorHAnsi" w:hAnsiTheme="minorHAnsi" w:cstheme="minorHAnsi"/>
                <w:b/>
              </w:rPr>
              <w:t xml:space="preserve">Beneficiary Quotes </w:t>
            </w:r>
          </w:p>
        </w:tc>
      </w:tr>
      <w:tr w:rsidR="009B1E34" w14:paraId="4515BBD4" w14:textId="77777777" w:rsidTr="00990DC3">
        <w:trPr>
          <w:trHeight w:val="1166"/>
        </w:trPr>
        <w:tc>
          <w:tcPr>
            <w:tcW w:w="9463" w:type="dxa"/>
          </w:tcPr>
          <w:p w14:paraId="160F546C" w14:textId="44E27C23" w:rsidR="00676C85" w:rsidRDefault="00676C85" w:rsidP="003B08C4">
            <w:pPr>
              <w:pStyle w:val="ColorfulList-Accent11"/>
              <w:ind w:left="0" w:right="432"/>
              <w:contextualSpacing/>
              <w:jc w:val="both"/>
              <w:rPr>
                <w:rFonts w:asciiTheme="minorHAnsi" w:hAnsiTheme="minorHAnsi" w:cstheme="minorBidi"/>
              </w:rPr>
            </w:pPr>
            <w:r>
              <w:rPr>
                <w:rFonts w:asciiTheme="minorHAnsi" w:hAnsiTheme="minorHAnsi" w:cstheme="minorBidi"/>
              </w:rPr>
              <w:t>Hemanth Kumar</w:t>
            </w:r>
            <w:r w:rsidR="00990DC3">
              <w:rPr>
                <w:rFonts w:asciiTheme="minorHAnsi" w:hAnsiTheme="minorHAnsi" w:cstheme="minorBidi"/>
              </w:rPr>
              <w:t>, Person with Cerebral Palsy</w:t>
            </w:r>
            <w:r>
              <w:rPr>
                <w:rFonts w:asciiTheme="minorHAnsi" w:hAnsiTheme="minorHAnsi" w:cstheme="minorBidi"/>
              </w:rPr>
              <w:t xml:space="preserve"> - B14</w:t>
            </w:r>
          </w:p>
          <w:p w14:paraId="428D62D7" w14:textId="212A4BCE" w:rsidR="00676C85" w:rsidRPr="00990DC3" w:rsidRDefault="00990DC3" w:rsidP="003B08C4">
            <w:pPr>
              <w:pStyle w:val="ColorfulList-Accent11"/>
              <w:ind w:left="0" w:right="432"/>
              <w:contextualSpacing/>
              <w:jc w:val="both"/>
              <w:rPr>
                <w:rFonts w:asciiTheme="minorHAnsi" w:hAnsiTheme="minorHAnsi" w:cstheme="minorBidi"/>
                <w:i/>
                <w:iCs/>
              </w:rPr>
            </w:pPr>
            <w:r w:rsidRPr="00990DC3">
              <w:rPr>
                <w:rFonts w:asciiTheme="minorHAnsi" w:hAnsiTheme="minorHAnsi" w:cstheme="minorBidi"/>
                <w:i/>
                <w:iCs/>
              </w:rPr>
              <w:t>“</w:t>
            </w:r>
            <w:r w:rsidR="006C1F31" w:rsidRPr="00990DC3">
              <w:rPr>
                <w:rFonts w:asciiTheme="minorHAnsi" w:hAnsiTheme="minorHAnsi" w:cstheme="minorBidi"/>
                <w:i/>
                <w:iCs/>
              </w:rPr>
              <w:t xml:space="preserve">I am enjoying the training from WinVinaya Foundation. I am learning many new </w:t>
            </w:r>
            <w:r w:rsidRPr="00990DC3">
              <w:rPr>
                <w:rFonts w:asciiTheme="minorHAnsi" w:hAnsiTheme="minorHAnsi" w:cstheme="minorBidi"/>
                <w:i/>
                <w:iCs/>
              </w:rPr>
              <w:t>concepts</w:t>
            </w:r>
            <w:r w:rsidR="006C1F31" w:rsidRPr="00990DC3">
              <w:rPr>
                <w:rFonts w:asciiTheme="minorHAnsi" w:hAnsiTheme="minorHAnsi" w:cstheme="minorBidi"/>
                <w:i/>
                <w:iCs/>
              </w:rPr>
              <w:t xml:space="preserve"> which I </w:t>
            </w:r>
            <w:proofErr w:type="gramStart"/>
            <w:r w:rsidR="006C1F31" w:rsidRPr="00990DC3">
              <w:rPr>
                <w:rFonts w:asciiTheme="minorHAnsi" w:hAnsiTheme="minorHAnsi" w:cstheme="minorBidi"/>
                <w:i/>
                <w:iCs/>
              </w:rPr>
              <w:t>don’t</w:t>
            </w:r>
            <w:proofErr w:type="gramEnd"/>
            <w:r w:rsidR="006C1F31" w:rsidRPr="00990DC3">
              <w:rPr>
                <w:rFonts w:asciiTheme="minorHAnsi" w:hAnsiTheme="minorHAnsi" w:cstheme="minorBidi"/>
                <w:i/>
                <w:iCs/>
              </w:rPr>
              <w:t xml:space="preserve"> know. </w:t>
            </w:r>
            <w:r w:rsidRPr="00990DC3">
              <w:rPr>
                <w:rFonts w:asciiTheme="minorHAnsi" w:hAnsiTheme="minorHAnsi" w:cstheme="minorBidi"/>
                <w:i/>
                <w:iCs/>
              </w:rPr>
              <w:t>It is helping me to upgrade my skills in very effective way.”</w:t>
            </w:r>
          </w:p>
        </w:tc>
      </w:tr>
      <w:tr w:rsidR="009B1E34" w14:paraId="7023AE19" w14:textId="77777777" w:rsidTr="003B08C4">
        <w:tc>
          <w:tcPr>
            <w:tcW w:w="9463" w:type="dxa"/>
            <w:shd w:val="clear" w:color="auto" w:fill="D9D9D9" w:themeFill="background1" w:themeFillShade="D9"/>
          </w:tcPr>
          <w:p w14:paraId="63A9475D" w14:textId="77777777" w:rsidR="009B1E34" w:rsidRPr="001E5F17" w:rsidRDefault="009B1E34" w:rsidP="003B08C4">
            <w:pPr>
              <w:pStyle w:val="ColorfulList-Accent11"/>
              <w:ind w:left="0" w:right="432"/>
              <w:contextualSpacing/>
              <w:jc w:val="both"/>
              <w:rPr>
                <w:rFonts w:asciiTheme="minorHAnsi" w:hAnsiTheme="minorHAnsi" w:cstheme="minorHAnsi"/>
                <w:b/>
              </w:rPr>
            </w:pPr>
            <w:r w:rsidRPr="001E5F17">
              <w:rPr>
                <w:rFonts w:asciiTheme="minorHAnsi" w:hAnsiTheme="minorHAnsi" w:cstheme="minorHAnsi"/>
                <w:b/>
              </w:rPr>
              <w:t>Employer Quotes</w:t>
            </w:r>
          </w:p>
        </w:tc>
      </w:tr>
      <w:tr w:rsidR="009B1E34" w14:paraId="1F63017A" w14:textId="77777777" w:rsidTr="003B08C4">
        <w:tc>
          <w:tcPr>
            <w:tcW w:w="9463" w:type="dxa"/>
          </w:tcPr>
          <w:p w14:paraId="7FD393FC" w14:textId="1BE238A6" w:rsidR="00CC11F2" w:rsidRDefault="00CC11F2" w:rsidP="00CC11F2">
            <w:r w:rsidRPr="00CC11F2">
              <w:t>Vineet Sharma</w:t>
            </w:r>
            <w:r>
              <w:t xml:space="preserve">, </w:t>
            </w:r>
            <w:r w:rsidRPr="00CC11F2">
              <w:t>All State Private Limited</w:t>
            </w:r>
            <w:r>
              <w:t xml:space="preserve"> </w:t>
            </w:r>
            <w:r w:rsidR="00004CCA">
              <w:t>–</w:t>
            </w:r>
            <w:r>
              <w:t xml:space="preserve"> </w:t>
            </w:r>
          </w:p>
          <w:p w14:paraId="3BE84B92" w14:textId="77777777" w:rsidR="00004CCA" w:rsidRPr="00CC11F2" w:rsidRDefault="00004CCA" w:rsidP="00CC11F2"/>
          <w:p w14:paraId="561CB950" w14:textId="77777777" w:rsidR="009B1E34" w:rsidRDefault="00CC11F2" w:rsidP="00CC11F2">
            <w:pPr>
              <w:rPr>
                <w:i/>
                <w:iCs/>
              </w:rPr>
            </w:pPr>
            <w:r w:rsidRPr="00CC11F2">
              <w:rPr>
                <w:i/>
                <w:iCs/>
              </w:rPr>
              <w:t>“I want to take this opportunity to thank you and your whole team at WinVinaya Foundation for your tireless effort and patience to help us onboard two talented candidates from your Foundation. I am overwhelmed by the whole experience and support from you and your team. The ways things were supported by you throughout the journey from interview till onboarding was fantastic and spot on. This is just the start of a journey and I am happy to have you all in this partnership. Once again, I thank you and the whole team.” </w:t>
            </w:r>
          </w:p>
          <w:p w14:paraId="7D23B72E" w14:textId="77777777" w:rsidR="00676C85" w:rsidRDefault="00676C85" w:rsidP="00CC11F2">
            <w:pPr>
              <w:rPr>
                <w:i/>
                <w:iCs/>
              </w:rPr>
            </w:pPr>
          </w:p>
          <w:p w14:paraId="5FAB8C06" w14:textId="1A63823B" w:rsidR="00004CCA" w:rsidRPr="00E9262B" w:rsidDel="005D727A" w:rsidRDefault="00004CCA" w:rsidP="00004CCA">
            <w:pPr>
              <w:rPr>
                <w:del w:id="63" w:author="Sivasankar Jayagopal" w:date="2020-12-04T10:37:00Z"/>
              </w:rPr>
            </w:pPr>
            <w:del w:id="64" w:author="Sivasankar Jayagopal" w:date="2020-12-04T10:37:00Z">
              <w:r w:rsidRPr="00E9262B" w:rsidDel="005D727A">
                <w:delText>Chaithanya Kothapalli</w:delText>
              </w:r>
              <w:r w:rsidDel="005D727A">
                <w:delText xml:space="preserve">, </w:delText>
              </w:r>
              <w:r w:rsidRPr="00E9262B" w:rsidDel="005D727A">
                <w:delText>Co-Founder, Yunikee</w:delText>
              </w:r>
              <w:r w:rsidDel="005D727A">
                <w:delText xml:space="preserve"> - </w:delText>
              </w:r>
            </w:del>
          </w:p>
          <w:p w14:paraId="00A296FA" w14:textId="7687CCB3" w:rsidR="00004CCA" w:rsidRPr="00004CCA" w:rsidDel="005D727A" w:rsidRDefault="00004CCA" w:rsidP="00004CCA">
            <w:pPr>
              <w:rPr>
                <w:del w:id="65" w:author="Sivasankar Jayagopal" w:date="2020-12-04T10:37:00Z"/>
              </w:rPr>
            </w:pPr>
          </w:p>
          <w:p w14:paraId="2BCE5E2B" w14:textId="4D820156" w:rsidR="00004CCA" w:rsidRPr="00004CCA" w:rsidDel="005D727A" w:rsidRDefault="00004CCA" w:rsidP="00004CCA">
            <w:pPr>
              <w:rPr>
                <w:del w:id="66" w:author="Sivasankar Jayagopal" w:date="2020-12-04T10:37:00Z"/>
                <w:i/>
                <w:iCs/>
              </w:rPr>
            </w:pPr>
            <w:del w:id="67" w:author="Sivasankar Jayagopal" w:date="2020-12-04T10:37:00Z">
              <w:r w:rsidRPr="00004CCA" w:rsidDel="005D727A">
                <w:rPr>
                  <w:i/>
                  <w:iCs/>
                </w:rPr>
                <w:delText xml:space="preserve">“Shiva, Akila &amp; everyone at WinVinaya Foundation are an example and benchmark for how someone working for the disabled should be. Over the past year my interactions with them have strengthened my own conviction of my work. They are true to their goal, in letter and spirit and are what others like us aspire to be. The clarity of purpose, simplicity in action and humility in </w:delText>
              </w:r>
              <w:r w:rsidR="009B2A3C" w:rsidRPr="00004CCA" w:rsidDel="005D727A">
                <w:rPr>
                  <w:i/>
                  <w:iCs/>
                </w:rPr>
                <w:delText>behavior</w:delText>
              </w:r>
              <w:r w:rsidRPr="00004CCA" w:rsidDel="005D727A">
                <w:rPr>
                  <w:i/>
                  <w:iCs/>
                </w:rPr>
                <w:delText xml:space="preserve"> is not only inspirational but contagious as well. I am fortunate to work with them directly and in the process learnt a lot. It not only helped me at work but also enabled me to mature as a person. I wish WinVinaya Foundation years of success ahead and their genuine impact in transforming lives of many.”</w:delText>
              </w:r>
            </w:del>
          </w:p>
          <w:p w14:paraId="23DAE3D4" w14:textId="467C482C" w:rsidR="00676C85" w:rsidRPr="00676C85" w:rsidRDefault="00676C85" w:rsidP="005D727A">
            <w:pPr>
              <w:pPrChange w:id="68" w:author="Sivasankar Jayagopal" w:date="2020-12-04T10:37:00Z">
                <w:pPr/>
              </w:pPrChange>
            </w:pPr>
          </w:p>
        </w:tc>
      </w:tr>
      <w:tr w:rsidR="009B1E34" w14:paraId="0C57E291" w14:textId="77777777" w:rsidTr="003B08C4">
        <w:tc>
          <w:tcPr>
            <w:tcW w:w="9463" w:type="dxa"/>
            <w:shd w:val="clear" w:color="auto" w:fill="D9D9D9" w:themeFill="background1" w:themeFillShade="D9"/>
          </w:tcPr>
          <w:p w14:paraId="343C6768" w14:textId="77777777" w:rsidR="009B1E34" w:rsidRPr="001E5F17" w:rsidRDefault="009B1E34" w:rsidP="003B08C4">
            <w:pPr>
              <w:pStyle w:val="ColorfulList-Accent11"/>
              <w:ind w:left="0" w:right="432"/>
              <w:contextualSpacing/>
              <w:jc w:val="both"/>
              <w:rPr>
                <w:rFonts w:asciiTheme="minorHAnsi" w:hAnsiTheme="minorHAnsi" w:cstheme="minorHAnsi"/>
                <w:b/>
              </w:rPr>
            </w:pPr>
            <w:r w:rsidRPr="001E5F17">
              <w:rPr>
                <w:rFonts w:asciiTheme="minorHAnsi" w:hAnsiTheme="minorHAnsi" w:cstheme="minorHAnsi"/>
                <w:b/>
              </w:rPr>
              <w:t>Stakeholder Quotes</w:t>
            </w:r>
          </w:p>
        </w:tc>
      </w:tr>
      <w:tr w:rsidR="009B1E34" w14:paraId="3956EE33" w14:textId="77777777" w:rsidTr="003B08C4">
        <w:tc>
          <w:tcPr>
            <w:tcW w:w="9463" w:type="dxa"/>
          </w:tcPr>
          <w:p w14:paraId="59421C0B" w14:textId="28409056" w:rsidR="0053128C" w:rsidRDefault="00F945B3" w:rsidP="003B08C4">
            <w:pPr>
              <w:pStyle w:val="ColorfulList-Accent11"/>
              <w:ind w:left="0" w:right="432"/>
              <w:contextualSpacing/>
              <w:jc w:val="both"/>
              <w:rPr>
                <w:rFonts w:asciiTheme="minorHAnsi" w:hAnsiTheme="minorHAnsi" w:cstheme="minorHAnsi"/>
                <w:iCs/>
              </w:rPr>
            </w:pPr>
            <w:r>
              <w:rPr>
                <w:rFonts w:asciiTheme="minorHAnsi" w:hAnsiTheme="minorHAnsi" w:cstheme="minorHAnsi"/>
                <w:iCs/>
              </w:rPr>
              <w:t>Uma Jagannath</w:t>
            </w:r>
            <w:r w:rsidR="00C172E3">
              <w:rPr>
                <w:rFonts w:asciiTheme="minorHAnsi" w:hAnsiTheme="minorHAnsi" w:cstheme="minorHAnsi"/>
                <w:iCs/>
              </w:rPr>
              <w:t xml:space="preserve">, </w:t>
            </w:r>
            <w:r w:rsidR="006A543D">
              <w:rPr>
                <w:rFonts w:asciiTheme="minorHAnsi" w:hAnsiTheme="minorHAnsi" w:cstheme="minorHAnsi"/>
                <w:iCs/>
              </w:rPr>
              <w:t xml:space="preserve">English Trainer – </w:t>
            </w:r>
          </w:p>
          <w:p w14:paraId="53BA2D2F" w14:textId="4FEE0789" w:rsidR="006A543D" w:rsidRDefault="006A543D" w:rsidP="003B08C4">
            <w:pPr>
              <w:pStyle w:val="ColorfulList-Accent11"/>
              <w:ind w:left="0" w:right="432"/>
              <w:contextualSpacing/>
              <w:jc w:val="both"/>
              <w:rPr>
                <w:rFonts w:asciiTheme="minorHAnsi" w:hAnsiTheme="minorHAnsi" w:cstheme="minorHAnsi"/>
                <w:iCs/>
              </w:rPr>
            </w:pPr>
          </w:p>
          <w:p w14:paraId="70B18304" w14:textId="024EE842" w:rsidR="0053128C" w:rsidRPr="006A543D" w:rsidRDefault="006A543D" w:rsidP="003B08C4">
            <w:pPr>
              <w:pStyle w:val="ColorfulList-Accent11"/>
              <w:ind w:left="0" w:right="432"/>
              <w:contextualSpacing/>
              <w:jc w:val="both"/>
              <w:rPr>
                <w:rFonts w:asciiTheme="minorHAnsi" w:hAnsiTheme="minorHAnsi" w:cstheme="minorHAnsi"/>
                <w:iCs/>
              </w:rPr>
            </w:pPr>
            <w:r>
              <w:rPr>
                <w:rFonts w:asciiTheme="minorHAnsi" w:hAnsiTheme="minorHAnsi" w:cstheme="minorHAnsi"/>
                <w:iCs/>
              </w:rPr>
              <w:t>“</w:t>
            </w:r>
            <w:r w:rsidRPr="006A543D">
              <w:rPr>
                <w:rFonts w:asciiTheme="minorHAnsi" w:hAnsiTheme="minorHAnsi" w:cstheme="minorHAnsi"/>
                <w:i/>
              </w:rPr>
              <w:t xml:space="preserve">Journey with WinVinaya Foundation has given me different experiences.  I have worked with different communities like LGBTQ, waste picking supporters and Persons with Disabilities etc.  Instead saying it as an </w:t>
            </w:r>
            <w:r w:rsidRPr="006A543D">
              <w:rPr>
                <w:rFonts w:asciiTheme="minorHAnsi" w:hAnsiTheme="minorHAnsi" w:cstheme="minorHAnsi"/>
                <w:i/>
              </w:rPr>
              <w:lastRenderedPageBreak/>
              <w:t>experience, this journey has made me to feel them personally to know their feelings better which has also molded as a good human being.  Thanks to WinVinaya.”</w:t>
            </w:r>
          </w:p>
          <w:p w14:paraId="46016CB6" w14:textId="77777777" w:rsidR="006A543D" w:rsidRDefault="006A543D" w:rsidP="003B08C4">
            <w:pPr>
              <w:pStyle w:val="ColorfulList-Accent11"/>
              <w:ind w:left="0" w:right="432"/>
              <w:contextualSpacing/>
              <w:jc w:val="both"/>
              <w:rPr>
                <w:rFonts w:asciiTheme="minorHAnsi" w:hAnsiTheme="minorHAnsi" w:cstheme="minorHAnsi"/>
                <w:iCs/>
              </w:rPr>
            </w:pPr>
          </w:p>
          <w:p w14:paraId="35BEC9F7" w14:textId="3047D17A" w:rsidR="000829D2" w:rsidRDefault="000829D2" w:rsidP="003B08C4">
            <w:pPr>
              <w:pStyle w:val="ColorfulList-Accent11"/>
              <w:ind w:left="0" w:right="432"/>
              <w:contextualSpacing/>
              <w:jc w:val="both"/>
              <w:rPr>
                <w:rFonts w:asciiTheme="minorHAnsi" w:hAnsiTheme="minorHAnsi" w:cstheme="minorHAnsi"/>
                <w:iCs/>
              </w:rPr>
            </w:pPr>
            <w:r w:rsidRPr="000829D2">
              <w:rPr>
                <w:rFonts w:asciiTheme="minorHAnsi" w:hAnsiTheme="minorHAnsi" w:cstheme="minorHAnsi"/>
                <w:iCs/>
              </w:rPr>
              <w:t>Ayushi Chakraborty</w:t>
            </w:r>
            <w:r>
              <w:rPr>
                <w:rFonts w:asciiTheme="minorHAnsi" w:hAnsiTheme="minorHAnsi" w:cstheme="minorHAnsi"/>
                <w:iCs/>
              </w:rPr>
              <w:t xml:space="preserve">, MSW Student, CHRIST (Deemed to be) University - Intern at WinVinaya Foundation </w:t>
            </w:r>
          </w:p>
          <w:p w14:paraId="43FF6F20" w14:textId="28754D95" w:rsidR="000829D2" w:rsidRPr="00CC11F2" w:rsidRDefault="000829D2" w:rsidP="003B08C4">
            <w:pPr>
              <w:pStyle w:val="ColorfulList-Accent11"/>
              <w:ind w:left="0" w:right="432"/>
              <w:contextualSpacing/>
              <w:jc w:val="both"/>
              <w:rPr>
                <w:rFonts w:asciiTheme="minorHAnsi" w:hAnsiTheme="minorHAnsi" w:cstheme="minorHAnsi"/>
                <w:iCs/>
              </w:rPr>
            </w:pPr>
            <w:r>
              <w:rPr>
                <w:rFonts w:asciiTheme="minorHAnsi" w:hAnsiTheme="minorHAnsi" w:cstheme="minorHAnsi"/>
                <w:iCs/>
              </w:rPr>
              <w:t>“</w:t>
            </w:r>
            <w:r w:rsidRPr="000829D2">
              <w:rPr>
                <w:rFonts w:asciiTheme="minorHAnsi" w:hAnsiTheme="minorHAnsi" w:cstheme="minorHAnsi"/>
                <w:i/>
              </w:rPr>
              <w:t xml:space="preserve">WinVinaya Foundation is an amazing family, and I am really lucky to have been a part of it. My journey in WinVinaya Foundation has been </w:t>
            </w:r>
            <w:proofErr w:type="gramStart"/>
            <w:r w:rsidRPr="000829D2">
              <w:rPr>
                <w:rFonts w:asciiTheme="minorHAnsi" w:hAnsiTheme="minorHAnsi" w:cstheme="minorHAnsi"/>
                <w:i/>
              </w:rPr>
              <w:t>really wonderful</w:t>
            </w:r>
            <w:proofErr w:type="gramEnd"/>
            <w:r w:rsidRPr="000829D2">
              <w:rPr>
                <w:rFonts w:asciiTheme="minorHAnsi" w:hAnsiTheme="minorHAnsi" w:cstheme="minorHAnsi"/>
                <w:i/>
              </w:rPr>
              <w:t>. I got the opportunity to meet people from different fields and explore various avenues.”</w:t>
            </w:r>
          </w:p>
        </w:tc>
      </w:tr>
    </w:tbl>
    <w:p w14:paraId="56FCF09E" w14:textId="77777777" w:rsidR="009B1E34" w:rsidRPr="007A2560" w:rsidRDefault="009B1E34" w:rsidP="009B1E34">
      <w:pPr>
        <w:pStyle w:val="ColorfulList-Accent11"/>
        <w:spacing w:after="0" w:line="240" w:lineRule="auto"/>
        <w:ind w:left="0" w:right="-157"/>
        <w:contextualSpacing/>
        <w:jc w:val="both"/>
        <w:rPr>
          <w:rFonts w:asciiTheme="minorHAnsi" w:hAnsiTheme="minorHAnsi" w:cstheme="minorHAnsi"/>
        </w:rPr>
      </w:pPr>
    </w:p>
    <w:p w14:paraId="40A7D249" w14:textId="77777777" w:rsidR="009B1E34" w:rsidRPr="001E5F17" w:rsidRDefault="009B1E34" w:rsidP="009B1E34">
      <w:pPr>
        <w:pStyle w:val="ColorfulList-Accent11"/>
        <w:pBdr>
          <w:bottom w:val="single" w:sz="4" w:space="1" w:color="auto"/>
        </w:pBdr>
        <w:shd w:val="clear" w:color="auto" w:fill="ACB9CA" w:themeFill="text2" w:themeFillTint="66"/>
        <w:spacing w:after="0" w:line="240" w:lineRule="auto"/>
        <w:ind w:left="0" w:right="-67"/>
        <w:contextualSpacing/>
        <w:jc w:val="both"/>
        <w:rPr>
          <w:rFonts w:asciiTheme="minorHAnsi" w:hAnsiTheme="minorHAnsi" w:cstheme="minorHAnsi"/>
          <w:b/>
        </w:rPr>
      </w:pPr>
      <w:r w:rsidRPr="1A0F1293">
        <w:rPr>
          <w:rFonts w:asciiTheme="minorHAnsi" w:hAnsiTheme="minorHAnsi" w:cstheme="minorBidi"/>
          <w:b/>
          <w:bCs/>
        </w:rPr>
        <w:t>Plan for next month</w:t>
      </w:r>
    </w:p>
    <w:p w14:paraId="013B2226" w14:textId="77777777" w:rsidR="009B1E34" w:rsidRDefault="009B1E34" w:rsidP="009B1E34">
      <w:pPr>
        <w:pStyle w:val="ColorfulList-Accent11"/>
        <w:spacing w:after="0" w:line="240" w:lineRule="auto"/>
        <w:ind w:left="0" w:right="-157"/>
        <w:contextualSpacing/>
        <w:jc w:val="both"/>
        <w:rPr>
          <w:rFonts w:asciiTheme="minorHAnsi" w:hAnsiTheme="minorHAnsi" w:cstheme="minorHAnsi"/>
        </w:rPr>
      </w:pPr>
    </w:p>
    <w:tbl>
      <w:tblPr>
        <w:tblStyle w:val="TableGrid"/>
        <w:tblW w:w="0" w:type="auto"/>
        <w:tblLook w:val="04A0" w:firstRow="1" w:lastRow="0" w:firstColumn="1" w:lastColumn="0" w:noHBand="0" w:noVBand="1"/>
      </w:tblPr>
      <w:tblGrid>
        <w:gridCol w:w="642"/>
        <w:gridCol w:w="8821"/>
      </w:tblGrid>
      <w:tr w:rsidR="009B1E34" w:rsidRPr="0092564C" w14:paraId="7AEA322B" w14:textId="77777777" w:rsidTr="003B08C4">
        <w:trPr>
          <w:trHeight w:val="375"/>
        </w:trPr>
        <w:tc>
          <w:tcPr>
            <w:tcW w:w="642" w:type="dxa"/>
            <w:shd w:val="clear" w:color="auto" w:fill="D9D9D9" w:themeFill="background1" w:themeFillShade="D9"/>
          </w:tcPr>
          <w:p w14:paraId="5499C74C" w14:textId="77777777" w:rsidR="009B1E34" w:rsidRPr="0092564C" w:rsidRDefault="009B1E34" w:rsidP="003B08C4">
            <w:pPr>
              <w:pStyle w:val="ColorfulList-Accent11"/>
              <w:ind w:left="0" w:right="-157"/>
              <w:contextualSpacing/>
              <w:jc w:val="center"/>
              <w:rPr>
                <w:rFonts w:asciiTheme="minorHAnsi" w:hAnsiTheme="minorHAnsi" w:cstheme="minorHAnsi"/>
                <w:b/>
              </w:rPr>
            </w:pPr>
            <w:r w:rsidRPr="0092564C">
              <w:rPr>
                <w:rFonts w:asciiTheme="minorHAnsi" w:hAnsiTheme="minorHAnsi" w:cstheme="minorHAnsi"/>
                <w:b/>
              </w:rPr>
              <w:t>SN</w:t>
            </w:r>
          </w:p>
        </w:tc>
        <w:tc>
          <w:tcPr>
            <w:tcW w:w="8821" w:type="dxa"/>
            <w:shd w:val="clear" w:color="auto" w:fill="D9D9D9" w:themeFill="background1" w:themeFillShade="D9"/>
          </w:tcPr>
          <w:p w14:paraId="2A7F90FE" w14:textId="77777777" w:rsidR="009B1E34" w:rsidRPr="0092564C" w:rsidRDefault="009B1E34" w:rsidP="003B08C4">
            <w:pPr>
              <w:pStyle w:val="ColorfulList-Accent11"/>
              <w:ind w:left="0" w:right="-157"/>
              <w:contextualSpacing/>
              <w:jc w:val="center"/>
              <w:rPr>
                <w:rFonts w:asciiTheme="minorHAnsi" w:hAnsiTheme="minorHAnsi" w:cstheme="minorHAnsi"/>
                <w:b/>
              </w:rPr>
            </w:pPr>
            <w:r w:rsidRPr="0092564C">
              <w:rPr>
                <w:rFonts w:asciiTheme="minorHAnsi" w:hAnsiTheme="minorHAnsi" w:cstheme="minorHAnsi"/>
                <w:b/>
              </w:rPr>
              <w:t>Activities Planned</w:t>
            </w:r>
          </w:p>
        </w:tc>
      </w:tr>
      <w:tr w:rsidR="009B1E34" w14:paraId="1E74D0AD" w14:textId="77777777" w:rsidTr="003B08C4">
        <w:tc>
          <w:tcPr>
            <w:tcW w:w="642" w:type="dxa"/>
          </w:tcPr>
          <w:p w14:paraId="059389EB" w14:textId="77777777" w:rsidR="009B1E34" w:rsidRDefault="009B1E34" w:rsidP="003B08C4">
            <w:pPr>
              <w:pStyle w:val="ColorfulList-Accent11"/>
              <w:ind w:left="0" w:right="-157"/>
              <w:contextualSpacing/>
              <w:jc w:val="both"/>
              <w:rPr>
                <w:rFonts w:asciiTheme="minorHAnsi" w:hAnsiTheme="minorHAnsi" w:cstheme="minorHAnsi"/>
              </w:rPr>
            </w:pPr>
            <w:r>
              <w:rPr>
                <w:rFonts w:asciiTheme="minorHAnsi" w:hAnsiTheme="minorHAnsi" w:cstheme="minorHAnsi"/>
              </w:rPr>
              <w:t>1</w:t>
            </w:r>
          </w:p>
        </w:tc>
        <w:tc>
          <w:tcPr>
            <w:tcW w:w="8821" w:type="dxa"/>
          </w:tcPr>
          <w:p w14:paraId="081EBE3D" w14:textId="16E0FCDF" w:rsidR="009B1E34" w:rsidRDefault="009B1E34" w:rsidP="003B08C4">
            <w:pPr>
              <w:pStyle w:val="ColorfulList-Accent11"/>
              <w:ind w:left="0" w:right="-157"/>
              <w:contextualSpacing/>
              <w:jc w:val="both"/>
              <w:rPr>
                <w:rFonts w:asciiTheme="minorHAnsi" w:hAnsiTheme="minorHAnsi" w:cstheme="minorBidi"/>
              </w:rPr>
            </w:pPr>
            <w:r>
              <w:rPr>
                <w:rFonts w:asciiTheme="minorHAnsi" w:hAnsiTheme="minorHAnsi" w:cstheme="minorBidi"/>
              </w:rPr>
              <w:t>New batches will be starting from 7</w:t>
            </w:r>
            <w:r w:rsidRPr="009B1E34">
              <w:rPr>
                <w:rFonts w:asciiTheme="minorHAnsi" w:hAnsiTheme="minorHAnsi" w:cstheme="minorBidi"/>
                <w:vertAlign w:val="superscript"/>
              </w:rPr>
              <w:t>th</w:t>
            </w:r>
            <w:r>
              <w:rPr>
                <w:rFonts w:asciiTheme="minorHAnsi" w:hAnsiTheme="minorHAnsi" w:cstheme="minorBidi"/>
              </w:rPr>
              <w:t xml:space="preserve"> December 2020</w:t>
            </w:r>
            <w:r w:rsidR="0053128C">
              <w:rPr>
                <w:rFonts w:asciiTheme="minorHAnsi" w:hAnsiTheme="minorHAnsi" w:cstheme="minorBidi"/>
              </w:rPr>
              <w:t xml:space="preserve"> </w:t>
            </w:r>
          </w:p>
        </w:tc>
      </w:tr>
      <w:tr w:rsidR="009B1E34" w14:paraId="5263B4B5" w14:textId="77777777" w:rsidTr="003B08C4">
        <w:tc>
          <w:tcPr>
            <w:tcW w:w="642" w:type="dxa"/>
          </w:tcPr>
          <w:p w14:paraId="02763E44" w14:textId="77777777" w:rsidR="009B1E34" w:rsidRDefault="009B1E34" w:rsidP="003B08C4">
            <w:pPr>
              <w:pStyle w:val="ColorfulList-Accent11"/>
              <w:ind w:left="0" w:right="-157"/>
              <w:contextualSpacing/>
              <w:jc w:val="both"/>
              <w:rPr>
                <w:rFonts w:asciiTheme="minorHAnsi" w:hAnsiTheme="minorHAnsi" w:cstheme="minorHAnsi"/>
              </w:rPr>
            </w:pPr>
            <w:r>
              <w:rPr>
                <w:rFonts w:asciiTheme="minorHAnsi" w:hAnsiTheme="minorHAnsi" w:cstheme="minorHAnsi"/>
              </w:rPr>
              <w:t>2</w:t>
            </w:r>
          </w:p>
        </w:tc>
        <w:tc>
          <w:tcPr>
            <w:tcW w:w="8821" w:type="dxa"/>
          </w:tcPr>
          <w:p w14:paraId="0D3F59C6" w14:textId="53C32A5D" w:rsidR="009B1E34" w:rsidRDefault="00D96080" w:rsidP="003B08C4">
            <w:pPr>
              <w:pStyle w:val="ColorfulList-Accent11"/>
              <w:ind w:left="0" w:right="-157"/>
              <w:contextualSpacing/>
              <w:jc w:val="both"/>
              <w:rPr>
                <w:rFonts w:asciiTheme="minorHAnsi" w:hAnsiTheme="minorHAnsi" w:cstheme="minorHAnsi"/>
              </w:rPr>
            </w:pPr>
            <w:r>
              <w:rPr>
                <w:rFonts w:asciiTheme="minorHAnsi" w:hAnsiTheme="minorHAnsi" w:cstheme="minorHAnsi"/>
              </w:rPr>
              <w:t xml:space="preserve">More external mock interviews for candidates </w:t>
            </w:r>
          </w:p>
        </w:tc>
      </w:tr>
      <w:tr w:rsidR="00D96080" w14:paraId="16E7F78C" w14:textId="77777777" w:rsidTr="003B08C4">
        <w:tc>
          <w:tcPr>
            <w:tcW w:w="642" w:type="dxa"/>
          </w:tcPr>
          <w:p w14:paraId="26678FC7" w14:textId="5C106D15" w:rsidR="00D96080" w:rsidRDefault="00D96080" w:rsidP="003B08C4">
            <w:pPr>
              <w:pStyle w:val="ColorfulList-Accent11"/>
              <w:ind w:left="0" w:right="-157"/>
              <w:contextualSpacing/>
              <w:jc w:val="both"/>
              <w:rPr>
                <w:rFonts w:asciiTheme="minorHAnsi" w:hAnsiTheme="minorHAnsi" w:cstheme="minorHAnsi"/>
              </w:rPr>
            </w:pPr>
            <w:r>
              <w:rPr>
                <w:rFonts w:asciiTheme="minorHAnsi" w:hAnsiTheme="minorHAnsi" w:cstheme="minorHAnsi"/>
              </w:rPr>
              <w:t>3</w:t>
            </w:r>
          </w:p>
        </w:tc>
        <w:tc>
          <w:tcPr>
            <w:tcW w:w="8821" w:type="dxa"/>
          </w:tcPr>
          <w:p w14:paraId="6E037D39" w14:textId="22403C2C" w:rsidR="00D96080" w:rsidRDefault="00D96080" w:rsidP="003B08C4">
            <w:pPr>
              <w:pStyle w:val="ColorfulList-Accent11"/>
              <w:ind w:left="0" w:right="-157"/>
              <w:contextualSpacing/>
              <w:jc w:val="both"/>
              <w:rPr>
                <w:rFonts w:asciiTheme="minorHAnsi" w:hAnsiTheme="minorHAnsi" w:cstheme="minorHAnsi"/>
              </w:rPr>
            </w:pPr>
            <w:r>
              <w:rPr>
                <w:rFonts w:asciiTheme="minorHAnsi" w:hAnsiTheme="minorHAnsi" w:cstheme="minorHAnsi"/>
              </w:rPr>
              <w:t xml:space="preserve">Post placement support for placed candidates </w:t>
            </w:r>
          </w:p>
        </w:tc>
      </w:tr>
    </w:tbl>
    <w:p w14:paraId="561861EE" w14:textId="77777777" w:rsidR="009B1E34" w:rsidRDefault="009B1E34" w:rsidP="009B1E34"/>
    <w:sectPr w:rsidR="009B1E34" w:rsidSect="00652D28">
      <w:headerReference w:type="default" r:id="rId11"/>
      <w:footerReference w:type="default" r:id="rId12"/>
      <w:pgSz w:w="11906" w:h="16838"/>
      <w:pgMar w:top="1440" w:right="99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3BEE6" w14:textId="77777777" w:rsidR="00980BEF" w:rsidRDefault="00980BEF">
      <w:pPr>
        <w:spacing w:after="0" w:line="240" w:lineRule="auto"/>
      </w:pPr>
      <w:r>
        <w:separator/>
      </w:r>
    </w:p>
  </w:endnote>
  <w:endnote w:type="continuationSeparator" w:id="0">
    <w:p w14:paraId="532BFC2A" w14:textId="77777777" w:rsidR="00980BEF" w:rsidRDefault="0098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971242"/>
      <w:docPartObj>
        <w:docPartGallery w:val="Page Numbers (Bottom of Page)"/>
        <w:docPartUnique/>
      </w:docPartObj>
    </w:sdtPr>
    <w:sdtEndPr/>
    <w:sdtContent>
      <w:sdt>
        <w:sdtPr>
          <w:id w:val="1728636285"/>
          <w:docPartObj>
            <w:docPartGallery w:val="Page Numbers (Top of Page)"/>
            <w:docPartUnique/>
          </w:docPartObj>
        </w:sdtPr>
        <w:sdtEndPr/>
        <w:sdtContent>
          <w:p w14:paraId="49518652" w14:textId="77777777" w:rsidR="00743D5A" w:rsidRDefault="00D96080">
            <w:pPr>
              <w:pStyle w:val="Footer"/>
              <w:jc w:val="center"/>
            </w:pPr>
            <w:r w:rsidRPr="00743D5A">
              <w:rPr>
                <w:sz w:val="20"/>
              </w:rPr>
              <w:t xml:space="preserve">Page </w:t>
            </w:r>
            <w:r w:rsidRPr="00743D5A">
              <w:rPr>
                <w:bCs/>
                <w:sz w:val="20"/>
              </w:rPr>
              <w:fldChar w:fldCharType="begin"/>
            </w:r>
            <w:r w:rsidRPr="00743D5A">
              <w:rPr>
                <w:bCs/>
                <w:sz w:val="20"/>
              </w:rPr>
              <w:instrText xml:space="preserve"> PAGE </w:instrText>
            </w:r>
            <w:r w:rsidRPr="00743D5A">
              <w:rPr>
                <w:bCs/>
                <w:sz w:val="20"/>
              </w:rPr>
              <w:fldChar w:fldCharType="separate"/>
            </w:r>
            <w:r>
              <w:rPr>
                <w:bCs/>
                <w:noProof/>
                <w:sz w:val="20"/>
              </w:rPr>
              <w:t>3</w:t>
            </w:r>
            <w:r w:rsidRPr="00743D5A">
              <w:rPr>
                <w:bCs/>
                <w:sz w:val="20"/>
              </w:rPr>
              <w:fldChar w:fldCharType="end"/>
            </w:r>
            <w:r w:rsidRPr="00743D5A">
              <w:rPr>
                <w:sz w:val="20"/>
              </w:rPr>
              <w:t xml:space="preserve"> of </w:t>
            </w:r>
            <w:r w:rsidRPr="00743D5A">
              <w:rPr>
                <w:bCs/>
                <w:sz w:val="20"/>
              </w:rPr>
              <w:fldChar w:fldCharType="begin"/>
            </w:r>
            <w:r w:rsidRPr="00743D5A">
              <w:rPr>
                <w:bCs/>
                <w:sz w:val="20"/>
              </w:rPr>
              <w:instrText xml:space="preserve"> NUMPAGES  </w:instrText>
            </w:r>
            <w:r w:rsidRPr="00743D5A">
              <w:rPr>
                <w:bCs/>
                <w:sz w:val="20"/>
              </w:rPr>
              <w:fldChar w:fldCharType="separate"/>
            </w:r>
            <w:r>
              <w:rPr>
                <w:bCs/>
                <w:noProof/>
                <w:sz w:val="20"/>
              </w:rPr>
              <w:t>3</w:t>
            </w:r>
            <w:r w:rsidRPr="00743D5A">
              <w:rPr>
                <w:bCs/>
                <w:sz w:val="20"/>
              </w:rPr>
              <w:fldChar w:fldCharType="end"/>
            </w:r>
          </w:p>
        </w:sdtContent>
      </w:sdt>
    </w:sdtContent>
  </w:sdt>
  <w:p w14:paraId="579AC227" w14:textId="77777777" w:rsidR="00743D5A" w:rsidRDefault="007D1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54987" w14:textId="77777777" w:rsidR="00980BEF" w:rsidRDefault="00980BEF">
      <w:pPr>
        <w:spacing w:after="0" w:line="240" w:lineRule="auto"/>
      </w:pPr>
      <w:r>
        <w:separator/>
      </w:r>
    </w:p>
  </w:footnote>
  <w:footnote w:type="continuationSeparator" w:id="0">
    <w:p w14:paraId="158F1EB4" w14:textId="77777777" w:rsidR="00980BEF" w:rsidRDefault="00980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1BE62" w14:textId="77777777" w:rsidR="00652D28" w:rsidRPr="00652D28" w:rsidRDefault="00D96080" w:rsidP="00652D28">
    <w:pPr>
      <w:pStyle w:val="Header"/>
      <w:jc w:val="center"/>
      <w:rPr>
        <w:rFonts w:cstheme="minorHAnsi"/>
        <w:b/>
        <w:szCs w:val="16"/>
      </w:rPr>
    </w:pPr>
    <w:r w:rsidRPr="00652D28">
      <w:rPr>
        <w:rFonts w:cstheme="minorHAnsi"/>
        <w:b/>
        <w:szCs w:val="16"/>
      </w:rPr>
      <w:t>Project SAMEIP</w:t>
    </w:r>
  </w:p>
  <w:p w14:paraId="26A15DB1" w14:textId="77777777" w:rsidR="00652D28" w:rsidRDefault="00D96080" w:rsidP="00652D28">
    <w:pPr>
      <w:pStyle w:val="Header"/>
      <w:pBdr>
        <w:bottom w:val="single" w:sz="4" w:space="1" w:color="auto"/>
      </w:pBdr>
      <w:jc w:val="center"/>
      <w:rPr>
        <w:rFonts w:cstheme="minorHAnsi"/>
        <w:b/>
        <w:bCs/>
        <w:szCs w:val="16"/>
      </w:rPr>
    </w:pPr>
    <w:r w:rsidRPr="00652D28">
      <w:rPr>
        <w:rFonts w:cstheme="minorHAnsi"/>
        <w:b/>
        <w:bCs/>
        <w:szCs w:val="16"/>
      </w:rPr>
      <w:t xml:space="preserve">SBI Foundation </w:t>
    </w:r>
    <w:proofErr w:type="gramStart"/>
    <w:r w:rsidRPr="00652D28">
      <w:rPr>
        <w:rFonts w:cstheme="minorHAnsi"/>
        <w:b/>
        <w:bCs/>
        <w:szCs w:val="16"/>
      </w:rPr>
      <w:t>And</w:t>
    </w:r>
    <w:proofErr w:type="gramEnd"/>
    <w:r w:rsidRPr="00652D28">
      <w:rPr>
        <w:rFonts w:cstheme="minorHAnsi"/>
        <w:b/>
        <w:bCs/>
        <w:szCs w:val="16"/>
      </w:rPr>
      <w:t xml:space="preserve"> Microsoft Employability Initiative for Persons with Disabilities</w:t>
    </w:r>
  </w:p>
  <w:p w14:paraId="17940999" w14:textId="77777777" w:rsidR="00652D28" w:rsidRPr="00652D28" w:rsidRDefault="00D96080" w:rsidP="00652D28">
    <w:pPr>
      <w:pStyle w:val="Header"/>
      <w:pBdr>
        <w:bottom w:val="single" w:sz="4" w:space="1" w:color="auto"/>
      </w:pBdr>
      <w:jc w:val="center"/>
      <w:rPr>
        <w:rFonts w:cstheme="minorHAnsi"/>
        <w:sz w:val="40"/>
      </w:rPr>
    </w:pPr>
    <w:r w:rsidRPr="00652D28">
      <w:rPr>
        <w:rFonts w:cstheme="minorHAnsi"/>
        <w:b/>
        <w:bCs/>
        <w:sz w:val="28"/>
        <w:szCs w:val="16"/>
      </w:rPr>
      <w:t>Monthly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C0CA9"/>
    <w:multiLevelType w:val="hybridMultilevel"/>
    <w:tmpl w:val="D01AE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613E23"/>
    <w:multiLevelType w:val="hybridMultilevel"/>
    <w:tmpl w:val="F19C8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A47D55"/>
    <w:multiLevelType w:val="hybridMultilevel"/>
    <w:tmpl w:val="F38AB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vasankar Jayagopal">
    <w15:presenceInfo w15:providerId="Windows Live" w15:userId="66b252de48102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34"/>
    <w:rsid w:val="00004CCA"/>
    <w:rsid w:val="000829D2"/>
    <w:rsid w:val="00300A3E"/>
    <w:rsid w:val="003439B7"/>
    <w:rsid w:val="00393697"/>
    <w:rsid w:val="003C4DA1"/>
    <w:rsid w:val="003C7C97"/>
    <w:rsid w:val="0053128C"/>
    <w:rsid w:val="00581B1E"/>
    <w:rsid w:val="005D6E26"/>
    <w:rsid w:val="005D727A"/>
    <w:rsid w:val="00660E7E"/>
    <w:rsid w:val="00676C85"/>
    <w:rsid w:val="006A543D"/>
    <w:rsid w:val="006C1F31"/>
    <w:rsid w:val="006D32BB"/>
    <w:rsid w:val="00902FC4"/>
    <w:rsid w:val="009237BE"/>
    <w:rsid w:val="00980BEF"/>
    <w:rsid w:val="00990DC3"/>
    <w:rsid w:val="009B1E34"/>
    <w:rsid w:val="009B2A3C"/>
    <w:rsid w:val="00B165CA"/>
    <w:rsid w:val="00BA556A"/>
    <w:rsid w:val="00C172E3"/>
    <w:rsid w:val="00CA6C59"/>
    <w:rsid w:val="00CC11F2"/>
    <w:rsid w:val="00CC15AB"/>
    <w:rsid w:val="00D5581A"/>
    <w:rsid w:val="00D96080"/>
    <w:rsid w:val="00E244A3"/>
    <w:rsid w:val="00F945B3"/>
    <w:rsid w:val="00FB7C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414C"/>
  <w15:chartTrackingRefBased/>
  <w15:docId w15:val="{BB2ABAD0-3AA0-40D2-88C7-8677341C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B1E34"/>
    <w:pPr>
      <w:spacing w:after="200" w:line="276" w:lineRule="auto"/>
      <w:ind w:left="720"/>
    </w:pPr>
    <w:rPr>
      <w:rFonts w:ascii="Calibri" w:eastAsia="Times New Roman" w:hAnsi="Calibri" w:cs="Calibri"/>
      <w:lang w:eastAsia="en-IN"/>
    </w:rPr>
  </w:style>
  <w:style w:type="table" w:styleId="TableGrid">
    <w:name w:val="Table Grid"/>
    <w:basedOn w:val="TableNormal"/>
    <w:rsid w:val="009B1E34"/>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B1E34"/>
    <w:pPr>
      <w:tabs>
        <w:tab w:val="center" w:pos="4513"/>
        <w:tab w:val="right" w:pos="9026"/>
      </w:tabs>
      <w:spacing w:after="0" w:line="240" w:lineRule="auto"/>
    </w:pPr>
    <w:rPr>
      <w:rFonts w:eastAsiaTheme="minorEastAsia" w:cs="Mangal"/>
      <w:szCs w:val="20"/>
      <w:lang w:eastAsia="en-IN" w:bidi="hi-IN"/>
    </w:rPr>
  </w:style>
  <w:style w:type="character" w:customStyle="1" w:styleId="HeaderChar">
    <w:name w:val="Header Char"/>
    <w:basedOn w:val="DefaultParagraphFont"/>
    <w:link w:val="Header"/>
    <w:uiPriority w:val="99"/>
    <w:rsid w:val="009B1E34"/>
    <w:rPr>
      <w:rFonts w:eastAsiaTheme="minorEastAsia" w:cs="Mangal"/>
      <w:szCs w:val="20"/>
      <w:lang w:eastAsia="en-IN" w:bidi="hi-IN"/>
    </w:rPr>
  </w:style>
  <w:style w:type="paragraph" w:styleId="Footer">
    <w:name w:val="footer"/>
    <w:basedOn w:val="Normal"/>
    <w:link w:val="FooterChar"/>
    <w:uiPriority w:val="99"/>
    <w:unhideWhenUsed/>
    <w:rsid w:val="009B1E34"/>
    <w:pPr>
      <w:tabs>
        <w:tab w:val="center" w:pos="4513"/>
        <w:tab w:val="right" w:pos="9026"/>
      </w:tabs>
      <w:spacing w:after="0" w:line="240" w:lineRule="auto"/>
    </w:pPr>
    <w:rPr>
      <w:rFonts w:eastAsiaTheme="minorEastAsia" w:cs="Mangal"/>
      <w:szCs w:val="20"/>
      <w:lang w:eastAsia="en-IN" w:bidi="hi-IN"/>
    </w:rPr>
  </w:style>
  <w:style w:type="character" w:customStyle="1" w:styleId="FooterChar">
    <w:name w:val="Footer Char"/>
    <w:basedOn w:val="DefaultParagraphFont"/>
    <w:link w:val="Footer"/>
    <w:uiPriority w:val="99"/>
    <w:rsid w:val="009B1E34"/>
    <w:rPr>
      <w:rFonts w:eastAsiaTheme="minorEastAsia" w:cs="Mangal"/>
      <w:szCs w:val="20"/>
      <w:lang w:eastAsia="en-IN" w:bidi="hi-IN"/>
    </w:rPr>
  </w:style>
  <w:style w:type="character" w:styleId="Hyperlink">
    <w:name w:val="Hyperlink"/>
    <w:basedOn w:val="DefaultParagraphFont"/>
    <w:uiPriority w:val="99"/>
    <w:unhideWhenUsed/>
    <w:rsid w:val="009B1E34"/>
    <w:rPr>
      <w:color w:val="0563C1" w:themeColor="hyperlink"/>
      <w:u w:val="single"/>
    </w:rPr>
  </w:style>
  <w:style w:type="paragraph" w:styleId="NormalWeb">
    <w:name w:val="Normal (Web)"/>
    <w:basedOn w:val="Normal"/>
    <w:uiPriority w:val="99"/>
    <w:semiHidden/>
    <w:unhideWhenUsed/>
    <w:rsid w:val="00CC11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11F2"/>
    <w:rPr>
      <w:b/>
      <w:bCs/>
    </w:rPr>
  </w:style>
  <w:style w:type="character" w:styleId="UnresolvedMention">
    <w:name w:val="Unresolved Mention"/>
    <w:basedOn w:val="DefaultParagraphFont"/>
    <w:uiPriority w:val="99"/>
    <w:semiHidden/>
    <w:unhideWhenUsed/>
    <w:rsid w:val="00E24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119072">
      <w:bodyDiv w:val="1"/>
      <w:marLeft w:val="0"/>
      <w:marRight w:val="0"/>
      <w:marTop w:val="0"/>
      <w:marBottom w:val="0"/>
      <w:divBdr>
        <w:top w:val="none" w:sz="0" w:space="0" w:color="auto"/>
        <w:left w:val="none" w:sz="0" w:space="0" w:color="auto"/>
        <w:bottom w:val="none" w:sz="0" w:space="0" w:color="auto"/>
        <w:right w:val="none" w:sz="0" w:space="0" w:color="auto"/>
      </w:divBdr>
      <w:divsChild>
        <w:div w:id="855845555">
          <w:marLeft w:val="0"/>
          <w:marRight w:val="0"/>
          <w:marTop w:val="0"/>
          <w:marBottom w:val="0"/>
          <w:divBdr>
            <w:top w:val="none" w:sz="0" w:space="0" w:color="auto"/>
            <w:left w:val="none" w:sz="0" w:space="0" w:color="auto"/>
            <w:bottom w:val="none" w:sz="0" w:space="0" w:color="auto"/>
            <w:right w:val="none" w:sz="0" w:space="0" w:color="auto"/>
          </w:divBdr>
          <w:divsChild>
            <w:div w:id="602302412">
              <w:marLeft w:val="0"/>
              <w:marRight w:val="0"/>
              <w:marTop w:val="0"/>
              <w:marBottom w:val="0"/>
              <w:divBdr>
                <w:top w:val="none" w:sz="0" w:space="0" w:color="auto"/>
                <w:left w:val="none" w:sz="0" w:space="0" w:color="auto"/>
                <w:bottom w:val="none" w:sz="0" w:space="0" w:color="auto"/>
                <w:right w:val="none" w:sz="0" w:space="0" w:color="auto"/>
              </w:divBdr>
              <w:divsChild>
                <w:div w:id="17316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uC7xy_1TxOhg6hYEGBxthlAYmy0VQ?e=5Ghef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u/s!AuC7xy_1TxOhg6hXtoIzrswpuFWYPg?e=PjYms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1drv.ms/u/s!AuC7xy_1TxOhg6hb4ijtjPi96J-vgQ?e=EDrU2T" TargetMode="External"/><Relationship Id="rId4" Type="http://schemas.openxmlformats.org/officeDocument/2006/relationships/webSettings" Target="webSettings.xml"/><Relationship Id="rId9" Type="http://schemas.openxmlformats.org/officeDocument/2006/relationships/hyperlink" Target="https://1drv.ms/u/s!AuC7xy_1TxOhg6hZEn-TvMUvBIHsTA?e=8dtjjw"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Augustine</dc:creator>
  <cp:keywords/>
  <dc:description/>
  <cp:lastModifiedBy>Sivasankar Jayagopal</cp:lastModifiedBy>
  <cp:revision>2</cp:revision>
  <dcterms:created xsi:type="dcterms:W3CDTF">2020-12-04T05:30:00Z</dcterms:created>
  <dcterms:modified xsi:type="dcterms:W3CDTF">2020-12-04T05:30:00Z</dcterms:modified>
</cp:coreProperties>
</file>